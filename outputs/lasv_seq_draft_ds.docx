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80F92" w14:textId="7DD9DAFB" w:rsidR="00587F99" w:rsidRPr="00587F99" w:rsidRDefault="00587F99" w:rsidP="00587F99">
      <w:pPr>
        <w:ind w:left="360" w:hanging="360"/>
        <w:jc w:val="center"/>
        <w:rPr>
          <w:rFonts w:ascii="Arial" w:hAnsi="Arial" w:cs="Arial"/>
          <w:b/>
          <w:bCs/>
        </w:rPr>
      </w:pPr>
      <w:r>
        <w:rPr>
          <w:rFonts w:ascii="Arial" w:hAnsi="Arial" w:cs="Arial"/>
          <w:b/>
          <w:bCs/>
        </w:rPr>
        <w:t xml:space="preserve">Draft: </w:t>
      </w:r>
      <w:r w:rsidRPr="00587F99">
        <w:rPr>
          <w:rFonts w:ascii="Arial" w:hAnsi="Arial" w:cs="Arial"/>
          <w:b/>
          <w:bCs/>
        </w:rPr>
        <w:t>LASV phylogenetics</w:t>
      </w:r>
    </w:p>
    <w:p w14:paraId="4C02374C" w14:textId="77777777" w:rsidR="00587F99" w:rsidRPr="00587F99" w:rsidRDefault="00587F99" w:rsidP="001F240D">
      <w:pPr>
        <w:ind w:left="360" w:hanging="360"/>
        <w:jc w:val="both"/>
        <w:rPr>
          <w:rFonts w:ascii="Arial" w:hAnsi="Arial" w:cs="Arial"/>
        </w:rPr>
      </w:pPr>
    </w:p>
    <w:p w14:paraId="7F26E104" w14:textId="546EAFB8" w:rsidR="00B35AAE" w:rsidRPr="00B35AAE" w:rsidRDefault="00B35AAE" w:rsidP="001F240D">
      <w:pPr>
        <w:pStyle w:val="ListParagraph"/>
        <w:numPr>
          <w:ilvl w:val="0"/>
          <w:numId w:val="1"/>
        </w:numPr>
        <w:jc w:val="both"/>
        <w:rPr>
          <w:rFonts w:ascii="Arial" w:hAnsi="Arial" w:cs="Arial"/>
        </w:rPr>
      </w:pPr>
      <w:r w:rsidRPr="00B35AAE">
        <w:rPr>
          <w:rFonts w:ascii="Arial" w:hAnsi="Arial" w:cs="Arial"/>
        </w:rPr>
        <w:t>Introduction</w:t>
      </w:r>
    </w:p>
    <w:p w14:paraId="2FDD6F3C" w14:textId="6F1E117B" w:rsidR="005C49F8" w:rsidRDefault="00155CEB" w:rsidP="001F240D">
      <w:pPr>
        <w:jc w:val="both"/>
        <w:rPr>
          <w:rFonts w:ascii="Arial" w:hAnsi="Arial" w:cs="Arial"/>
        </w:rPr>
      </w:pPr>
      <w:r w:rsidRPr="00783792">
        <w:rPr>
          <w:rFonts w:ascii="Arial" w:hAnsi="Arial" w:cs="Arial"/>
        </w:rPr>
        <w:t>Lassa fever</w:t>
      </w:r>
      <w:r w:rsidR="00101176">
        <w:rPr>
          <w:rFonts w:ascii="Arial" w:hAnsi="Arial" w:cs="Arial"/>
        </w:rPr>
        <w:t xml:space="preserve"> (LF)</w:t>
      </w:r>
      <w:r w:rsidRPr="00783792">
        <w:rPr>
          <w:rFonts w:ascii="Arial" w:hAnsi="Arial" w:cs="Arial"/>
        </w:rPr>
        <w:t xml:space="preserve"> is a </w:t>
      </w:r>
      <w:r w:rsidR="008F0E0D" w:rsidRPr="00783792">
        <w:rPr>
          <w:rFonts w:ascii="Arial" w:hAnsi="Arial" w:cs="Arial"/>
        </w:rPr>
        <w:t xml:space="preserve">viral </w:t>
      </w:r>
      <w:r w:rsidRPr="00783792">
        <w:rPr>
          <w:rFonts w:ascii="Arial" w:hAnsi="Arial" w:cs="Arial"/>
        </w:rPr>
        <w:t>haemorrhagic disease</w:t>
      </w:r>
      <w:r w:rsidR="00A42AA7">
        <w:rPr>
          <w:rFonts w:ascii="Arial" w:hAnsi="Arial" w:cs="Arial"/>
        </w:rPr>
        <w:t xml:space="preserve">, caused by </w:t>
      </w:r>
      <w:r w:rsidR="00A42AA7">
        <w:rPr>
          <w:rFonts w:ascii="Arial" w:hAnsi="Arial" w:cs="Arial"/>
          <w:i/>
          <w:iCs/>
        </w:rPr>
        <w:t>Lassa mammarenavirus</w:t>
      </w:r>
      <w:r w:rsidR="00A42AA7">
        <w:rPr>
          <w:rFonts w:ascii="Arial" w:hAnsi="Arial" w:cs="Arial"/>
        </w:rPr>
        <w:t xml:space="preserve"> (LASV)</w:t>
      </w:r>
      <w:r w:rsidR="00A86A0D">
        <w:rPr>
          <w:rFonts w:ascii="Arial" w:hAnsi="Arial" w:cs="Arial"/>
        </w:rPr>
        <w:t xml:space="preserve"> which is</w:t>
      </w:r>
      <w:r w:rsidRPr="00783792">
        <w:rPr>
          <w:rFonts w:ascii="Arial" w:hAnsi="Arial" w:cs="Arial"/>
        </w:rPr>
        <w:t xml:space="preserve"> endemic in </w:t>
      </w:r>
      <w:r w:rsidR="00A86A0D">
        <w:rPr>
          <w:rFonts w:ascii="Arial" w:hAnsi="Arial" w:cs="Arial"/>
        </w:rPr>
        <w:t xml:space="preserve">several countries of </w:t>
      </w:r>
      <w:r w:rsidRPr="00783792">
        <w:rPr>
          <w:rFonts w:ascii="Arial" w:hAnsi="Arial" w:cs="Arial"/>
        </w:rPr>
        <w:t>West Africa</w:t>
      </w:r>
      <w:r w:rsidR="00A42AA7">
        <w:rPr>
          <w:rFonts w:ascii="Arial" w:hAnsi="Arial" w:cs="Arial"/>
        </w:rPr>
        <w:t>.</w:t>
      </w:r>
      <w:r w:rsidR="009F30BF">
        <w:rPr>
          <w:rFonts w:ascii="Arial" w:hAnsi="Arial" w:cs="Arial"/>
        </w:rPr>
        <w:t xml:space="preserve"> Estimations based on longitudinal serosurveys in Sierra Leone</w:t>
      </w:r>
      <w:r w:rsidR="00101176">
        <w:rPr>
          <w:rFonts w:ascii="Arial" w:hAnsi="Arial" w:cs="Arial"/>
        </w:rPr>
        <w:t xml:space="preserve"> in</w:t>
      </w:r>
      <w:r w:rsidR="009F30BF">
        <w:rPr>
          <w:rFonts w:ascii="Arial" w:hAnsi="Arial" w:cs="Arial"/>
        </w:rPr>
        <w:t xml:space="preserve"> late 80’s indicated that 100,000 t 300,000 cases of Lassa fever would occur annually in West Africa </w:t>
      </w:r>
      <w:commentRangeStart w:id="0"/>
      <w:r w:rsidR="009F30BF">
        <w:rPr>
          <w:rFonts w:ascii="Arial" w:hAnsi="Arial" w:cs="Arial"/>
        </w:rPr>
        <w:t>(</w:t>
      </w:r>
      <w:proofErr w:type="spellStart"/>
      <w:r w:rsidR="009F30BF">
        <w:rPr>
          <w:rFonts w:ascii="Arial" w:hAnsi="Arial" w:cs="Arial"/>
        </w:rPr>
        <w:t>McCornick</w:t>
      </w:r>
      <w:proofErr w:type="spellEnd"/>
      <w:r w:rsidR="009F30BF">
        <w:rPr>
          <w:rFonts w:ascii="Arial" w:hAnsi="Arial" w:cs="Arial"/>
        </w:rPr>
        <w:t>, 1987)</w:t>
      </w:r>
      <w:commentRangeEnd w:id="0"/>
      <w:r w:rsidR="009F30BF">
        <w:rPr>
          <w:rStyle w:val="CommentReference"/>
        </w:rPr>
        <w:commentReference w:id="0"/>
      </w:r>
      <w:r w:rsidR="009F30BF">
        <w:rPr>
          <w:rFonts w:ascii="Arial" w:hAnsi="Arial" w:cs="Arial"/>
        </w:rPr>
        <w:t>. However, a recent spillover risk model predicted that up to 900,000 West-</w:t>
      </w:r>
      <w:r w:rsidR="005C49F8">
        <w:rPr>
          <w:rFonts w:ascii="Arial" w:hAnsi="Arial" w:cs="Arial"/>
        </w:rPr>
        <w:t>Africans</w:t>
      </w:r>
      <w:r w:rsidR="009F30BF">
        <w:rPr>
          <w:rFonts w:ascii="Arial" w:hAnsi="Arial" w:cs="Arial"/>
        </w:rPr>
        <w:t xml:space="preserve"> might be infected by LASV every year</w:t>
      </w:r>
      <w:r w:rsidR="005C49F8">
        <w:rPr>
          <w:rFonts w:ascii="Arial" w:hAnsi="Arial" w:cs="Arial"/>
        </w:rPr>
        <w:t xml:space="preserve"> </w:t>
      </w:r>
      <w:commentRangeStart w:id="1"/>
      <w:r w:rsidR="005C49F8">
        <w:rPr>
          <w:rFonts w:ascii="Arial" w:hAnsi="Arial" w:cs="Arial"/>
        </w:rPr>
        <w:t>(</w:t>
      </w:r>
      <w:proofErr w:type="spellStart"/>
      <w:r w:rsidR="005C49F8">
        <w:rPr>
          <w:rFonts w:ascii="Arial" w:hAnsi="Arial" w:cs="Arial"/>
        </w:rPr>
        <w:t>Basinski</w:t>
      </w:r>
      <w:proofErr w:type="spellEnd"/>
      <w:r w:rsidR="005C49F8">
        <w:rPr>
          <w:rFonts w:ascii="Arial" w:hAnsi="Arial" w:cs="Arial"/>
        </w:rPr>
        <w:t>, 2021)</w:t>
      </w:r>
      <w:r w:rsidR="009F30BF">
        <w:rPr>
          <w:rFonts w:ascii="Arial" w:hAnsi="Arial" w:cs="Arial"/>
        </w:rPr>
        <w:t xml:space="preserve">. </w:t>
      </w:r>
      <w:commentRangeEnd w:id="1"/>
      <w:r w:rsidR="005C49F8">
        <w:rPr>
          <w:rStyle w:val="CommentReference"/>
        </w:rPr>
        <w:commentReference w:id="1"/>
      </w:r>
      <w:r w:rsidR="005C49F8">
        <w:rPr>
          <w:rFonts w:ascii="Arial" w:hAnsi="Arial" w:cs="Arial"/>
        </w:rPr>
        <w:t>The discrepancy in estimations is a result of the limited epidemiological research on Lassa fever.</w:t>
      </w:r>
      <w:r w:rsidRPr="00783792">
        <w:rPr>
          <w:rFonts w:ascii="Arial" w:hAnsi="Arial" w:cs="Arial"/>
        </w:rPr>
        <w:t xml:space="preserve"> </w:t>
      </w:r>
    </w:p>
    <w:p w14:paraId="333F8799" w14:textId="6CA79403" w:rsidR="00783792" w:rsidRPr="00783792" w:rsidRDefault="008F0E0D" w:rsidP="001F240D">
      <w:pPr>
        <w:jc w:val="both"/>
        <w:rPr>
          <w:rFonts w:ascii="Arial" w:hAnsi="Arial" w:cs="Arial"/>
        </w:rPr>
      </w:pPr>
      <w:r w:rsidRPr="00783792">
        <w:rPr>
          <w:rFonts w:ascii="Arial" w:hAnsi="Arial" w:cs="Arial"/>
        </w:rPr>
        <w:t xml:space="preserve">Humans become infected </w:t>
      </w:r>
      <w:r w:rsidR="00101176">
        <w:rPr>
          <w:rFonts w:ascii="Arial" w:hAnsi="Arial" w:cs="Arial"/>
        </w:rPr>
        <w:t xml:space="preserve">with LASV </w:t>
      </w:r>
      <w:r w:rsidRPr="00783792">
        <w:rPr>
          <w:rFonts w:ascii="Arial" w:hAnsi="Arial" w:cs="Arial"/>
        </w:rPr>
        <w:t>upon contact with or inhalation of excretions</w:t>
      </w:r>
      <w:r w:rsidR="0042699E" w:rsidRPr="00783792">
        <w:rPr>
          <w:rFonts w:ascii="Arial" w:hAnsi="Arial" w:cs="Arial"/>
        </w:rPr>
        <w:t xml:space="preserve"> </w:t>
      </w:r>
      <w:r w:rsidRPr="00783792">
        <w:rPr>
          <w:rFonts w:ascii="Arial" w:hAnsi="Arial" w:cs="Arial"/>
        </w:rPr>
        <w:t xml:space="preserve">from </w:t>
      </w:r>
      <w:r w:rsidR="0042699E" w:rsidRPr="00783792">
        <w:rPr>
          <w:rFonts w:ascii="Arial" w:hAnsi="Arial" w:cs="Arial"/>
        </w:rPr>
        <w:t xml:space="preserve">rodent </w:t>
      </w:r>
      <w:r w:rsidRPr="00783792">
        <w:rPr>
          <w:rFonts w:ascii="Arial" w:hAnsi="Arial" w:cs="Arial"/>
        </w:rPr>
        <w:t>species</w:t>
      </w:r>
      <w:r w:rsidR="004502B7">
        <w:rPr>
          <w:rFonts w:ascii="Arial" w:hAnsi="Arial" w:cs="Arial"/>
        </w:rPr>
        <w:t xml:space="preserve"> </w:t>
      </w:r>
      <w:r w:rsidR="004502B7">
        <w:rPr>
          <w:rFonts w:ascii="Arial" w:hAnsi="Arial" w:cs="Arial"/>
        </w:rPr>
        <w:fldChar w:fldCharType="begin" w:fldLock="1"/>
      </w:r>
      <w:r w:rsidR="004502B7">
        <w:rPr>
          <w:rFonts w:ascii="Arial" w:hAnsi="Arial" w:cs="Arial"/>
        </w:rPr>
        <w:instrText>ADDIN CSL_CITATION {"citationItems":[{"id":"ITEM-1","itemData":{"DOI":"10.1016/j.cell.2015.07.020","ISSN":"10974172","abstract":"Summary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Virus","type":"article-journal"},"uris":["http://www.mendeley.com/documents/?uuid=dec80b4a-f28b-4e42-a969-59d1af0fa4bd"]},{"id":"ITEM-2","itemData":{"DOI":"10.1371/journal.pntd.0003398","ISSN":"19352735","abstract":"Zoonotic infections, which transmit from animals to humans, form the majority of new human pathogens. Following zoonotic transmission, the pathogen may already have, or may acquire, the ability to transmit from human to human. With infections such as Lassa fever (LF), an often fatal, rodent-borne, hemorrhagic fever common in areas of West Africa, rodent-to-rodent, rodent-to-human, human-to-human and even human-to-rodent transmission patterns are possible. Indeed, large hospital-related outbreaks have been reported. Estimating the proportion of transmission due to human-to-human routes and related patterns (e.g. existence of super-spreaders), in these scenarios is challenging, but essential for planned interventions.\nHere, we make use of an innovative modeling approach to analyze data from published outbreaks and the number of LF hospitalized patients to Kenema Government Hospital in Sierra Leone to estimate the likely contribution of human-to-human transmission. The analyses show that almost (Formula presented.) of the cases at KGH are secondary cases arising from human-to-human transmission. However, we found much of this transmission is associated with a disproportionally large impact of a few individuals (‘super-spreaders’), as we found only (Formula presented.) of human cases result in an effective reproduction number (i.e. the average number of secondary cases per infectious case) (Formula presented.) , with a maximum value up to (Formula presented.) .\nThis work explains the discrepancy between the sizes of reported LF outbreaks and a clinical perception that human-to-human transmission is low. Future assessment of risks of LF and infection control guidelines should take into account the potentially large impact of super-spreaders in human-to-human transmission. Our work highlights several neglected topics in LF research, the occurrence and nature of super-spreading events and aspects of social behavior in transmission and detection.","author":[{"dropping-particle":"","family":"Iacono","given":"Giovanni","non-dropping-particle":"Lo","parse-names":false,"suffix":""},{"dropping-particle":"","family":"Cunningham","given":"Andrew A.","non-dropping-particle":"","parse-names":false,"suffix":""},{"dropping-particle":"","family":"Fichet-Calvet","given":"Elisabeth","non-dropping-particle":"","parse-names":false,"suffix":""},{"dropping-particle":"","family":"Garry","given":"Robert F.","non-dropping-particle":"","parse-names":false,"suffix":""},{"dropping-particle":"","family":"Grant","given":"Donald S.","non-dropping-particle":"","parse-names":false,"suffix":""},{"dropping-particle":"","family":"Khan","given":"Sheik Humarr","non-dropping-particle":"","parse-names":false,"suffix":""},{"dropping-particle":"","family":"Leach","given":"Melissa","non-dropping-particle":"","parse-names":false,"suffix":""},{"dropping-particle":"","family":"Moses","given":"Lina M.","non-dropping-particle":"","parse-names":false,"suffix":""},{"dropping-particle":"","family":"Schieffelin","given":"John S.","non-dropping-particle":"","parse-names":false,"suffix":""},{"dropping-particle":"","family":"Shaffer","given":"Jeffrey G.","non-dropping-particle":"","parse-names":false,"suffix":""},{"dropping-particle":"","family":"Webb","given":"Colleen T.","non-dropping-particle":"","parse-names":false,"suffix":""},{"dropping-particle":"","family":"Wood","given":"James L.N.","non-dropping-particle":"","parse-names":false,"suffix":""}],"container-title":"PLoS Neglected Tropical Diseases","id":"ITEM-2","issued":{"date-parts":[["2015"]]},"title":"Using Modelling to Disentangle the Relative Contributions of Zoonotic and Anthroponotic Transmission: The Case of Lassa Fever","type":"article-journal"},"uris":["http://www.mendeley.com/documents/?uuid=d8a56693-6d38-472a-be50-e4bcf39e6b44"]},{"id":"ITEM-3","itemData":{"author":[{"dropping-particle":"","family":"Oti","given":"V.B.","non-dropping-particle":"","parse-names":false,"suffix":""}],"chapter-number":"9","container-title":"Current Topics in Tropical Emerging Diseases and Travel Medicine","editor":[{"dropping-particle":"","family":"Alfonso J. Rodriguez-Morales","given":"","non-dropping-particle":"","parse-names":false,"suffix":""}],"id":"ITEM-3","issued":{"date-parts":[["2018"]]},"note":"good stuff for general\n\nhas stuff about replication also","publisher":"BoD – Books on Demand","title":"A Reemerging Lassa Virus: Aspects of Its Structure, Replication, Pathogenicity and Diagnosis","type":"chapter"},"uris":["http://www.mendeley.com/documents/?uuid=465bf455-825e-4cf7-9978-a98ea1294ae3"]}],"mendeley":{"formattedCitation":"(Andersen &lt;i&gt;et al.&lt;/i&gt;, 2015; Lo Iacono &lt;i&gt;et al.&lt;/i&gt;, 2015; Oti, 2018)","plainTextFormattedCitation":"(Andersen et al., 2015; Lo Iacono et al., 2015; Oti, 2018)","previouslyFormattedCitation":"(Andersen &lt;i&gt;et al.&lt;/i&gt;, 2015; Lo Iacono &lt;i&gt;et al.&lt;/i&gt;, 2015; Oti, 2018)"},"properties":{"noteIndex":0},"schema":"https://github.com/citation-style-language/schema/raw/master/csl-citation.json"}</w:instrText>
      </w:r>
      <w:r w:rsidR="004502B7">
        <w:rPr>
          <w:rFonts w:ascii="Arial" w:hAnsi="Arial" w:cs="Arial"/>
        </w:rPr>
        <w:fldChar w:fldCharType="separate"/>
      </w:r>
      <w:r w:rsidR="004502B7" w:rsidRPr="004502B7">
        <w:rPr>
          <w:rFonts w:ascii="Arial" w:hAnsi="Arial" w:cs="Arial"/>
          <w:noProof/>
        </w:rPr>
        <w:t xml:space="preserve">(Andersen </w:t>
      </w:r>
      <w:r w:rsidR="004502B7" w:rsidRPr="004502B7">
        <w:rPr>
          <w:rFonts w:ascii="Arial" w:hAnsi="Arial" w:cs="Arial"/>
          <w:i/>
          <w:noProof/>
        </w:rPr>
        <w:t>et al.</w:t>
      </w:r>
      <w:r w:rsidR="004502B7" w:rsidRPr="004502B7">
        <w:rPr>
          <w:rFonts w:ascii="Arial" w:hAnsi="Arial" w:cs="Arial"/>
          <w:noProof/>
        </w:rPr>
        <w:t xml:space="preserve">, 2015; Lo Iacono </w:t>
      </w:r>
      <w:r w:rsidR="004502B7" w:rsidRPr="004502B7">
        <w:rPr>
          <w:rFonts w:ascii="Arial" w:hAnsi="Arial" w:cs="Arial"/>
          <w:i/>
          <w:noProof/>
        </w:rPr>
        <w:t>et al.</w:t>
      </w:r>
      <w:r w:rsidR="004502B7" w:rsidRPr="004502B7">
        <w:rPr>
          <w:rFonts w:ascii="Arial" w:hAnsi="Arial" w:cs="Arial"/>
          <w:noProof/>
        </w:rPr>
        <w:t>, 2015; Oti, 2018)</w:t>
      </w:r>
      <w:r w:rsidR="004502B7">
        <w:rPr>
          <w:rFonts w:ascii="Arial" w:hAnsi="Arial" w:cs="Arial"/>
        </w:rPr>
        <w:fldChar w:fldCharType="end"/>
      </w:r>
      <w:r w:rsidR="004502B7">
        <w:rPr>
          <w:rFonts w:ascii="Arial" w:hAnsi="Arial" w:cs="Arial"/>
        </w:rPr>
        <w:t xml:space="preserve">. </w:t>
      </w:r>
      <w:r w:rsidR="00494154" w:rsidRPr="00783792">
        <w:rPr>
          <w:rFonts w:ascii="Arial" w:hAnsi="Arial" w:cs="Arial"/>
        </w:rPr>
        <w:t>The</w:t>
      </w:r>
      <w:r w:rsidR="0042699E" w:rsidRPr="00783792">
        <w:rPr>
          <w:rFonts w:ascii="Arial" w:hAnsi="Arial" w:cs="Arial"/>
        </w:rPr>
        <w:t xml:space="preserve"> Natal multimammate mouse (</w:t>
      </w:r>
      <w:r w:rsidR="0042699E" w:rsidRPr="00783792">
        <w:rPr>
          <w:rFonts w:ascii="Arial" w:hAnsi="Arial" w:cs="Arial"/>
          <w:i/>
          <w:iCs/>
        </w:rPr>
        <w:t>Mastomys natalensis</w:t>
      </w:r>
      <w:r w:rsidR="0042699E" w:rsidRPr="00783792">
        <w:rPr>
          <w:rFonts w:ascii="Arial" w:hAnsi="Arial" w:cs="Arial"/>
        </w:rPr>
        <w:t>) is the</w:t>
      </w:r>
      <w:r w:rsidR="00494154" w:rsidRPr="00783792">
        <w:rPr>
          <w:rFonts w:ascii="Arial" w:hAnsi="Arial" w:cs="Arial"/>
        </w:rPr>
        <w:t xml:space="preserve"> primary reservoi</w:t>
      </w:r>
      <w:r w:rsidR="0042699E" w:rsidRPr="00783792">
        <w:rPr>
          <w:rFonts w:ascii="Arial" w:hAnsi="Arial" w:cs="Arial"/>
        </w:rPr>
        <w:t>r</w:t>
      </w:r>
      <w:r w:rsidR="00347970" w:rsidRPr="00783792">
        <w:rPr>
          <w:rFonts w:ascii="Arial" w:hAnsi="Arial" w:cs="Arial"/>
        </w:rPr>
        <w:t>, however other rodent</w:t>
      </w:r>
      <w:r w:rsidR="0042699E" w:rsidRPr="00783792">
        <w:rPr>
          <w:rFonts w:ascii="Arial" w:hAnsi="Arial" w:cs="Arial"/>
        </w:rPr>
        <w:t xml:space="preserve">s </w:t>
      </w:r>
      <w:r w:rsidR="00347970" w:rsidRPr="00783792">
        <w:rPr>
          <w:rFonts w:ascii="Arial" w:hAnsi="Arial" w:cs="Arial"/>
        </w:rPr>
        <w:t xml:space="preserve">have </w:t>
      </w:r>
      <w:r w:rsidR="00A42AA7">
        <w:rPr>
          <w:rFonts w:ascii="Arial" w:hAnsi="Arial" w:cs="Arial"/>
        </w:rPr>
        <w:t xml:space="preserve">been found to be infected with </w:t>
      </w:r>
      <w:r w:rsidR="00347970" w:rsidRPr="00783792">
        <w:rPr>
          <w:rFonts w:ascii="Arial" w:hAnsi="Arial" w:cs="Arial"/>
        </w:rPr>
        <w:t xml:space="preserve">LASV, namely </w:t>
      </w:r>
      <w:r w:rsidR="00347970" w:rsidRPr="00783792">
        <w:rPr>
          <w:rFonts w:ascii="Arial" w:hAnsi="Arial" w:cs="Arial"/>
          <w:i/>
          <w:iCs/>
        </w:rPr>
        <w:t xml:space="preserve">Mastomys </w:t>
      </w:r>
      <w:proofErr w:type="spellStart"/>
      <w:r w:rsidR="00347970" w:rsidRPr="00783792">
        <w:rPr>
          <w:rFonts w:ascii="Arial" w:hAnsi="Arial" w:cs="Arial"/>
          <w:i/>
          <w:iCs/>
        </w:rPr>
        <w:t>erythroleucus</w:t>
      </w:r>
      <w:proofErr w:type="spellEnd"/>
      <w:r w:rsidR="00347970" w:rsidRPr="00783792">
        <w:rPr>
          <w:rFonts w:ascii="Arial" w:hAnsi="Arial" w:cs="Arial"/>
          <w:i/>
          <w:iCs/>
        </w:rPr>
        <w:t xml:space="preserve">, </w:t>
      </w:r>
      <w:proofErr w:type="spellStart"/>
      <w:r w:rsidR="00347970" w:rsidRPr="00783792">
        <w:rPr>
          <w:rFonts w:ascii="Arial" w:hAnsi="Arial" w:cs="Arial"/>
          <w:i/>
          <w:iCs/>
        </w:rPr>
        <w:t>Hylomyscus</w:t>
      </w:r>
      <w:proofErr w:type="spellEnd"/>
      <w:r w:rsidR="00347970" w:rsidRPr="00783792">
        <w:rPr>
          <w:rFonts w:ascii="Arial" w:hAnsi="Arial" w:cs="Arial"/>
          <w:i/>
          <w:iCs/>
        </w:rPr>
        <w:t xml:space="preserve"> </w:t>
      </w:r>
      <w:proofErr w:type="spellStart"/>
      <w:r w:rsidR="00347970" w:rsidRPr="00783792">
        <w:rPr>
          <w:rFonts w:ascii="Arial" w:hAnsi="Arial" w:cs="Arial"/>
          <w:i/>
          <w:iCs/>
        </w:rPr>
        <w:t>pamfi</w:t>
      </w:r>
      <w:proofErr w:type="spellEnd"/>
      <w:r w:rsidR="00347970" w:rsidRPr="00783792">
        <w:rPr>
          <w:rFonts w:ascii="Arial" w:hAnsi="Arial" w:cs="Arial"/>
          <w:i/>
          <w:iCs/>
        </w:rPr>
        <w:t xml:space="preserve"> </w:t>
      </w:r>
      <w:r w:rsidR="00347970" w:rsidRPr="00783792">
        <w:rPr>
          <w:rFonts w:ascii="Arial" w:hAnsi="Arial" w:cs="Arial"/>
        </w:rPr>
        <w:t xml:space="preserve">and </w:t>
      </w:r>
      <w:r w:rsidR="00347970" w:rsidRPr="00783792">
        <w:rPr>
          <w:rFonts w:ascii="Arial" w:hAnsi="Arial" w:cs="Arial"/>
          <w:i/>
          <w:iCs/>
        </w:rPr>
        <w:t xml:space="preserve">Mus </w:t>
      </w:r>
      <w:proofErr w:type="spellStart"/>
      <w:r w:rsidR="00347970" w:rsidRPr="00783792">
        <w:rPr>
          <w:rFonts w:ascii="Arial" w:hAnsi="Arial" w:cs="Arial"/>
          <w:i/>
          <w:iCs/>
        </w:rPr>
        <w:t>baoulei</w:t>
      </w:r>
      <w:proofErr w:type="spellEnd"/>
      <w:r w:rsidR="00783792" w:rsidRPr="00783792">
        <w:rPr>
          <w:rFonts w:ascii="Arial" w:hAnsi="Arial" w:cs="Arial"/>
          <w:i/>
          <w:iCs/>
        </w:rPr>
        <w:t xml:space="preserve"> </w:t>
      </w:r>
      <w:r w:rsidR="00783792" w:rsidRPr="00783792">
        <w:rPr>
          <w:rFonts w:ascii="Arial" w:hAnsi="Arial" w:cs="Arial"/>
        </w:rPr>
        <w:fldChar w:fldCharType="begin" w:fldLock="1"/>
      </w:r>
      <w:r w:rsidR="00783792" w:rsidRPr="00783792">
        <w:rPr>
          <w:rFonts w:ascii="Arial" w:hAnsi="Arial" w:cs="Arial"/>
        </w:rPr>
        <w:instrText>ADDIN CSL_CITATION {"citationItems":[{"id":"ITEM-1","itemData":{"author":[{"dropping-particle":"","family":"Forni","given":"Diego","non-dropping-particle":"","parse-names":false,"suffix":""},{"dropping-particle":"","family":"Sironi","given":"Manuela","non-dropping-particle":"","parse-names":false,"suffix":""}],"container-title":"Viruses","id":"ITEM-1","issue":"4","issued":{"date-parts":[["2020"]]},"page":"437","title":"Population Structure of Lassa Mammarenavirus in West Africa","type":"article-journal","volume":"12"},"uris":["http://www.mendeley.com/documents/?uuid=3e06d8b8-841d-43d8-bceb-5c8320562cad"]},{"id":"ITEM-2","itemData":{"DOI":"10.3201/eid1212.060812","ISSN":"10806059","abstract":"PCR screening of 1,482 murid rodents from 13 genera caught in 18 different localities of Guinea, West Africa, showed Lassa virus infection only in molecularly typed Mastomys natalensis. Distribution of this rodent and relative abundance compared with M. erythroleucus correlates geographically with Lassa virus seroprevalence in humans.","author":[{"dropping-particle":"","family":"Lecompte","given":"Emilie","non-dropping-particle":"","parse-names":false,"suffix":""},{"dropping-particle":"","family":"Fichet-Calvet","given":"Elisabeth","non-dropping-particle":"","parse-names":false,"suffix":""},{"dropping-particle":"","family":"Daffis","given":"Stéphane","non-dropping-particle":"","parse-names":false,"suffix":""},{"dropping-particle":"","family":"Koulémou","given":"Kékoura","non-dropping-particle":"","parse-names":false,"suffix":""},{"dropping-particle":"","family":"Sylla","given":"Oumar","non-dropping-particle":"","parse-names":false,"suffix":""},{"dropping-particle":"","family":"Kourouma","given":"Fodé","non-dropping-particle":"","parse-names":false,"suffix":""},{"dropping-particle":"","family":"Doré","given":"Amadou","non-dropping-particle":"","parse-names":false,"suffix":""},{"dropping-particle":"","family":"Soropogui","given":"Barré","non-dropping-particle":"","parse-names":false,"suffix":""},{"dropping-particle":"","family":"Aniskin","given":"Vladimir","non-dropping-particle":"","parse-names":false,"suffix":""},{"dropping-particle":"","family":"Allali","given":"Bernard","non-dropping-particle":"","parse-names":false,"suffix":""},{"dropping-particle":"","family":"Kan","given":"Stéphane Kouassi","non-dropping-particle":"","parse-names":false,"suffix":""},{"dropping-particle":"","family":"Lalis","given":"Aude","non-dropping-particle":"","parse-names":false,"suffix":""},{"dropping-particle":"","family":"Koivogui","given":"Lamine","non-dropping-particle":"","parse-names":false,"suffix":""},{"dropping-particle":"","family":"Günther","given":"Stephan","non-dropping-particle":"","parse-names":false,"suffix":""},{"dropping-particle":"","family":"Denys","given":"Christiane","non-dropping-particle":"","parse-names":false,"suffix":""},{"dropping-particle":"","family":"Meulen","given":"Jan","non-dropping-particle":"Ter","parse-names":false,"suffix":""}],"container-title":"Emerging Infectious Diseases","id":"ITEM-2","issued":{"date-parts":[["2006"]]},"title":"Mastomys natalensis and Lassa fever, West Africa","type":"article-journal"},"uris":["http://www.mendeley.com/documents/?uuid=d0893dae-3908-4aa9-b42e-6e1b0f651d69"]},{"id":"ITEM-3","itemData":{"DOI":"10.1038/srep25280","ISSN":"20452322","abstract":"Lassa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Reports","id":"ITEM-3","issued":{"date-parts":[["2016"]]},"title":"New Hosts of The Lassa Virus","type":"article-journal"},"uris":["http://www.mendeley.com/documents/?uuid=0c004ce9-6caa-4b5c-af42-0aff5230e933"]},{"id":"ITEM-4","itemData":{"DOI":"10.3201/eid2510.180523","ISSN":"10806059","abstract":"Lassa virus has been identified in 3 pygmy mice, Mus baoulei, in central Benin. The glycoprotein and nucleoprotein sequences cluster with the Togo strain. These mice may be a new reservoir for Lassa virus in Ghana, Togo, and Benin.","author":[{"dropping-particle":"","family":"Yadouleton","given":"A.","non-dropping-particle":"","parse-names":false,"suffix":""},{"dropping-particle":"","family":"Agolinou","given":"Achaz","non-dropping-particle":"","parse-names":false,"suffix":""},{"dropping-particle":"","family":"Kourouma","given":"Fodé","non-dropping-particle":"","parse-names":false,"suffix":""},{"dropping-particle":"","family":"Saizonou","given":"Raoul","non-dropping-particle":"","parse-names":false,"suffix":""},{"dropping-particle":"","family":"Pahlmann","given":"Meike","non-dropping-particle":"","parse-names":false,"suffix":""},{"dropping-particle":"","family":"Bedié","given":"Sonia Kossou","non-dropping-particle":"","parse-names":false,"suffix":""},{"dropping-particle":"","family":"Bankolé","given":"Honoré","non-dropping-particle":"","parse-names":false,"suffix":""},{"dropping-particle":"","family":"Becker-Ziaja","given":"Beate","non-dropping-particle":"","parse-names":false,"suffix":""},{"dropping-particle":"","family":"Gbaguidi","given":"Fernand","non-dropping-particle":"","parse-names":false,"suffix":""},{"dropping-particle":"","family":"Thielebein","given":"Anke","non-dropping-pa</w:instrText>
      </w:r>
      <w:r w:rsidR="00783792" w:rsidRPr="00B74C8B">
        <w:rPr>
          <w:rFonts w:ascii="Arial" w:hAnsi="Arial" w:cs="Arial"/>
          <w:lang w:val="fr-FR"/>
        </w:rPr>
        <w:instrText>rticle":"","parse-names":false,"suffix":""},{"dropping-particle":"","family":"N'Faly","given":"Magassouba","non-dropping-particle":"","parse-names":false,"suffix":""},{"dropping-particle":"","family":"Duraffour","given":"Sophie","non-dropping-particle":"","parse-names":false,"suffix":""},{"dropping-particle":"","family":"Baptiste","given":"Jean Pierre","non-dropping-particle":"","parse-names":false,"suffix":""},{"dropping-particle":"","family":"Günther","given":"Stephan","non-dropping-particle":"","parse-names":false,"suffix":""},{"dropping-particle":"","family":"Fichet-Calvet","given":"Elisabeth","non-dropping-particle":"","parse-names":false,"suffix":""}],"container-title":"Emerging Infectious Diseases","id":"ITEM-4","issued":{"date-parts":[["2019"]]},"note":"phylo based","title":"Lassa virus in pygmy mice, Benin, 2016-2017","type":"article-journal"},"uris":["http://www.mendeley.com/documents/?uuid=3d620115-ee46-4367-af2a-3f84a5f43451"]}],"mendeley":{"formattedCitation":"(Lecompte &lt;i&gt;et al.&lt;/i&gt;, 2006; Olayemi &lt;i&gt;et al.&lt;/i&gt;, 2016; Yadouleton &lt;i&gt;et al.&lt;/i&gt;, 2019; Forni and Sironi, 2020)","plainTextFormattedCitation":"(Lecompte et al., 2006; Olayemi et al., 2016; Yadouleton et al., 2019; Forni and Sironi, 2020)","previouslyFormattedCitation":"(Lecompte &lt;i&gt;et al.&lt;/i&gt;, 2006; Olayemi &lt;i&gt;et al.&lt;/i&gt;, 2016; Yadouleton &lt;i&gt;et al.&lt;/i&gt;, 2019; Forni and Sironi, 2020)"},"properties":{"noteIndex":0},"schema":"https://github.com/citation-style-language/schema/raw/master/csl-citation.json"}</w:instrText>
      </w:r>
      <w:r w:rsidR="00783792" w:rsidRPr="00783792">
        <w:rPr>
          <w:rFonts w:ascii="Arial" w:hAnsi="Arial" w:cs="Arial"/>
        </w:rPr>
        <w:fldChar w:fldCharType="separate"/>
      </w:r>
      <w:r w:rsidR="00783792" w:rsidRPr="00B74C8B">
        <w:rPr>
          <w:rFonts w:ascii="Arial" w:hAnsi="Arial" w:cs="Arial"/>
          <w:noProof/>
          <w:lang w:val="fr-FR"/>
        </w:rPr>
        <w:t xml:space="preserve">(Lecompte </w:t>
      </w:r>
      <w:r w:rsidR="00783792" w:rsidRPr="00B74C8B">
        <w:rPr>
          <w:rFonts w:ascii="Arial" w:hAnsi="Arial" w:cs="Arial"/>
          <w:i/>
          <w:noProof/>
          <w:lang w:val="fr-FR"/>
        </w:rPr>
        <w:t>et al.</w:t>
      </w:r>
      <w:r w:rsidR="00783792" w:rsidRPr="00B74C8B">
        <w:rPr>
          <w:rFonts w:ascii="Arial" w:hAnsi="Arial" w:cs="Arial"/>
          <w:noProof/>
          <w:lang w:val="fr-FR"/>
        </w:rPr>
        <w:t xml:space="preserve">, 2006; Olayemi </w:t>
      </w:r>
      <w:r w:rsidR="00783792" w:rsidRPr="00B74C8B">
        <w:rPr>
          <w:rFonts w:ascii="Arial" w:hAnsi="Arial" w:cs="Arial"/>
          <w:i/>
          <w:noProof/>
          <w:lang w:val="fr-FR"/>
        </w:rPr>
        <w:t>et al.</w:t>
      </w:r>
      <w:r w:rsidR="00783792" w:rsidRPr="00B74C8B">
        <w:rPr>
          <w:rFonts w:ascii="Arial" w:hAnsi="Arial" w:cs="Arial"/>
          <w:noProof/>
          <w:lang w:val="fr-FR"/>
        </w:rPr>
        <w:t xml:space="preserve">, 2016; Yadouleton </w:t>
      </w:r>
      <w:r w:rsidR="00783792" w:rsidRPr="00B74C8B">
        <w:rPr>
          <w:rFonts w:ascii="Arial" w:hAnsi="Arial" w:cs="Arial"/>
          <w:i/>
          <w:noProof/>
          <w:lang w:val="fr-FR"/>
        </w:rPr>
        <w:t>et al.</w:t>
      </w:r>
      <w:r w:rsidR="00783792" w:rsidRPr="00B74C8B">
        <w:rPr>
          <w:rFonts w:ascii="Arial" w:hAnsi="Arial" w:cs="Arial"/>
          <w:noProof/>
          <w:lang w:val="fr-FR"/>
        </w:rPr>
        <w:t>, 2019; Forni and Sironi, 2020)</w:t>
      </w:r>
      <w:r w:rsidR="00783792" w:rsidRPr="00783792">
        <w:rPr>
          <w:rFonts w:ascii="Arial" w:hAnsi="Arial" w:cs="Arial"/>
        </w:rPr>
        <w:fldChar w:fldCharType="end"/>
      </w:r>
      <w:r w:rsidRPr="00B74C8B">
        <w:rPr>
          <w:rFonts w:ascii="Arial" w:hAnsi="Arial" w:cs="Arial"/>
          <w:lang w:val="fr-FR"/>
        </w:rPr>
        <w:t xml:space="preserve">. </w:t>
      </w:r>
      <w:r w:rsidRPr="00783792">
        <w:rPr>
          <w:rFonts w:ascii="Arial" w:hAnsi="Arial" w:cs="Arial"/>
        </w:rPr>
        <w:t xml:space="preserve">Human-to-human transmission </w:t>
      </w:r>
      <w:r w:rsidR="00A86A0D">
        <w:rPr>
          <w:rFonts w:ascii="Arial" w:hAnsi="Arial" w:cs="Arial"/>
        </w:rPr>
        <w:t>has been reported</w:t>
      </w:r>
      <w:r w:rsidR="0042699E" w:rsidRPr="00783792">
        <w:rPr>
          <w:rFonts w:ascii="Arial" w:hAnsi="Arial" w:cs="Arial"/>
        </w:rPr>
        <w:t>,</w:t>
      </w:r>
      <w:r w:rsidRPr="00783792">
        <w:rPr>
          <w:rFonts w:ascii="Arial" w:hAnsi="Arial" w:cs="Arial"/>
        </w:rPr>
        <w:t xml:space="preserve"> </w:t>
      </w:r>
      <w:r w:rsidR="00A86A0D">
        <w:rPr>
          <w:rFonts w:ascii="Arial" w:hAnsi="Arial" w:cs="Arial"/>
        </w:rPr>
        <w:t>typically</w:t>
      </w:r>
      <w:r w:rsidRPr="00783792">
        <w:rPr>
          <w:rFonts w:ascii="Arial" w:hAnsi="Arial" w:cs="Arial"/>
        </w:rPr>
        <w:t xml:space="preserve"> as</w:t>
      </w:r>
      <w:r w:rsidR="00A86A0D">
        <w:rPr>
          <w:rFonts w:ascii="Arial" w:hAnsi="Arial" w:cs="Arial"/>
        </w:rPr>
        <w:t>sociated with</w:t>
      </w:r>
      <w:r w:rsidRPr="00783792">
        <w:rPr>
          <w:rFonts w:ascii="Arial" w:hAnsi="Arial" w:cs="Arial"/>
        </w:rPr>
        <w:t xml:space="preserve"> nosocomial </w:t>
      </w:r>
      <w:r w:rsidR="00A86A0D">
        <w:rPr>
          <w:rFonts w:ascii="Arial" w:hAnsi="Arial" w:cs="Arial"/>
        </w:rPr>
        <w:t>outbreaks</w:t>
      </w:r>
      <w:r w:rsidRPr="00783792">
        <w:rPr>
          <w:rFonts w:ascii="Arial" w:hAnsi="Arial" w:cs="Arial"/>
        </w:rPr>
        <w:t>, however</w:t>
      </w:r>
      <w:r w:rsidR="00A86A0D">
        <w:rPr>
          <w:rFonts w:ascii="Arial" w:hAnsi="Arial" w:cs="Arial"/>
        </w:rPr>
        <w:t>, it is expected that</w:t>
      </w:r>
      <w:r w:rsidRPr="00783792">
        <w:rPr>
          <w:rFonts w:ascii="Arial" w:hAnsi="Arial" w:cs="Arial"/>
        </w:rPr>
        <w:t xml:space="preserve"> this occurs at a lower frequency </w:t>
      </w:r>
      <w:r w:rsidRPr="00783792">
        <w:rPr>
          <w:rFonts w:ascii="Arial" w:hAnsi="Arial" w:cs="Arial"/>
        </w:rPr>
        <w:fldChar w:fldCharType="begin" w:fldLock="1"/>
      </w:r>
      <w:r w:rsidR="00405CAD">
        <w:rPr>
          <w:rFonts w:ascii="Arial" w:hAnsi="Arial" w:cs="Arial"/>
        </w:rPr>
        <w:instrText>ADDIN CSL_CITATION {"citationItems":[{"id":"ITEM-1","itemData":{"DOI":"10.1371/journal.pntd.0003398","ISSN":"19352735","abstract":"Zoonotic infections, which transmit from animals to humans, form the majority of new human pathogens. Following zoonotic transmission, the pathogen may already have, or may acquire, the ability to transmit from human to human. With infections such as Lassa fever (LF), an often fatal, rodent-borne, hemorrhagic fever common in areas of West Africa, rodent-to-rodent, rodent-to-human, human-to-human and even human-to-rodent transmission patterns are possible. Indeed, large hospital-related outbreaks have been reported. Estimating the proportion of transmission due to human-to-human routes and related patterns (e.g. existence of super-spreaders), in these scenarios is challenging, but essential for planned interventions.\nHere, we make use of an innovative modeling approach to analyze data from published outbreaks and the number of LF hospitalized patients to Kenema Government Hospital in Sierra Leone to estimate the likely contribution of human-to-human transmission. The analyses show that almost (Formula presented.) of the cases at KGH are secondary cases arising from human-to-human transmission. However, we found much of this transmission is associated with a disproportionally large impact of a few individuals (‘super-spreaders’), as we found only (Formula presented.) of human cases result in an effective reproduction number (i.e. the average number of secondary cases per infectious case) (Formula presented.) , with a maximum value up to (Formula presented.) .\nThis work explains the discrepancy between the sizes of reported LF outbreaks and a clinical perception that human-to-human transmission is low. Future assessment of risks of LF and infection control guidelines should take into account the potentially large impact of super-spreaders in human-to-human transmission. Our work highlights several neglected topics in LF research, the occurrence and nature of super-spreading events and aspects of social behavior in transmission and detection.","author":[{"dropping-particle":"","family":"Iacono","given":"Giovanni","non-dropping-particle":"Lo","parse-names":false,"suffix":""},{"dropping-particle":"","family":"Cunningham","given":"Andrew A.","non-dropping-particle":"","parse-names":false,"suffix":""},{"dropping-particle":"","family":"Fichet-Calvet","given":"Elisabeth","non-dropping-particle":"","parse-names":false,"suffix":""},{"dropping-particle":"","family":"Garry","given":"Robert F.","non-dropping-particle":"","parse-names":false,"suffix":""},{"dropping-particle":"","family":"Grant","given":"Donald S.","non-dropping-particle":"","parse-names":false,"suffix":""},{"dropping-particle":"","family":"Khan","given":"Sheik Humarr","non-dropping-particle":"","parse-names":false,"suffix":""},{"dropping-particle":"","family":"Leach","given":"Melissa","non-dropping-particle":"","parse-names":false,"suffix":""},{"dropping-particle":"","family":"Moses","given":"Lina M.","non-dropping-particle":"","parse-names":false,"suffix":""},{"dropping-particle":"","family":"Schieffelin","given":"John S.","non-dropping-particle":"","parse-names":false,"suffix":""},{"dropping-particle":"","family":"Shaffer","given":"Jeffrey G.","non-dropping-particle":"","parse-names":false,"suffix":""},{"dropping-particle":"","family":"Webb","given":"Colleen T.","non-dropping-particle":"","parse-names":false,"suffix":""},{"dropping-particle":"","family":"Wood","given":"James L.N.","non-dropping-particle":"","parse-names":false,"suffix":""}],"container-title":"PLoS Neglected Tropical Diseases","id":"ITEM-1","issued":{"date-parts":[["2015"]]},"title":"Using Modelling to Disentangle the Relative Contributions of Zoonotic and Anthroponotic Transmission: The Case of Lassa Fever","type":"article-journal"},"uris":["http://www.mendeley.com/documents/?uuid=d8a56693-6d38-472a-be50-e4bcf39e6b44"]}],"mendeley":{"formattedCitation":"(Lo Iacono &lt;i&gt;et al.&lt;/i&gt;, 2015)","plainTextFormattedCitation":"(Lo Iacono et al., 2015)","previouslyFormattedCitation":"(Lo Iacono &lt;i&gt;et al.&lt;/i&gt;, 2015)"},"properties":{"noteIndex":0},"schema":"https://github.com/citation-style-language/schema/raw/master/csl-citation.json"}</w:instrText>
      </w:r>
      <w:r w:rsidRPr="00783792">
        <w:rPr>
          <w:rFonts w:ascii="Arial" w:hAnsi="Arial" w:cs="Arial"/>
        </w:rPr>
        <w:fldChar w:fldCharType="separate"/>
      </w:r>
      <w:r w:rsidRPr="00783792">
        <w:rPr>
          <w:rFonts w:ascii="Arial" w:hAnsi="Arial" w:cs="Arial"/>
          <w:noProof/>
        </w:rPr>
        <w:t xml:space="preserve">(Lo Iacono </w:t>
      </w:r>
      <w:r w:rsidRPr="00783792">
        <w:rPr>
          <w:rFonts w:ascii="Arial" w:hAnsi="Arial" w:cs="Arial"/>
          <w:i/>
          <w:noProof/>
        </w:rPr>
        <w:t>et al.</w:t>
      </w:r>
      <w:r w:rsidRPr="00783792">
        <w:rPr>
          <w:rFonts w:ascii="Arial" w:hAnsi="Arial" w:cs="Arial"/>
          <w:noProof/>
        </w:rPr>
        <w:t>, 2015)</w:t>
      </w:r>
      <w:r w:rsidRPr="00783792">
        <w:rPr>
          <w:rFonts w:ascii="Arial" w:hAnsi="Arial" w:cs="Arial"/>
        </w:rPr>
        <w:fldChar w:fldCharType="end"/>
      </w:r>
      <w:r w:rsidRPr="00783792">
        <w:rPr>
          <w:rFonts w:ascii="Arial" w:hAnsi="Arial" w:cs="Arial"/>
        </w:rPr>
        <w:t xml:space="preserve">. </w:t>
      </w:r>
    </w:p>
    <w:p w14:paraId="1B27FCAF" w14:textId="12CE8862" w:rsidR="001041A5" w:rsidRDefault="00155CEB" w:rsidP="001F240D">
      <w:pPr>
        <w:jc w:val="both"/>
        <w:rPr>
          <w:rFonts w:ascii="Arial" w:hAnsi="Arial" w:cs="Arial"/>
        </w:rPr>
      </w:pPr>
      <w:r w:rsidRPr="00783792">
        <w:rPr>
          <w:rFonts w:ascii="Arial" w:hAnsi="Arial" w:cs="Arial"/>
        </w:rPr>
        <w:t>LASV</w:t>
      </w:r>
      <w:r w:rsidR="00A86A0D">
        <w:rPr>
          <w:rFonts w:ascii="Arial" w:hAnsi="Arial" w:cs="Arial"/>
        </w:rPr>
        <w:t xml:space="preserve"> is</w:t>
      </w:r>
      <w:r w:rsidRPr="00783792">
        <w:rPr>
          <w:rFonts w:ascii="Arial" w:hAnsi="Arial" w:cs="Arial"/>
        </w:rPr>
        <w:t xml:space="preserve"> a segmented </w:t>
      </w:r>
      <w:proofErr w:type="spellStart"/>
      <w:r w:rsidR="005C49F8">
        <w:rPr>
          <w:rFonts w:ascii="Arial" w:hAnsi="Arial" w:cs="Arial"/>
        </w:rPr>
        <w:t>ss</w:t>
      </w:r>
      <w:r w:rsidRPr="00783792">
        <w:rPr>
          <w:rFonts w:ascii="Arial" w:hAnsi="Arial" w:cs="Arial"/>
        </w:rPr>
        <w:t>RNA</w:t>
      </w:r>
      <w:proofErr w:type="spellEnd"/>
      <w:r w:rsidR="005C49F8">
        <w:rPr>
          <w:rFonts w:ascii="Arial" w:hAnsi="Arial" w:cs="Arial"/>
        </w:rPr>
        <w:t>-</w:t>
      </w:r>
      <w:r w:rsidRPr="00783792">
        <w:rPr>
          <w:rFonts w:ascii="Arial" w:hAnsi="Arial" w:cs="Arial"/>
        </w:rPr>
        <w:t xml:space="preserve"> virus of the family </w:t>
      </w:r>
      <w:proofErr w:type="spellStart"/>
      <w:r w:rsidRPr="00B74C8B">
        <w:rPr>
          <w:rFonts w:ascii="Arial" w:hAnsi="Arial" w:cs="Arial"/>
          <w:i/>
          <w:iCs/>
        </w:rPr>
        <w:t>Arenaviridae</w:t>
      </w:r>
      <w:proofErr w:type="spellEnd"/>
      <w:r w:rsidR="008F0E0D" w:rsidRPr="00783792">
        <w:rPr>
          <w:rFonts w:ascii="Arial" w:hAnsi="Arial" w:cs="Arial"/>
        </w:rPr>
        <w:t xml:space="preserve"> </w:t>
      </w:r>
      <w:r w:rsidR="008F0E0D" w:rsidRPr="00783792">
        <w:rPr>
          <w:rFonts w:ascii="Arial" w:hAnsi="Arial" w:cs="Arial"/>
        </w:rPr>
        <w:fldChar w:fldCharType="begin" w:fldLock="1"/>
      </w:r>
      <w:r w:rsidR="008F0E0D" w:rsidRPr="00783792">
        <w:rPr>
          <w:rFonts w:ascii="Arial" w:hAnsi="Arial" w:cs="Arial"/>
        </w:rPr>
        <w:instrText>ADDIN CSL_CITATION {"citationItems":[{"id":"ITEM-1","itemData":{"DOI":"10.3389/fmicb.2018.01751","ISSN":"1664302X","abstract":"The family Arenaviridae is divided into three genera: Mammarenavirus, Reptarenavirus, and Hartmanivirus. The Mammarenaviruses contain viruses responsible for causing human hemorrhagic fever diseases including New World viruses Junin, Machupo, Guanarito, Sabia, and Chapare virus and Old World viruses Lassa, and Lujo virus. These two groups of arenaviruses share the same genome organization composed of two ambisense RNA segments. These segments contain four open reading frames that encode for four proteins: the nucleoprotein, glycoprotein precursor, L protein, and Z. Despite their genome similarities, these groups exhibit marked differences in their replication life cycles. This includes differences in attachment, entry, and immune evasion. By understanding the intricacy of replication in each of these viral species we can work to develop counter measures against human diseases. This includes the development of vaccines and antivirals for these emerging viral threats. Currently only the vaccine against Junin virus, Candid#1, is in use as well as Ribavirin for treatment of Lassa Fever. In addition, small molecule inhibitors can be developed to target various aspects of the virus life cycle. In these ways an understanding of the arenavirus replication cycle can be used to alleviate the mortality and morbidity of these infections worldwide.","author":[{"dropping-particle":"","family":"Hallam","given":"Steven J.","non-dropping-particle":"","parse-names":false,"suffix":""},{"dropping-particle":"","family":"Koma","given":"Takaaki","non-dropping-particle":"","parse-names":false,"suffix":""},{"dropping-particle":"","family":"Maruyama","given":"Junki","non-dropping-particle":"","parse-names":false,"suffix":""},{"dropping-particle":"","family":"Paessler","given":"Slobodan","non-dropping-particle":"","parse-names":false,"suffix":""}],"container-title":"Frontiers in Microbiology","id":"ITEM-1","issue":"AUG","issued":{"date-parts":[["2018"]]},"note":"there is stuff about viral life cycle in here (including a nice diagram)","page":"1-8","title":"Review of mammarenavirus biology and replication","type":"article-journal","volume":"9"},"uris":["http://www.mendeley.com/documents/?uuid=fbad64f2-68a9-4634-8085-c6fae8ff9832"]},{"id":"ITEM-2","itemData":{"DOI":"10.1080/10408360490497456","ISSN":"10408363","abstract":"Lassa virus is a RNA virus belonging to the family of Arenaviridae. It was discovered as the causative agent of a hemorrhagic fever - Lassa fever - about 30 years ago. Lassa fever is endemic in West Africa and is estimated to affect some 100,000 people annually. Great progress in the understanding of the life cycle of arenaviruses, including Lassa virus, has been made in recent years. New insights have been gained in the pathogenesis and molecular epidemiology of Lassa fever, and state-of the-art technologies for diagnosing this life-threatening disease have been developed. The intention of this review is to summarize in particular the recent literature on Lassa virus and Lassa fever. Several aspects ranging from basic research up to clinical practice and laboratory diagnosis are discussed and linked together.","author":[{"dropping-particle":"","family":"Günther","given":"Stephan","non-dropping-particle":"","parse-names":false,"suffix":""},{"dropping-particle":"","family":"Lenz","given":"Oliver","non-dropping-particle":"","parse-names":false,"suffix":""}],"container-title":"Critical Reviews in Clinical Laboratory Sciences","id":"ITEM-2","issued":{"date-parts":[["2004"]]},"note":"has replication in\nhas pathology and immunology","title":"Lassa virus","type":"article"},"uris":["http://www.mendeley.com/documents/?uuid=9cf364d0-c166-4d30-b537-0363531c5d5c"]}],"mendeley":{"formattedCitation":"(Günther and Lenz, 2004; Hallam &lt;i&gt;et al.&lt;/i&gt;, 2018)","plainTextFormattedCitation":"(Günther and Lenz, 2004; Hallam et al., 2018)","previouslyFormattedCitation":"(Günther and Lenz, 2004; Hallam &lt;i&gt;et al.&lt;/i&gt;, 2018)"},"properties":{"noteIndex":0},"schema":"https://github.com/citation-style-language/schema/raw/master/csl-citation.json"}</w:instrText>
      </w:r>
      <w:r w:rsidR="008F0E0D" w:rsidRPr="00783792">
        <w:rPr>
          <w:rFonts w:ascii="Arial" w:hAnsi="Arial" w:cs="Arial"/>
        </w:rPr>
        <w:fldChar w:fldCharType="separate"/>
      </w:r>
      <w:r w:rsidR="008F0E0D" w:rsidRPr="00783792">
        <w:rPr>
          <w:rFonts w:ascii="Arial" w:hAnsi="Arial" w:cs="Arial"/>
          <w:noProof/>
        </w:rPr>
        <w:t>(Günther and Lenz, 2004; Hallam et al., 2018)</w:t>
      </w:r>
      <w:r w:rsidR="008F0E0D" w:rsidRPr="00783792">
        <w:rPr>
          <w:rFonts w:ascii="Arial" w:hAnsi="Arial" w:cs="Arial"/>
        </w:rPr>
        <w:fldChar w:fldCharType="end"/>
      </w:r>
      <w:r w:rsidR="008F0E0D" w:rsidRPr="00783792">
        <w:rPr>
          <w:rFonts w:ascii="Arial" w:hAnsi="Arial" w:cs="Arial"/>
        </w:rPr>
        <w:t xml:space="preserve">. </w:t>
      </w:r>
      <w:r w:rsidR="00101176">
        <w:rPr>
          <w:rFonts w:ascii="Arial" w:hAnsi="Arial" w:cs="Arial"/>
        </w:rPr>
        <w:t>The viral genome</w:t>
      </w:r>
      <w:r w:rsidR="00B35AAE">
        <w:rPr>
          <w:rFonts w:ascii="Arial" w:hAnsi="Arial" w:cs="Arial"/>
        </w:rPr>
        <w:t xml:space="preserve"> </w:t>
      </w:r>
      <w:r w:rsidR="00C10B82">
        <w:rPr>
          <w:rFonts w:ascii="Arial" w:hAnsi="Arial" w:cs="Arial"/>
        </w:rPr>
        <w:t>consists</w:t>
      </w:r>
      <w:r w:rsidR="00B35AAE">
        <w:rPr>
          <w:rFonts w:ascii="Arial" w:hAnsi="Arial" w:cs="Arial"/>
        </w:rPr>
        <w:t xml:space="preserve"> of </w:t>
      </w:r>
      <w:r w:rsidR="005C49F8">
        <w:rPr>
          <w:rFonts w:ascii="Arial" w:hAnsi="Arial" w:cs="Arial"/>
        </w:rPr>
        <w:t>two segments</w:t>
      </w:r>
      <w:r w:rsidR="00406BA5">
        <w:rPr>
          <w:rFonts w:ascii="Arial" w:hAnsi="Arial" w:cs="Arial"/>
        </w:rPr>
        <w:t xml:space="preserve"> encompassing </w:t>
      </w:r>
      <w:r w:rsidR="00B35AAE">
        <w:rPr>
          <w:rFonts w:ascii="Arial" w:hAnsi="Arial" w:cs="Arial"/>
        </w:rPr>
        <w:t xml:space="preserve">four </w:t>
      </w:r>
      <w:r w:rsidR="004502B7">
        <w:rPr>
          <w:rFonts w:ascii="Arial" w:hAnsi="Arial" w:cs="Arial"/>
        </w:rPr>
        <w:t xml:space="preserve">non-overlapping </w:t>
      </w:r>
      <w:r w:rsidR="00B35AAE">
        <w:rPr>
          <w:rFonts w:ascii="Arial" w:hAnsi="Arial" w:cs="Arial"/>
        </w:rPr>
        <w:t>genes. The large segment (L) encodes the RNA</w:t>
      </w:r>
      <w:r w:rsidR="00506893">
        <w:rPr>
          <w:rFonts w:ascii="Arial" w:hAnsi="Arial" w:cs="Arial"/>
        </w:rPr>
        <w:t>-dependent RNA</w:t>
      </w:r>
      <w:r w:rsidR="00B35AAE">
        <w:rPr>
          <w:rFonts w:ascii="Arial" w:hAnsi="Arial" w:cs="Arial"/>
        </w:rPr>
        <w:t xml:space="preserve"> polymerase</w:t>
      </w:r>
      <w:r w:rsidR="00506893">
        <w:rPr>
          <w:rFonts w:ascii="Arial" w:hAnsi="Arial" w:cs="Arial"/>
        </w:rPr>
        <w:t xml:space="preserve"> (</w:t>
      </w:r>
      <w:proofErr w:type="spellStart"/>
      <w:r w:rsidR="00506893">
        <w:rPr>
          <w:rFonts w:ascii="Arial" w:hAnsi="Arial" w:cs="Arial"/>
        </w:rPr>
        <w:t>RdRP</w:t>
      </w:r>
      <w:proofErr w:type="spellEnd"/>
      <w:r w:rsidR="00506893">
        <w:rPr>
          <w:rFonts w:ascii="Arial" w:hAnsi="Arial" w:cs="Arial"/>
        </w:rPr>
        <w:t>)</w:t>
      </w:r>
      <w:r w:rsidR="00B35AAE">
        <w:rPr>
          <w:rFonts w:ascii="Arial" w:hAnsi="Arial" w:cs="Arial"/>
        </w:rPr>
        <w:t xml:space="preserve"> and the matrix protein</w:t>
      </w:r>
      <w:r w:rsidR="00406BA5">
        <w:rPr>
          <w:rFonts w:ascii="Arial" w:hAnsi="Arial" w:cs="Arial"/>
        </w:rPr>
        <w:t xml:space="preserve"> (Z)</w:t>
      </w:r>
      <w:r w:rsidR="00101176">
        <w:rPr>
          <w:rFonts w:ascii="Arial" w:hAnsi="Arial" w:cs="Arial"/>
        </w:rPr>
        <w:t>, while</w:t>
      </w:r>
      <w:r w:rsidR="00B35AAE">
        <w:rPr>
          <w:rFonts w:ascii="Arial" w:hAnsi="Arial" w:cs="Arial"/>
        </w:rPr>
        <w:t xml:space="preserve"> the small segment (S) encodes the structural proteins: nucleoprotein (NP) and the glycoprotein complex (GPC)</w:t>
      </w:r>
      <w:r w:rsidR="00C10B82">
        <w:rPr>
          <w:rFonts w:ascii="Arial" w:hAnsi="Arial" w:cs="Arial"/>
        </w:rPr>
        <w:t xml:space="preserve"> </w:t>
      </w:r>
      <w:r w:rsidR="00C10B82">
        <w:rPr>
          <w:rFonts w:ascii="Arial" w:hAnsi="Arial" w:cs="Arial"/>
        </w:rPr>
        <w:fldChar w:fldCharType="begin" w:fldLock="1"/>
      </w:r>
      <w:r w:rsidR="004502B7">
        <w:rPr>
          <w:rFonts w:ascii="Arial" w:hAnsi="Arial" w:cs="Arial"/>
        </w:rPr>
        <w:instrText>ADDIN CSL_CITATION {"citationItems":[{"id":"ITEM-1","itemData":{"DOI":"https://doi.org/10.1016/B978-0-12-375158-4.00023-7","ISBN":"978-0-12-375158-4","abstract":"Publisher Summary This chapter focuses on the arenaviridae that contains a single genus, Arenavirus, which is divided into two evolutionary subgroups based on genetic and serologic characteristics. The first subgroup, the Old World arenaviruses, includes lymphocytic choriomeningitis virus. This virus is now enzootic throughout the world because of global colonization by Mus musculus. The second subgroup includes the New World arenaviruses, which are associated with many different rodents in North, Central, and South America. This subgroup, which is further subdivided into three distinct clades, contains the important human pathogens Junin, Machupo, Guanarito, and Sabiá viruses, and several other viruses that are pathogenic for humans. This chapter illustrates that arenavirus virions are highly pleomorphic. Virions are composed of an envelope covered with club-shaped spikes 8–10 nm in length composed of viral glycoproteins GP1 and GP2. Virions contain at least two circular helical nucleocapsid segments, each resembling a string of beads. Arenaviruses replicate noncytolytically to high titer in many kinds of cells, including Vero and BHK-21 cells. Virus replication occurs in the cytoplasm. The viral spike glycoprotein attaches to a cell receptor, which can be transferrin receptor 1 for several New World arenaviruses and cell surface glycoproteins for lymphocytic choriomeningitis virus. Arenaviruses have limited lytic capacity, usually producing a carrier state in which defective-interfering particles are produced.","editor":[{"dropping-particle":"","family":"MacLachlan","given":"N James","non-dropping-particle":"","parse-names":false,"suffix":""},{"dropping-particle":"","family":"Dubovi","given":"Edward J B T - Fenner's Veterinary Virology (Fourth Edition)","non-dropping-particle":"","parse-names":false,"suffix":""}],"id":"ITEM-1","issued":{"date-parts":[["2011"]]},"page":"385-392","publisher":"Academic Press","publisher-place":"San Diego","title":"Chapter 23 - Arenaviridae","type":"chapter"},"uris":["http://www.mendeley.com/documents/?uuid=56f2959d-ad16-40dd-9a20-66aceea7225b"]}],"mendeley":{"formattedCitation":"(MacLachlan and Dubovi, 2011)","plainTextFormattedCitation":"(MacLachlan and Dubovi, 2011)","previouslyFormattedCitation":"(MacLachlan and Dubovi, 2011)"},"properties":{"noteIndex":0},"schema":"https://github.com/citation-style-language/schema/raw/master/csl-citation.json"}</w:instrText>
      </w:r>
      <w:r w:rsidR="00C10B82">
        <w:rPr>
          <w:rFonts w:ascii="Arial" w:hAnsi="Arial" w:cs="Arial"/>
        </w:rPr>
        <w:fldChar w:fldCharType="separate"/>
      </w:r>
      <w:r w:rsidR="00C10B82" w:rsidRPr="00C10B82">
        <w:rPr>
          <w:rFonts w:ascii="Arial" w:hAnsi="Arial" w:cs="Arial"/>
          <w:noProof/>
        </w:rPr>
        <w:t>(MacLachlan and Dubovi, 2011)</w:t>
      </w:r>
      <w:r w:rsidR="00C10B82">
        <w:rPr>
          <w:rFonts w:ascii="Arial" w:hAnsi="Arial" w:cs="Arial"/>
        </w:rPr>
        <w:fldChar w:fldCharType="end"/>
      </w:r>
      <w:r w:rsidR="00B35AAE">
        <w:rPr>
          <w:rFonts w:ascii="Arial" w:hAnsi="Arial" w:cs="Arial"/>
        </w:rPr>
        <w:t xml:space="preserve">. </w:t>
      </w:r>
      <w:r w:rsidR="00C10B82">
        <w:rPr>
          <w:rFonts w:ascii="Arial" w:hAnsi="Arial" w:cs="Arial"/>
        </w:rPr>
        <w:t xml:space="preserve">LASV </w:t>
      </w:r>
      <w:r w:rsidR="00B35AAE">
        <w:rPr>
          <w:rFonts w:ascii="Arial" w:hAnsi="Arial" w:cs="Arial"/>
        </w:rPr>
        <w:t xml:space="preserve">has been classified into </w:t>
      </w:r>
      <w:r w:rsidR="00334611">
        <w:rPr>
          <w:rFonts w:ascii="Arial" w:hAnsi="Arial" w:cs="Arial"/>
        </w:rPr>
        <w:t>seven</w:t>
      </w:r>
      <w:r w:rsidR="00334611" w:rsidRPr="00783792">
        <w:rPr>
          <w:rFonts w:ascii="Arial" w:hAnsi="Arial" w:cs="Arial"/>
        </w:rPr>
        <w:t xml:space="preserve"> </w:t>
      </w:r>
      <w:r w:rsidR="00494154" w:rsidRPr="00783792">
        <w:rPr>
          <w:rFonts w:ascii="Arial" w:hAnsi="Arial" w:cs="Arial"/>
        </w:rPr>
        <w:t>lineages</w:t>
      </w:r>
      <w:r w:rsidR="003E39F1">
        <w:rPr>
          <w:rFonts w:ascii="Arial" w:hAnsi="Arial" w:cs="Arial"/>
        </w:rPr>
        <w:t xml:space="preserve"> </w:t>
      </w:r>
      <w:r w:rsidR="00101176">
        <w:rPr>
          <w:rFonts w:ascii="Arial" w:hAnsi="Arial" w:cs="Arial"/>
        </w:rPr>
        <w:t>and</w:t>
      </w:r>
      <w:r w:rsidR="00101176" w:rsidRPr="00783792">
        <w:rPr>
          <w:rFonts w:ascii="Arial" w:hAnsi="Arial" w:cs="Arial"/>
        </w:rPr>
        <w:t xml:space="preserve"> </w:t>
      </w:r>
      <w:r w:rsidR="00494154" w:rsidRPr="00783792">
        <w:rPr>
          <w:rFonts w:ascii="Arial" w:hAnsi="Arial" w:cs="Arial"/>
        </w:rPr>
        <w:t>demonstrate</w:t>
      </w:r>
      <w:r w:rsidR="00101176">
        <w:rPr>
          <w:rFonts w:ascii="Arial" w:hAnsi="Arial" w:cs="Arial"/>
        </w:rPr>
        <w:t>s</w:t>
      </w:r>
      <w:r w:rsidR="00494154" w:rsidRPr="00783792">
        <w:rPr>
          <w:rFonts w:ascii="Arial" w:hAnsi="Arial" w:cs="Arial"/>
        </w:rPr>
        <w:t xml:space="preserve"> spatial distribution across the endemic range. Phylogenetic analysis and molecular dating suggest a westward route of dispersal of the lineages, from the most recent common ancestor in Nigeria</w:t>
      </w:r>
      <w:r w:rsidR="00797457">
        <w:rPr>
          <w:rFonts w:ascii="Arial" w:hAnsi="Arial" w:cs="Arial"/>
        </w:rPr>
        <w:t xml:space="preserve">. </w:t>
      </w:r>
      <w:r w:rsidR="004502B7">
        <w:rPr>
          <w:rFonts w:ascii="Arial" w:hAnsi="Arial" w:cs="Arial"/>
        </w:rPr>
        <w:fldChar w:fldCharType="begin" w:fldLock="1"/>
      </w:r>
      <w:r w:rsidR="007E5ED2">
        <w:rPr>
          <w:rFonts w:ascii="Arial" w:hAnsi="Arial" w:cs="Arial"/>
        </w:rPr>
        <w:instrText>ADDIN CSL_CITATION {"citationItems":[{"id":"ITEM-1","itemData":{"DOI":"10.1016/j.cell.2015.07.020","ISSN":"10974172","abstract":"Summary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Virus","type":"article-journal"},"uris":["http://www.mendeley.com/documents/?uuid=dec80b4a-f28b-4e42-a969-59d1af0fa4bd"]},{"id":"ITEM-2","itemData":{"DOI":"10.1128/jvi.74.15.6992-7004.2000","ISSN":"0022-538X","PMID":"10888638","abstract":"The arenavirus Lassa virus causes Lassa fever, a viral hemorrhagic fever that is endemic in the countries of Nigeria, Sierra Leone, Liberia, and Guinea and perhaps elsewhere in West Africa. To determine the degree of genetic diversity among Lassa virus strains, partial nucleoprotein (NP) gene sequences were obtained from 54 strains and analyzed. Phylogenetic analyses showed that Lassa viruses comprise four lineages, three of which are found in Nigeria and the fourth in Guinea, Liberia, and Sierra Leone. Overall strain variation in the partial NP gene sequence was found to be as high as 27% at the nucleotide level and 15% at the amino acid level. Genetic distance among Lassa strains was found to correlate with geographic distance rather than time, and no evidence of a \"molecular clock\" was found. A method for amplifying and cloning full-length arenavirus S RNAs was developed and used to obtain the complete NP and glycoprotein gene (GP1 and GP2) sequences for two representative Nigerian strains of Lassa virus. Comparison of full-length gene sequences for four Lassa virus strains representing the four lineages showed that the NP gene (up to 23.8% nucleotide difference and 12.0% amino acid difference) is more variable than the glycoprotein genes. Although the evolutionary order of descent within Lassa virus strains was not completely resolved, the phylogenetic analyses of full-length NP, GP1, and GP2 gene sequences suggested that Nigerian strains of Lassa virus were ancestral to strains from Guinea, Liberia, and Sierra Leone. Compared to the New World arenaviruses, Lassa and the other Old World arenaviruses have either undergone a shorter period of diverisification or are evolving at a slower rate. This study represents the first large-scale examination of Lassa virus genetic variation.","author":[{"dropping-particle":"","family":"Bowen","given":"M. D.","non-dropping-particle":"","parse-names":false,"suffix":""},{"dropping-particle":"","family":"Rollin","given":"P. E.","non-dropping-particle":"","parse-names":false,"suffix":""},{"dropping-particle":"","family":"Ksiazek","given":"T. G.","non-dropping-particle":"","parse-names":false,"suffix":""},{"dropping-particle":"","family":"Hustad","given":"H. L.","non-dropping-particle":"","parse-names":false,"suffix":""},{"dropping-particle":"","family":"Bausch","given":"D. G.","non-dropping-particle":"","parse-names":false,"suffix":""},{"dropping-particle":"","family":"Demby","given":"A. H.","non-dropping-particle":"","parse-names":false,"suffix":""},{"dropping-particle":"","family":"Bajani","given":"M. D.","non-dropping-particle":"","parse-names":false,"suffix":""},{"dropping-particle":"","family":"Peters","given":"C. J.","non-dropping-particle":"","parse-names":false,"suffix":""},{"dropping-particle":"","family":"Nichol","given":"S. T.","non-dropping-particle":"","parse-names":false,"suffix":""}],"container-title":"Journal of Virology","id":"ITEM-2","issue":"15","issued":{"date-parts":[["2000"]]},"note":"what I am doing but actual lab stuff","page":"6992-7004","title":"Genetic Diversity among Lassa Virus Strains","type":"article-journal","volume":"74"},"uris":["http://www.mendeley.com/documents/?uuid=fa1f25d5-70c2-43a0-9cf7-69d6192f26b4"]},{"id":"ITEM-3","itemData":{"DOI":"10.3389/fmicb.2015.01037","ISSN":"1664302X","abstract":"Previous imported cases of Lassa fever (LF) into the United Kingdom from the Ivory Coast and Mali, as well as the detection of Lassa virus (LASV) among the Mastomys natalensis population within Mali has led to the suggestion that the endemic area for LF is expanding. Initial phylogenetic analyses arrange isolates from Mali and the Ivory Coast separately from the classical lineage IV isolates taken from Sierra Leone, Guinea, and Liberia. The availability of full genome sequences continues to increase, allowing for a more complete phylogenetic comparison of the isolates from Mali and the Ivory Coast to the other existing isolates. In this study, we utilized a Bayesian approach to infer the demographic histories of each LASV isolate for which the full sequence was available. Our results indicate that the isolates from Mali and the Ivory Coast group separately from the isolates of lineage IV, comprising a distinct fifth lineage. The split between lineages IV and V is estimated to have occurred around 200-300 years ago, which coincides with the colonial period of West Africa.","author":[{"dropping-particle":"","family":"Manning","given":"John T.","non-dropping-particle":"","parse-names":false,"suffix":""},{"dropping-particle":"","family":"Forrester","given":"Naomi","non-dropping-particle":"","parse-names":false,"suffix":""},{"dropping-particle":"","family":"Paessler","given":"Slobodan","non-dropping-particle":"","parse-names":false,"suffix":""}],"container-title":"Frontiers in Microbiology","id":"ITEM-3","issued":{"date-parts":[["2015"]]},"title":"Lassa virus isolates from Mali and the Ivory Coast represent an emerging fifth lineage","type":"article-journal"},"uris":["http://www.mendeley.com/documents/?uuid=cbb9efab-414e-4463-8dbd-66d8292b0c15"]},{"id":"ITEM-4","itemData":{"DOI":"10.1038/srep25280","ISSN":"20452322","abstract":"Lassa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Reports","id":"ITEM-4","issued":{"date-parts":[["2016"]]},"title":"New Hosts of The Lassa Virus","type":"article-journal"},"uris":["http://www.mendeley.com/documents/?uuid=0c004ce9-6caa-4b5c-af42-0aff5230e933"]},{"id":"ITEM-5","itemData":{"DOI":"10.3390/biology9020026","ISSN":"20797737","abstract":"Lassa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-5","issued":{"date-parts":[["2020"]]},"title":"Determining ancestry between rodent-and human-derived virus sequences in endemic foci: Towards a more integral molecular epidemiology of lassa fever within West Africa","type":"article-journal"},"uris":["http://www.mendeley.com/documents/?uuid=07427bd8-d03c-4efe-9a66-0a6c666801c4"]},{"id":"ITEM-6","itemData":{"DOI":"10.3201/eid2403.171905","ISSN":"10806059","abstract":"We describe a strain of Lassa virus representing a putative new lineage that was isolated from a cluster of human infections with an epidemiologic link to Togo. This finding extends the known range of Lassa virus to Togo.","author":[{"dropping-particle":"","family":"Whitmer","given":"Shannon L.M.","non-dropping-particle":"","parse-names":false,"suffix":""},{"dropping-particle":"","family":"Strecker","given":"Thomas","non-dropping-particle":"","parse-names":false,"suffix":""},{"dropping-particle":"","family":"Cadar","given":"Daniel","non-dropping-particle":"","parse-names":false,"suffix":""},{"dropping-particle":"","family":"Dienes","given":"Hans Peter","non-dropping-particle":"","parse-names":false,"suffix":""},{"dropping-particle":"","family":"Faber","given":"Kelly","non-dropping-particle":"","parse-names":false,"suffix":""},{"dropping-particle":"","family":"Patel","given":"Ketan","non-dropping-particle":"","parse-names":false,"suffix":""},{"dropping-particle":"","family":"Brown","given":"Shelley M.","non-dropping-particle":"","parse-names":false,"suffix":""},{"dropping-particle":"","family":"Davis","given":"William G.","non-dropping-particle":"","parse-names":false,"suffix":""},{"dropping-particle":"","family":"Klena","given":"John D.","non-dropping-particle":"","parse-names":false,"suffix":""},{"dropping-particle":"","family":"Rollin","given":"Pierre E.","non-dropping-particle":"","parse-names":false,"suffix":""},{"dropping-particle":"","family":"Schmidt-Chanasit","given":"Jonas","non-dropping-particle":"","parse-names":false,"suffix":""},{"dropping-particle":"","family":"Fichet-Calvet","given":"Elisabeth","non-dropping-particle":"","parse-names":false,"suffix":""},{"dropping-particle":"","family":"Noack","given":"Bernd","non-dropping-particle":"","parse-names":false,"suffix":""},{"dropping-particle":"","family":"Emmerich","given":"Petra","non-dropping-particle":"","parse-names":false,"suffix":""},{"dropping-particle":"","family":"Rieger","given":"Toni","non-dropping-particle":"","parse-names":false,"suffix":""},{"dropping-particle":"","family":"Wolff","given":"Svenja","non-dropping-particle":"","parse-names":false,"suffix":""},{"dropping-particle":"","family":"Fehling","given":"Sarah Katharina","non-dropping-particle":"","parse-names":false,"suffix":""},{"dropping-particle":"","family":"Eickmann","given":"Markus","non-dropping-particle":"","parse-names":false,"suffix":""},{"dropping-particle":"","family":"Mengel","given":"Jan Philipp","non-dropping-particle":"","parse-names":false,"suffix":""},{"dropping-particle":"","family":"Schultze","given":"Tilman","non-dropping-particle":"","parse-names":false,"suffix":""},{"dropping-particle":"","family":"Hain","given":"Torsten","non-dropping-particle":"","parse-names":false,"suffix":""},{"dropping-particle":"","family":"Ampofo","given":"William","non-dropping-particle":"","parse-names":false,"suffix":""},{"dropping-particle":"","family":"Bonney","given":"Kofi","non-dropping-particle":"","parse-names":false,"suffix":""},{"dropping-particle":"","family":"Aryeequaye","given":"Juliana Naa Dedei","non-dropping-particle":"","parse-names":false,"suffix":""},{"dropping-particle":"","family":"Ribner","given":"Bruce","non-dropping-particle":"","parse-names":false,"suffix":""},{"dropping-particle":"","family":"Varkey","given":"Jay B.","non-dropping-particle":"","parse-names":false,"suffix":""},{"dropping-particle":"","family":"Mehta","given":"Aneesh K.","non-dropping-particle":"","parse-names":false,"suffix":""},{"dropping-particle":"","family":"Lyon","given":"G. Marshall","non-dropping-particle":"","parse-names":false,"suffix":""},{"dropping-particle":"","family":"Kann","given":"Gerrit","non-dropping-particle":"","parse-names":false,"suffix":""},{"dropping-particle":"","family":"Leuw","given":"Philipp","non-dropping-particle":"De","parse-names":false,"suffix":""},{"dropping-particle":"","family":"Schuettfort","given":"Gundolf","non-dropping-particle":"","parse-names":false,"suffix":""},{"dropping-particle":"","family":"Stephan","given":"Christoph","non-dropping-particle":"","parse-names":false,"suffix":""},{"dropping-particle":"","family":"Wieland","given":"Ulrike","non-dropping-particle":"","parse-names":false,"suffix":""},{"dropping-particle":"","family":"Fries","given":"Jochen W.U.","non-dropping-particle":"","parse-names":false,"suffix":""},{"dropping-particle":"","family":"Kochanek","given":"Matthias","non-dropping-particle":"","parse-names":false,"suffix":""},{"dropping-particle":"","family":"Kraft","given":"Colleen S.","non-dropping-particle":"","parse-names":false,"suffix":""},{"dropping-particle":"","family":"Wolf","given":"Timo","non-dropping-particle":"","parse-names":false,"suffix":""},{"dropping-particle":"","family":"Nichol","given":"Stuart T.","non-dropping-particle":"","parse-names":false,"suffix":""},{"dropping-particle":"","family":"Becker","given":"Stephan","non-dropping-particle":"","parse-names":false,"suffix":""},{"dropping-particle":"","family":"Ströher","given":"Ute","non-dropping-particle":"","parse-names":false,"suffix":""},{"dropping-particle":"","family":"Günther","given":"Stephan","non-dropping-particle":"","parse-names":false,"suffix":""}],"container-title":"Emerging Infectious Diseases","id":"ITEM-6","issue":"3","issued":{"date-parts":[["2018"]]},"note":"lots of phylogenetic methods in this","page":"599-602","title":"New lineage of lassa virus, Togo, 2016","type":"article-journal","volume":"24"},"uris":["http://www.mendeley.com/documents/?uuid=336b1790-b030-4413-b240-95b834b8684e"]}],"mendeley":{"formattedCitation":"(Bowen &lt;i&gt;et al.&lt;/i&gt;, 2000; Andersen &lt;i&gt;et al.&lt;/i&gt;, 2015; Manning, Forrester and Paessler, 2015; Olayemi &lt;i&gt;et al.&lt;/i&gt;, 2016, 2020; Whitmer &lt;i&gt;et al.&lt;/i&gt;, 2018)","plainTextFormattedCitation":"(Bowen et al., 2000; Andersen et al., 2015; Manning, Forrester and Paessler, 2015; Olayemi et al., 2016, 2020; Whitmer et al., 2018)","previouslyFormattedCitation":"(Bowen &lt;i&gt;et al.&lt;/i&gt;, 2000; Andersen &lt;i&gt;et al.&lt;/i&gt;, 2015; Manning, Forrester and Paessler, 2015; Olayemi &lt;i&gt;et al.&lt;/i&gt;, 2016, 2020; Whitmer &lt;i&gt;et al.&lt;/i&gt;, 2018)"},"properties":{"noteIndex":0},"schema":"https://github.com/citation-style-language/schema/raw/master/csl-citation.json"}</w:instrText>
      </w:r>
      <w:r w:rsidR="004502B7">
        <w:rPr>
          <w:rFonts w:ascii="Arial" w:hAnsi="Arial" w:cs="Arial"/>
        </w:rPr>
        <w:fldChar w:fldCharType="separate"/>
      </w:r>
      <w:r w:rsidR="004502B7" w:rsidRPr="004502B7">
        <w:rPr>
          <w:rFonts w:ascii="Arial" w:hAnsi="Arial" w:cs="Arial"/>
          <w:noProof/>
        </w:rPr>
        <w:t xml:space="preserve">(Bowen </w:t>
      </w:r>
      <w:r w:rsidR="004502B7" w:rsidRPr="004502B7">
        <w:rPr>
          <w:rFonts w:ascii="Arial" w:hAnsi="Arial" w:cs="Arial"/>
          <w:i/>
          <w:noProof/>
        </w:rPr>
        <w:t>et al.</w:t>
      </w:r>
      <w:r w:rsidR="004502B7" w:rsidRPr="004502B7">
        <w:rPr>
          <w:rFonts w:ascii="Arial" w:hAnsi="Arial" w:cs="Arial"/>
          <w:noProof/>
        </w:rPr>
        <w:t xml:space="preserve">, 2000; Andersen </w:t>
      </w:r>
      <w:r w:rsidR="004502B7" w:rsidRPr="004502B7">
        <w:rPr>
          <w:rFonts w:ascii="Arial" w:hAnsi="Arial" w:cs="Arial"/>
          <w:i/>
          <w:noProof/>
        </w:rPr>
        <w:t>et al.</w:t>
      </w:r>
      <w:r w:rsidR="004502B7" w:rsidRPr="004502B7">
        <w:rPr>
          <w:rFonts w:ascii="Arial" w:hAnsi="Arial" w:cs="Arial"/>
          <w:noProof/>
        </w:rPr>
        <w:t xml:space="preserve">, 2015; Manning, Forrester and Paessler, 2015; Olayemi </w:t>
      </w:r>
      <w:r w:rsidR="004502B7" w:rsidRPr="004502B7">
        <w:rPr>
          <w:rFonts w:ascii="Arial" w:hAnsi="Arial" w:cs="Arial"/>
          <w:i/>
          <w:noProof/>
        </w:rPr>
        <w:t>et al.</w:t>
      </w:r>
      <w:r w:rsidR="004502B7" w:rsidRPr="004502B7">
        <w:rPr>
          <w:rFonts w:ascii="Arial" w:hAnsi="Arial" w:cs="Arial"/>
          <w:noProof/>
        </w:rPr>
        <w:t xml:space="preserve">, 2016, 2020; Whitmer </w:t>
      </w:r>
      <w:r w:rsidR="004502B7" w:rsidRPr="004502B7">
        <w:rPr>
          <w:rFonts w:ascii="Arial" w:hAnsi="Arial" w:cs="Arial"/>
          <w:i/>
          <w:noProof/>
        </w:rPr>
        <w:t>et al.</w:t>
      </w:r>
      <w:r w:rsidR="004502B7" w:rsidRPr="004502B7">
        <w:rPr>
          <w:rFonts w:ascii="Arial" w:hAnsi="Arial" w:cs="Arial"/>
          <w:noProof/>
        </w:rPr>
        <w:t>, 2018)</w:t>
      </w:r>
      <w:r w:rsidR="004502B7">
        <w:rPr>
          <w:rFonts w:ascii="Arial" w:hAnsi="Arial" w:cs="Arial"/>
        </w:rPr>
        <w:fldChar w:fldCharType="end"/>
      </w:r>
      <w:r w:rsidR="004502B7">
        <w:rPr>
          <w:rFonts w:ascii="Arial" w:hAnsi="Arial" w:cs="Arial"/>
        </w:rPr>
        <w:t>.</w:t>
      </w:r>
      <w:r w:rsidR="00494154" w:rsidRPr="00783792">
        <w:rPr>
          <w:rFonts w:ascii="Arial" w:hAnsi="Arial" w:cs="Arial"/>
        </w:rPr>
        <w:t xml:space="preserve"> </w:t>
      </w:r>
    </w:p>
    <w:p w14:paraId="41E3AF8C" w14:textId="41C6E8F2" w:rsidR="001041A5" w:rsidRDefault="00675970" w:rsidP="001F240D">
      <w:pPr>
        <w:jc w:val="both"/>
        <w:rPr>
          <w:rFonts w:ascii="Arial" w:hAnsi="Arial" w:cs="Arial"/>
        </w:rPr>
      </w:pPr>
      <w:r w:rsidRPr="00B906CE">
        <w:rPr>
          <w:rFonts w:ascii="Arial" w:hAnsi="Arial" w:cs="Arial"/>
        </w:rPr>
        <w:t xml:space="preserve">Here we compiled a comprehensive dataset of all publicly available full-segment LASV sequences, spanning West Africa and host species, to better understand LASV </w:t>
      </w:r>
      <w:proofErr w:type="spellStart"/>
      <w:r w:rsidR="00D83B78" w:rsidRPr="00B906CE">
        <w:rPr>
          <w:rFonts w:ascii="Arial" w:hAnsi="Arial" w:cs="Arial"/>
        </w:rPr>
        <w:t>phylodynamics</w:t>
      </w:r>
      <w:proofErr w:type="spellEnd"/>
      <w:r w:rsidR="00D83B78" w:rsidRPr="00B906CE">
        <w:rPr>
          <w:rFonts w:ascii="Arial" w:hAnsi="Arial" w:cs="Arial"/>
        </w:rPr>
        <w:t>. The collection of the associated meta-data also highlighted gaps of information that could be filled through sustainable epidemiological programmes.</w:t>
      </w:r>
      <w:r w:rsidR="00C83C31" w:rsidRPr="00B906CE">
        <w:rPr>
          <w:rFonts w:ascii="Arial" w:hAnsi="Arial" w:cs="Arial"/>
        </w:rPr>
        <w:t xml:space="preserve"> A better understanding of LASV </w:t>
      </w:r>
      <w:proofErr w:type="spellStart"/>
      <w:r w:rsidR="00C83C31" w:rsidRPr="00B906CE">
        <w:rPr>
          <w:rFonts w:ascii="Arial" w:hAnsi="Arial" w:cs="Arial"/>
        </w:rPr>
        <w:t>phylogeography</w:t>
      </w:r>
      <w:proofErr w:type="spellEnd"/>
      <w:r w:rsidR="00C83C31" w:rsidRPr="00B906CE">
        <w:rPr>
          <w:rFonts w:ascii="Arial" w:hAnsi="Arial" w:cs="Arial"/>
        </w:rPr>
        <w:t xml:space="preserve"> </w:t>
      </w:r>
      <w:r w:rsidR="003E39F1">
        <w:rPr>
          <w:rFonts w:ascii="Arial" w:hAnsi="Arial" w:cs="Arial"/>
        </w:rPr>
        <w:t>would improve</w:t>
      </w:r>
      <w:r w:rsidR="00C83C31" w:rsidRPr="00B906CE">
        <w:rPr>
          <w:rFonts w:ascii="Arial" w:hAnsi="Arial" w:cs="Arial"/>
        </w:rPr>
        <w:t xml:space="preserve"> control strategies in endemic regions (</w:t>
      </w:r>
      <w:proofErr w:type="gramStart"/>
      <w:r w:rsidR="00C83C31" w:rsidRPr="00B906CE">
        <w:rPr>
          <w:rFonts w:ascii="Arial" w:hAnsi="Arial" w:cs="Arial"/>
        </w:rPr>
        <w:t>i.e.</w:t>
      </w:r>
      <w:proofErr w:type="gramEnd"/>
      <w:r w:rsidR="00C83C31" w:rsidRPr="00B906CE">
        <w:rPr>
          <w:rFonts w:ascii="Arial" w:hAnsi="Arial" w:cs="Arial"/>
        </w:rPr>
        <w:t xml:space="preserve"> through optimised assays) and support implementation of measures to prevent an increase in the size of the endemic region.</w:t>
      </w:r>
      <w:r w:rsidR="00C83C31">
        <w:rPr>
          <w:rFonts w:ascii="Arial" w:hAnsi="Arial" w:cs="Arial"/>
        </w:rPr>
        <w:t xml:space="preserve"> </w:t>
      </w:r>
    </w:p>
    <w:p w14:paraId="7CE31099" w14:textId="77777777" w:rsidR="00B35AAE" w:rsidRPr="00B35AAE" w:rsidRDefault="00B35AAE" w:rsidP="001F240D">
      <w:pPr>
        <w:jc w:val="both"/>
        <w:rPr>
          <w:rFonts w:ascii="Arial" w:hAnsi="Arial" w:cs="Arial"/>
        </w:rPr>
      </w:pPr>
    </w:p>
    <w:p w14:paraId="1386BFF2" w14:textId="4387A217" w:rsidR="00B35AAE" w:rsidRDefault="00B35AAE" w:rsidP="001F240D">
      <w:pPr>
        <w:pStyle w:val="ListParagraph"/>
        <w:numPr>
          <w:ilvl w:val="0"/>
          <w:numId w:val="1"/>
        </w:numPr>
        <w:jc w:val="both"/>
        <w:rPr>
          <w:rFonts w:ascii="Arial" w:hAnsi="Arial" w:cs="Arial"/>
        </w:rPr>
      </w:pPr>
      <w:r>
        <w:rPr>
          <w:rFonts w:ascii="Arial" w:hAnsi="Arial" w:cs="Arial"/>
        </w:rPr>
        <w:t>Methods</w:t>
      </w:r>
    </w:p>
    <w:p w14:paraId="45622B4A" w14:textId="6BE9381C" w:rsidR="00B35AAE" w:rsidRDefault="00FF1609" w:rsidP="001F240D">
      <w:pPr>
        <w:jc w:val="both"/>
        <w:rPr>
          <w:rFonts w:ascii="Arial" w:hAnsi="Arial" w:cs="Arial"/>
        </w:rPr>
      </w:pPr>
      <w:r>
        <w:rPr>
          <w:rFonts w:ascii="Arial" w:hAnsi="Arial" w:cs="Arial"/>
        </w:rPr>
        <w:t>2</w:t>
      </w:r>
      <w:r w:rsidR="00B35AAE">
        <w:rPr>
          <w:rFonts w:ascii="Arial" w:hAnsi="Arial" w:cs="Arial"/>
        </w:rPr>
        <w:t>.1. Data Collection and Processing</w:t>
      </w:r>
    </w:p>
    <w:p w14:paraId="02888878" w14:textId="08F5B637" w:rsidR="00470D57" w:rsidRDefault="00C64A06" w:rsidP="001F240D">
      <w:pPr>
        <w:jc w:val="both"/>
        <w:rPr>
          <w:rFonts w:ascii="Arial" w:hAnsi="Arial" w:cs="Arial"/>
        </w:rPr>
      </w:pPr>
      <w:r>
        <w:rPr>
          <w:rFonts w:ascii="Arial" w:hAnsi="Arial" w:cs="Arial"/>
        </w:rPr>
        <w:t>LASV n</w:t>
      </w:r>
      <w:r w:rsidR="00D83B78">
        <w:rPr>
          <w:rFonts w:ascii="Arial" w:hAnsi="Arial" w:cs="Arial"/>
        </w:rPr>
        <w:t>ucleotide</w:t>
      </w:r>
      <w:r w:rsidR="00D83B78" w:rsidRPr="00FA28A4">
        <w:rPr>
          <w:rFonts w:ascii="Arial" w:hAnsi="Arial" w:cs="Arial"/>
        </w:rPr>
        <w:t xml:space="preserve"> </w:t>
      </w:r>
      <w:r w:rsidR="00B35AAE" w:rsidRPr="00FA28A4">
        <w:rPr>
          <w:rFonts w:ascii="Arial" w:hAnsi="Arial" w:cs="Arial"/>
        </w:rPr>
        <w:t xml:space="preserve">and protein sequences were </w:t>
      </w:r>
      <w:r w:rsidR="00C83C31">
        <w:rPr>
          <w:rFonts w:ascii="Arial" w:hAnsi="Arial" w:cs="Arial"/>
        </w:rPr>
        <w:t>obtained</w:t>
      </w:r>
      <w:r w:rsidR="00C83C31" w:rsidRPr="00FA28A4">
        <w:rPr>
          <w:rFonts w:ascii="Arial" w:hAnsi="Arial" w:cs="Arial"/>
        </w:rPr>
        <w:t xml:space="preserve"> </w:t>
      </w:r>
      <w:r w:rsidR="00B35AAE" w:rsidRPr="00FA28A4">
        <w:rPr>
          <w:rFonts w:ascii="Arial" w:hAnsi="Arial" w:cs="Arial"/>
        </w:rPr>
        <w:t>from the National Centre for Biotechnology Information (NCBI) GenBank (</w:t>
      </w:r>
      <w:hyperlink r:id="rId12" w:history="1">
        <w:r w:rsidR="00B35AAE" w:rsidRPr="00FA28A4">
          <w:rPr>
            <w:rStyle w:val="Hyperlink"/>
            <w:rFonts w:ascii="Arial" w:hAnsi="Arial" w:cs="Arial"/>
          </w:rPr>
          <w:t>https://www.ncbi.nlm.nih.gov/</w:t>
        </w:r>
      </w:hyperlink>
      <w:r w:rsidR="00B35AAE" w:rsidRPr="00FA28A4">
        <w:rPr>
          <w:rFonts w:ascii="Arial" w:hAnsi="Arial" w:cs="Arial"/>
        </w:rPr>
        <w:t>)</w:t>
      </w:r>
      <w:r w:rsidR="009E1DCF">
        <w:rPr>
          <w:rFonts w:ascii="Arial" w:hAnsi="Arial" w:cs="Arial"/>
        </w:rPr>
        <w:t>. The search query</w:t>
      </w:r>
      <w:r w:rsidR="008961DF">
        <w:rPr>
          <w:rFonts w:ascii="Arial" w:hAnsi="Arial" w:cs="Arial"/>
        </w:rPr>
        <w:t xml:space="preserve"> run on </w:t>
      </w:r>
      <w:del w:id="2" w:author="Simons, David" w:date="2021-09-30T11:09:00Z">
        <w:r w:rsidR="00B62839" w:rsidRPr="00B62839" w:rsidDel="009F0BF9">
          <w:rPr>
            <w:rFonts w:ascii="Arial" w:hAnsi="Arial" w:cs="Arial"/>
            <w:highlight w:val="green"/>
          </w:rPr>
          <w:delText>(TBC)</w:delText>
        </w:r>
      </w:del>
      <w:ins w:id="3" w:author="Simons, David" w:date="2021-09-30T11:09:00Z">
        <w:r w:rsidR="009F0BF9">
          <w:rPr>
            <w:rFonts w:ascii="Arial" w:hAnsi="Arial" w:cs="Arial"/>
          </w:rPr>
          <w:t>2021-09-24</w:t>
        </w:r>
      </w:ins>
      <w:r w:rsidR="008961DF">
        <w:rPr>
          <w:rFonts w:ascii="Arial" w:hAnsi="Arial" w:cs="Arial"/>
        </w:rPr>
        <w:t xml:space="preserve">  was for “Lassa mammarenavirus” in the organism field of the </w:t>
      </w:r>
      <w:r w:rsidR="00B62CBA">
        <w:rPr>
          <w:rFonts w:ascii="Arial" w:hAnsi="Arial" w:cs="Arial"/>
        </w:rPr>
        <w:t>NCBI nucleotide dataset.</w:t>
      </w:r>
      <w:r w:rsidR="00B35AAE" w:rsidRPr="00FA28A4">
        <w:rPr>
          <w:rFonts w:ascii="Arial" w:hAnsi="Arial" w:cs="Arial"/>
        </w:rPr>
        <w:t xml:space="preserve"> </w:t>
      </w:r>
      <w:r>
        <w:rPr>
          <w:rFonts w:ascii="Arial" w:hAnsi="Arial" w:cs="Arial"/>
        </w:rPr>
        <w:t>Data was</w:t>
      </w:r>
      <w:r w:rsidR="00B35AAE" w:rsidRPr="00FA28A4">
        <w:rPr>
          <w:rFonts w:ascii="Arial" w:hAnsi="Arial" w:cs="Arial"/>
        </w:rPr>
        <w:t xml:space="preserve"> downloaded </w:t>
      </w:r>
      <w:del w:id="4" w:author="Simons, David" w:date="2021-09-30T11:09:00Z">
        <w:r w:rsidR="005955B5" w:rsidDel="009F0BF9">
          <w:rPr>
            <w:rFonts w:ascii="Arial" w:hAnsi="Arial" w:cs="Arial"/>
          </w:rPr>
          <w:delText xml:space="preserve">using </w:delText>
        </w:r>
      </w:del>
      <w:ins w:id="5" w:author="Simons, David" w:date="2021-09-30T11:09:00Z">
        <w:r w:rsidR="009F0BF9">
          <w:rPr>
            <w:rFonts w:ascii="Arial" w:hAnsi="Arial" w:cs="Arial"/>
          </w:rPr>
          <w:t>through</w:t>
        </w:r>
        <w:r w:rsidR="009F0BF9">
          <w:rPr>
            <w:rFonts w:ascii="Arial" w:hAnsi="Arial" w:cs="Arial"/>
          </w:rPr>
          <w:t xml:space="preserve"> </w:t>
        </w:r>
      </w:ins>
      <w:r w:rsidR="005955B5">
        <w:rPr>
          <w:rFonts w:ascii="Arial" w:hAnsi="Arial" w:cs="Arial"/>
        </w:rPr>
        <w:t xml:space="preserve">the </w:t>
      </w:r>
      <w:commentRangeStart w:id="6"/>
      <w:r w:rsidR="005955B5">
        <w:rPr>
          <w:rFonts w:ascii="Arial" w:hAnsi="Arial" w:cs="Arial"/>
        </w:rPr>
        <w:t>NCBI Entrez API</w:t>
      </w:r>
      <w:commentRangeEnd w:id="6"/>
      <w:r w:rsidR="005955B5">
        <w:rPr>
          <w:rStyle w:val="CommentReference"/>
        </w:rPr>
        <w:commentReference w:id="6"/>
      </w:r>
      <w:r w:rsidR="005955B5">
        <w:rPr>
          <w:rFonts w:ascii="Arial" w:hAnsi="Arial" w:cs="Arial"/>
        </w:rPr>
        <w:t xml:space="preserve"> and the </w:t>
      </w:r>
      <w:commentRangeStart w:id="7"/>
      <w:proofErr w:type="spellStart"/>
      <w:r w:rsidR="005955B5">
        <w:rPr>
          <w:rFonts w:ascii="Arial" w:hAnsi="Arial" w:cs="Arial"/>
        </w:rPr>
        <w:t>GenBankr</w:t>
      </w:r>
      <w:proofErr w:type="spellEnd"/>
      <w:r w:rsidR="005955B5">
        <w:rPr>
          <w:rFonts w:ascii="Arial" w:hAnsi="Arial" w:cs="Arial"/>
        </w:rPr>
        <w:t xml:space="preserve"> </w:t>
      </w:r>
      <w:commentRangeEnd w:id="7"/>
      <w:r w:rsidR="005955B5">
        <w:rPr>
          <w:rStyle w:val="CommentReference"/>
        </w:rPr>
        <w:commentReference w:id="7"/>
      </w:r>
      <w:r w:rsidR="005955B5">
        <w:rPr>
          <w:rFonts w:ascii="Arial" w:hAnsi="Arial" w:cs="Arial"/>
        </w:rPr>
        <w:t xml:space="preserve">package </w:t>
      </w:r>
      <w:r>
        <w:rPr>
          <w:rFonts w:ascii="Arial" w:hAnsi="Arial" w:cs="Arial"/>
        </w:rPr>
        <w:t>and assessed using</w:t>
      </w:r>
      <w:r w:rsidR="005955B5">
        <w:rPr>
          <w:rFonts w:ascii="Arial" w:hAnsi="Arial" w:cs="Arial"/>
        </w:rPr>
        <w:t xml:space="preserve"> the </w:t>
      </w:r>
      <w:commentRangeStart w:id="8"/>
      <w:r w:rsidR="005955B5">
        <w:rPr>
          <w:rFonts w:ascii="Arial" w:hAnsi="Arial" w:cs="Arial"/>
        </w:rPr>
        <w:t xml:space="preserve">R statistical </w:t>
      </w:r>
      <w:r>
        <w:rPr>
          <w:rFonts w:ascii="Arial" w:hAnsi="Arial" w:cs="Arial"/>
        </w:rPr>
        <w:t>package</w:t>
      </w:r>
      <w:r w:rsidR="005955B5">
        <w:rPr>
          <w:rFonts w:ascii="Arial" w:hAnsi="Arial" w:cs="Arial"/>
        </w:rPr>
        <w:t>.</w:t>
      </w:r>
      <w:r w:rsidR="005955B5" w:rsidRPr="00FA28A4">
        <w:rPr>
          <w:rFonts w:ascii="Arial" w:hAnsi="Arial" w:cs="Arial"/>
        </w:rPr>
        <w:t xml:space="preserve"> </w:t>
      </w:r>
      <w:commentRangeEnd w:id="8"/>
      <w:ins w:id="9" w:author="Simons, David" w:date="2021-09-30T11:10:00Z">
        <w:r w:rsidR="009F0BF9">
          <w:rPr>
            <w:rFonts w:ascii="Arial" w:hAnsi="Arial" w:cs="Arial"/>
          </w:rPr>
          <w:t>Sequences with</w:t>
        </w:r>
      </w:ins>
      <w:ins w:id="10" w:author="Simons, David" w:date="2021-09-30T11:11:00Z">
        <w:r w:rsidR="009F0BF9">
          <w:rPr>
            <w:rFonts w:ascii="Arial" w:hAnsi="Arial" w:cs="Arial"/>
          </w:rPr>
          <w:t xml:space="preserve"> large portions of</w:t>
        </w:r>
      </w:ins>
      <w:ins w:id="11" w:author="Simons, David" w:date="2021-09-30T11:10:00Z">
        <w:r w:rsidR="009F0BF9">
          <w:rPr>
            <w:rFonts w:ascii="Arial" w:hAnsi="Arial" w:cs="Arial"/>
          </w:rPr>
          <w:t xml:space="preserve"> missing </w:t>
        </w:r>
      </w:ins>
      <w:ins w:id="12" w:author="Simons, David" w:date="2021-09-30T11:11:00Z">
        <w:r w:rsidR="009F0BF9">
          <w:rPr>
            <w:rFonts w:ascii="Arial" w:hAnsi="Arial" w:cs="Arial"/>
          </w:rPr>
          <w:t xml:space="preserve">nucleotide </w:t>
        </w:r>
      </w:ins>
      <w:ins w:id="13" w:author="Simons, David" w:date="2021-09-30T11:10:00Z">
        <w:r w:rsidR="009F0BF9">
          <w:rPr>
            <w:rFonts w:ascii="Arial" w:hAnsi="Arial" w:cs="Arial"/>
          </w:rPr>
          <w:t>data on</w:t>
        </w:r>
      </w:ins>
      <w:ins w:id="14" w:author="Simons, David" w:date="2021-09-30T11:11:00Z">
        <w:r w:rsidR="009F0BF9">
          <w:rPr>
            <w:rFonts w:ascii="Arial" w:hAnsi="Arial" w:cs="Arial"/>
          </w:rPr>
          <w:t xml:space="preserve"> the</w:t>
        </w:r>
      </w:ins>
      <w:ins w:id="15" w:author="Simons, David" w:date="2021-09-30T11:10:00Z">
        <w:r w:rsidR="009F0BF9">
          <w:rPr>
            <w:rFonts w:ascii="Arial" w:hAnsi="Arial" w:cs="Arial"/>
          </w:rPr>
          <w:t xml:space="preserve"> </w:t>
        </w:r>
      </w:ins>
      <w:ins w:id="16" w:author="Simons, David" w:date="2021-09-30T11:11:00Z">
        <w:r w:rsidR="009F0BF9">
          <w:rPr>
            <w:rFonts w:ascii="Arial" w:hAnsi="Arial" w:cs="Arial"/>
          </w:rPr>
          <w:t>L- or S-segment</w:t>
        </w:r>
      </w:ins>
      <w:ins w:id="17" w:author="Simons, David" w:date="2021-09-30T11:12:00Z">
        <w:r w:rsidR="009F0BF9">
          <w:rPr>
            <w:rFonts w:ascii="Arial" w:hAnsi="Arial" w:cs="Arial"/>
          </w:rPr>
          <w:t xml:space="preserve"> (10% missing compared to reference sequences) were </w:t>
        </w:r>
        <w:proofErr w:type="spellStart"/>
        <w:r w:rsidR="009F0BF9">
          <w:rPr>
            <w:rFonts w:ascii="Arial" w:hAnsi="Arial" w:cs="Arial"/>
          </w:rPr>
          <w:t>excluded.</w:t>
        </w:r>
      </w:ins>
      <w:del w:id="18" w:author="Simons, David" w:date="2021-09-30T11:11:00Z">
        <w:r w:rsidR="005955B5" w:rsidDel="009F0BF9">
          <w:rPr>
            <w:rStyle w:val="CommentReference"/>
          </w:rPr>
          <w:commentReference w:id="8"/>
        </w:r>
        <w:r w:rsidR="005955B5" w:rsidDel="009F0BF9">
          <w:rPr>
            <w:rFonts w:ascii="Arial" w:hAnsi="Arial" w:cs="Arial"/>
          </w:rPr>
          <w:delText xml:space="preserve"> </w:delText>
        </w:r>
      </w:del>
      <w:r w:rsidR="005955B5">
        <w:rPr>
          <w:rFonts w:ascii="Arial" w:hAnsi="Arial" w:cs="Arial"/>
        </w:rPr>
        <w:t>N</w:t>
      </w:r>
      <w:r w:rsidR="00B35AAE" w:rsidRPr="00FA28A4">
        <w:rPr>
          <w:rFonts w:ascii="Arial" w:hAnsi="Arial" w:cs="Arial"/>
        </w:rPr>
        <w:t>ucleotide</w:t>
      </w:r>
      <w:proofErr w:type="spellEnd"/>
      <w:r w:rsidR="00B35AAE" w:rsidRPr="00FA28A4">
        <w:rPr>
          <w:rFonts w:ascii="Arial" w:hAnsi="Arial" w:cs="Arial"/>
        </w:rPr>
        <w:t xml:space="preserve"> sequences were aligned</w:t>
      </w:r>
      <w:r>
        <w:rPr>
          <w:rFonts w:ascii="Arial" w:hAnsi="Arial" w:cs="Arial"/>
        </w:rPr>
        <w:t xml:space="preserve"> and translated </w:t>
      </w:r>
      <w:r>
        <w:rPr>
          <w:rFonts w:ascii="Arial" w:hAnsi="Arial" w:cs="Arial"/>
        </w:rPr>
        <w:lastRenderedPageBreak/>
        <w:t>using</w:t>
      </w:r>
      <w:r w:rsidR="00B35AAE" w:rsidRPr="00FA28A4">
        <w:rPr>
          <w:rFonts w:ascii="Arial" w:hAnsi="Arial" w:cs="Arial"/>
        </w:rPr>
        <w:t xml:space="preserve"> </w:t>
      </w:r>
      <w:proofErr w:type="spellStart"/>
      <w:r w:rsidR="00B35AAE" w:rsidRPr="00FA28A4">
        <w:rPr>
          <w:rFonts w:ascii="Arial" w:hAnsi="Arial" w:cs="Arial"/>
        </w:rPr>
        <w:t>Geneious</w:t>
      </w:r>
      <w:proofErr w:type="spellEnd"/>
      <w:r w:rsidR="00B35AAE" w:rsidRPr="00FA28A4">
        <w:rPr>
          <w:rFonts w:ascii="Arial" w:hAnsi="Arial" w:cs="Arial"/>
        </w:rPr>
        <w:t xml:space="preserve"> Prime 20201.2.</w:t>
      </w:r>
      <w:r>
        <w:rPr>
          <w:rFonts w:ascii="Arial" w:hAnsi="Arial" w:cs="Arial"/>
        </w:rPr>
        <w:t xml:space="preserve"> </w:t>
      </w:r>
      <w:r w:rsidR="00457E70">
        <w:rPr>
          <w:rFonts w:ascii="Arial" w:hAnsi="Arial" w:cs="Arial"/>
        </w:rPr>
        <w:t>Visual</w:t>
      </w:r>
      <w:r>
        <w:rPr>
          <w:rFonts w:ascii="Arial" w:hAnsi="Arial" w:cs="Arial"/>
        </w:rPr>
        <w:t xml:space="preserve"> inspection was </w:t>
      </w:r>
      <w:r w:rsidR="003E39F1">
        <w:rPr>
          <w:rFonts w:ascii="Arial" w:hAnsi="Arial" w:cs="Arial"/>
        </w:rPr>
        <w:t>performed,</w:t>
      </w:r>
      <w:r>
        <w:rPr>
          <w:rFonts w:ascii="Arial" w:hAnsi="Arial" w:cs="Arial"/>
        </w:rPr>
        <w:t xml:space="preserve"> and entries were excluded </w:t>
      </w:r>
      <w:r w:rsidR="00FF1609">
        <w:rPr>
          <w:rFonts w:ascii="Arial" w:hAnsi="Arial" w:cs="Arial"/>
        </w:rPr>
        <w:t xml:space="preserve">when: </w:t>
      </w:r>
      <w:proofErr w:type="spellStart"/>
      <w:r w:rsidR="00FF1609">
        <w:rPr>
          <w:rFonts w:ascii="Arial" w:hAnsi="Arial" w:cs="Arial"/>
        </w:rPr>
        <w:t>i</w:t>
      </w:r>
      <w:proofErr w:type="spellEnd"/>
      <w:r w:rsidR="00FF1609">
        <w:rPr>
          <w:rFonts w:ascii="Arial" w:hAnsi="Arial" w:cs="Arial"/>
        </w:rPr>
        <w:t>)</w:t>
      </w:r>
      <w:r>
        <w:rPr>
          <w:rFonts w:ascii="Arial" w:hAnsi="Arial" w:cs="Arial"/>
        </w:rPr>
        <w:t xml:space="preserve"> </w:t>
      </w:r>
      <w:del w:id="19" w:author="Simons, David" w:date="2021-09-30T11:12:00Z">
        <w:r w:rsidDel="009F0BF9">
          <w:rPr>
            <w:rFonts w:ascii="Arial" w:hAnsi="Arial" w:cs="Arial"/>
          </w:rPr>
          <w:delText>encompass</w:delText>
        </w:r>
        <w:r w:rsidR="00FF1609" w:rsidDel="009F0BF9">
          <w:rPr>
            <w:rFonts w:ascii="Arial" w:hAnsi="Arial" w:cs="Arial"/>
          </w:rPr>
          <w:delText>ed</w:delText>
        </w:r>
        <w:r w:rsidDel="009F0BF9">
          <w:rPr>
            <w:rFonts w:ascii="Arial" w:hAnsi="Arial" w:cs="Arial"/>
          </w:rPr>
          <w:delText xml:space="preserve"> less than</w:delText>
        </w:r>
        <w:r w:rsidRPr="00FA28A4" w:rsidDel="009F0BF9">
          <w:rPr>
            <w:rFonts w:ascii="Arial" w:hAnsi="Arial" w:cs="Arial"/>
          </w:rPr>
          <w:delText xml:space="preserve"> 90% of the full gene</w:delText>
        </w:r>
        <w:r w:rsidDel="009F0BF9">
          <w:rPr>
            <w:rFonts w:ascii="Arial" w:hAnsi="Arial" w:cs="Arial"/>
          </w:rPr>
          <w:delText xml:space="preserve"> </w:delText>
        </w:r>
        <w:r w:rsidRPr="00FA28A4" w:rsidDel="009F0BF9">
          <w:rPr>
            <w:rFonts w:ascii="Arial" w:hAnsi="Arial" w:cs="Arial"/>
          </w:rPr>
          <w:delText>length</w:delText>
        </w:r>
        <w:r w:rsidDel="009F0BF9">
          <w:rPr>
            <w:rFonts w:ascii="Arial" w:hAnsi="Arial" w:cs="Arial"/>
          </w:rPr>
          <w:delText xml:space="preserve"> </w:delText>
        </w:r>
        <w:r w:rsidR="00FF1609" w:rsidDel="009F0BF9">
          <w:rPr>
            <w:rFonts w:ascii="Arial" w:hAnsi="Arial" w:cs="Arial"/>
          </w:rPr>
          <w:delText>ii)</w:delText>
        </w:r>
        <w:r w:rsidDel="009F0BF9">
          <w:rPr>
            <w:rFonts w:ascii="Arial" w:hAnsi="Arial" w:cs="Arial"/>
          </w:rPr>
          <w:delText xml:space="preserve"> </w:delText>
        </w:r>
      </w:del>
      <w:r>
        <w:rPr>
          <w:rFonts w:ascii="Arial" w:hAnsi="Arial" w:cs="Arial"/>
        </w:rPr>
        <w:t>contain</w:t>
      </w:r>
      <w:r w:rsidR="00FF1609">
        <w:rPr>
          <w:rFonts w:ascii="Arial" w:hAnsi="Arial" w:cs="Arial"/>
        </w:rPr>
        <w:t>ed</w:t>
      </w:r>
      <w:r>
        <w:rPr>
          <w:rFonts w:ascii="Arial" w:hAnsi="Arial" w:cs="Arial"/>
        </w:rPr>
        <w:t xml:space="preserve"> </w:t>
      </w:r>
      <w:r w:rsidR="00B35AAE" w:rsidRPr="00FA28A4">
        <w:rPr>
          <w:rFonts w:ascii="Arial" w:hAnsi="Arial" w:cs="Arial"/>
        </w:rPr>
        <w:t>&gt;100 continuous ambiguous nucleotide calls</w:t>
      </w:r>
      <w:r w:rsidR="00FF1609">
        <w:rPr>
          <w:rFonts w:ascii="Arial" w:hAnsi="Arial" w:cs="Arial"/>
        </w:rPr>
        <w:t xml:space="preserve"> ii</w:t>
      </w:r>
      <w:del w:id="20" w:author="Simons, David" w:date="2021-09-30T11:12:00Z">
        <w:r w:rsidR="00FF1609" w:rsidDel="009F0BF9">
          <w:rPr>
            <w:rFonts w:ascii="Arial" w:hAnsi="Arial" w:cs="Arial"/>
          </w:rPr>
          <w:delText>i</w:delText>
        </w:r>
      </w:del>
      <w:r w:rsidR="00FF1609">
        <w:rPr>
          <w:rFonts w:ascii="Arial" w:hAnsi="Arial" w:cs="Arial"/>
        </w:rPr>
        <w:t>) lack of associated metadata (</w:t>
      </w:r>
      <w:r w:rsidR="00FF1609" w:rsidRPr="00B705FB">
        <w:rPr>
          <w:rFonts w:ascii="Arial" w:hAnsi="Arial" w:cs="Arial"/>
        </w:rPr>
        <w:t>collection year, host species, country, and geographical region of sampling</w:t>
      </w:r>
      <w:r w:rsidR="00FF1609">
        <w:rPr>
          <w:rFonts w:ascii="Arial" w:hAnsi="Arial" w:cs="Arial"/>
        </w:rPr>
        <w:t xml:space="preserve">)  </w:t>
      </w:r>
    </w:p>
    <w:p w14:paraId="7C8DF42B" w14:textId="3E4F1C3A" w:rsidR="00B35AAE" w:rsidRDefault="00FF1609" w:rsidP="001F240D">
      <w:pPr>
        <w:jc w:val="both"/>
        <w:rPr>
          <w:rFonts w:ascii="Arial" w:hAnsi="Arial" w:cs="Arial"/>
        </w:rPr>
      </w:pPr>
      <w:r>
        <w:rPr>
          <w:rFonts w:ascii="Arial" w:hAnsi="Arial" w:cs="Arial"/>
        </w:rPr>
        <w:t>2.2</w:t>
      </w:r>
      <w:r w:rsidR="00FA28A4">
        <w:rPr>
          <w:rFonts w:ascii="Arial" w:hAnsi="Arial" w:cs="Arial"/>
        </w:rPr>
        <w:t>. Phylogenetic Analysis</w:t>
      </w:r>
    </w:p>
    <w:p w14:paraId="0690B20A" w14:textId="33C41064" w:rsidR="00FA28A4" w:rsidRPr="00974998" w:rsidRDefault="00FA28A4" w:rsidP="00974998">
      <w:pPr>
        <w:jc w:val="both"/>
        <w:rPr>
          <w:rFonts w:ascii="Arial" w:hAnsi="Arial" w:cs="Arial"/>
        </w:rPr>
      </w:pPr>
      <w:r w:rsidRPr="00770BDD">
        <w:rPr>
          <w:rFonts w:ascii="Arial" w:hAnsi="Arial" w:cs="Arial"/>
        </w:rPr>
        <w:t>Phylogenetic analysis was undertaken through Bayesian Markov Chain Monte Carlo (MCMC) method using BEAST.v1.10.4 (</w:t>
      </w:r>
      <w:hyperlink r:id="rId13" w:history="1">
        <w:r w:rsidRPr="00770BDD">
          <w:rPr>
            <w:rStyle w:val="Hyperlink"/>
            <w:rFonts w:ascii="Arial" w:hAnsi="Arial" w:cs="Arial"/>
          </w:rPr>
          <w:t>https://beast.community/programs</w:t>
        </w:r>
      </w:hyperlink>
      <w:r w:rsidRPr="00770BDD">
        <w:rPr>
          <w:rFonts w:ascii="Arial" w:hAnsi="Arial" w:cs="Arial"/>
        </w:rPr>
        <w:t xml:space="preserve">; </w:t>
      </w:r>
      <w:r w:rsidR="007E5ED2">
        <w:rPr>
          <w:rFonts w:ascii="Arial" w:hAnsi="Arial" w:cs="Arial"/>
        </w:rPr>
        <w:fldChar w:fldCharType="begin" w:fldLock="1"/>
      </w:r>
      <w:r w:rsidR="007E5ED2">
        <w:rPr>
          <w:rFonts w:ascii="Arial" w:hAnsi="Arial" w:cs="Arial"/>
        </w:rPr>
        <w:instrText>ADDIN CSL_CITATION {"citationItems":[{"id":"ITEM-1","itemData":{"DOI":"10.1093/ve/vey016","ISSN":"2057-1577","abstract":"(M.A.S.); alexei@cs.auckland.ac.nz (A.J.D.); a.rambaut@ed.ac.uk (A.R.) † Abstract The Bayesian Evolutionary Analysis by Sampling Trees (BEAST) software package has become a primary tool for Bayesian phylogenetic and phylodynamic inference from genetic sequence data. BEAST unifies molecular phylogenetic reconstruction with complex discrete and continuous trait evolution, divergence-time dating, and coalescent demographic models in an efficient statistical inference engine using Markov chain Monte Carlo integration. A convenient, cross-platform, graphical user interface allows the flexible construction of complex evolutionary analyses.","author":[{"dropping-particle":"","family":"Suchard","given":"Marc A","non-dropping-particle":"","parse-names":false,"suffix":""},{"dropping-particle":"","family":"Lemey","given":"Philippe","non-dropping-particle":"","parse-names":false,"suffix":""},{"dropping-particle":"","family":"Baele","given":"Guy","non-dropping-particle":"","parse-names":false,"suffix":""},{"dropping-particle":"","family":"Ayres","given":"Daniel L","non-dropping-particle":"","parse-names":false,"suffix":""},{"dropping-particle":"","family":"Drummond","given":"Alexei J","non-dropping-particle":"","parse-names":false,"suffix":""},{"dropping-particle":"","family":"Rambaut","given":"Andrew","non-dropping-particle":"","parse-names":false,"suffix":""}],"container-title":"Virus Evolution","id":"ITEM-1","issued":{"date-parts":[["2018"]]},"title":"Bayesian phylogenetic and phylodynamic data integration using BEAST 1.10","type":"article-journal"},"uris":["http://www.mendeley.com/documents/?uuid=779de4b3-ea0a-4f0e-8872-b2ddf1ebd620"]}],"mendeley":{"formattedCitation":"(Suchard &lt;i&gt;et al.&lt;/i&gt;, 2018)","manualFormatting":"Suchard et al., 2018)","plainTextFormattedCitation":"(Suchard et al., 2018)","previouslyFormattedCitation":"(Suchard &lt;i&gt;et al.&lt;/i&gt;, 2018)"},"properties":{"noteIndex":0},"schema":"https://github.com/citation-style-language/schema/raw/master/csl-citation.json"}</w:instrText>
      </w:r>
      <w:r w:rsidR="007E5ED2">
        <w:rPr>
          <w:rFonts w:ascii="Arial" w:hAnsi="Arial" w:cs="Arial"/>
        </w:rPr>
        <w:fldChar w:fldCharType="separate"/>
      </w:r>
      <w:r w:rsidR="007E5ED2" w:rsidRPr="007E5ED2">
        <w:rPr>
          <w:rFonts w:ascii="Arial" w:hAnsi="Arial" w:cs="Arial"/>
          <w:noProof/>
        </w:rPr>
        <w:t xml:space="preserve">Suchard </w:t>
      </w:r>
      <w:r w:rsidR="007E5ED2" w:rsidRPr="007E5ED2">
        <w:rPr>
          <w:rFonts w:ascii="Arial" w:hAnsi="Arial" w:cs="Arial"/>
          <w:i/>
          <w:noProof/>
        </w:rPr>
        <w:t>et al.</w:t>
      </w:r>
      <w:r w:rsidR="007E5ED2" w:rsidRPr="007E5ED2">
        <w:rPr>
          <w:rFonts w:ascii="Arial" w:hAnsi="Arial" w:cs="Arial"/>
          <w:noProof/>
        </w:rPr>
        <w:t>, 2018)</w:t>
      </w:r>
      <w:r w:rsidR="007E5ED2">
        <w:rPr>
          <w:rFonts w:ascii="Arial" w:hAnsi="Arial" w:cs="Arial"/>
        </w:rPr>
        <w:fldChar w:fldCharType="end"/>
      </w:r>
      <w:r w:rsidRPr="00770BDD">
        <w:rPr>
          <w:rFonts w:ascii="Arial" w:hAnsi="Arial" w:cs="Arial"/>
        </w:rPr>
        <w:t xml:space="preserve">. </w:t>
      </w:r>
      <w:r w:rsidR="00974998">
        <w:rPr>
          <w:rFonts w:ascii="Arial" w:hAnsi="Arial" w:cs="Arial"/>
        </w:rPr>
        <w:t xml:space="preserve">In </w:t>
      </w:r>
      <w:proofErr w:type="spellStart"/>
      <w:r w:rsidR="00974998">
        <w:rPr>
          <w:rFonts w:ascii="Arial" w:hAnsi="Arial" w:cs="Arial"/>
        </w:rPr>
        <w:t>BEAUTi</w:t>
      </w:r>
      <w:proofErr w:type="spellEnd"/>
      <w:r w:rsidR="00974998">
        <w:rPr>
          <w:rFonts w:ascii="Arial" w:hAnsi="Arial" w:cs="Arial"/>
        </w:rPr>
        <w:t xml:space="preserve">, the parameters </w:t>
      </w:r>
      <w:r w:rsidR="007E5ED2">
        <w:rPr>
          <w:rFonts w:ascii="Arial" w:hAnsi="Arial" w:cs="Arial"/>
        </w:rPr>
        <w:t>were</w:t>
      </w:r>
      <w:r w:rsidR="00974998">
        <w:rPr>
          <w:rFonts w:ascii="Arial" w:hAnsi="Arial" w:cs="Arial"/>
        </w:rPr>
        <w:t xml:space="preserve"> a s</w:t>
      </w:r>
      <w:r w:rsidR="00974998" w:rsidRPr="00974998">
        <w:rPr>
          <w:rFonts w:ascii="Arial" w:hAnsi="Arial" w:cs="Arial"/>
        </w:rPr>
        <w:t xml:space="preserve">ubstitution model as </w:t>
      </w:r>
      <w:r w:rsidR="00974998">
        <w:rPr>
          <w:rFonts w:ascii="Arial" w:hAnsi="Arial" w:cs="Arial"/>
        </w:rPr>
        <w:t>a</w:t>
      </w:r>
      <w:r w:rsidRPr="00974998">
        <w:rPr>
          <w:rFonts w:ascii="Arial" w:hAnsi="Arial" w:cs="Arial"/>
        </w:rPr>
        <w:t xml:space="preserve"> generalised time reversible plus gamma site heterogeneity</w:t>
      </w:r>
      <w:r w:rsidR="00974998">
        <w:rPr>
          <w:rFonts w:ascii="Arial" w:hAnsi="Arial" w:cs="Arial"/>
        </w:rPr>
        <w:t xml:space="preserve">, </w:t>
      </w:r>
      <w:r w:rsidRPr="00974998">
        <w:rPr>
          <w:rFonts w:ascii="Arial" w:hAnsi="Arial" w:cs="Arial"/>
        </w:rPr>
        <w:t xml:space="preserve">with codon partition positions 1, 2, </w:t>
      </w:r>
      <w:r w:rsidR="00770BDD" w:rsidRPr="00974998">
        <w:rPr>
          <w:rFonts w:ascii="Arial" w:hAnsi="Arial" w:cs="Arial"/>
        </w:rPr>
        <w:t xml:space="preserve">3. </w:t>
      </w:r>
      <w:r w:rsidR="00974998" w:rsidRPr="00974998">
        <w:rPr>
          <w:rFonts w:ascii="Arial" w:hAnsi="Arial" w:cs="Arial"/>
        </w:rPr>
        <w:t>A strict clock and a coalescent tree prior with a constant size population was used. Each analysis consisted of 20 million MCMC steps and trees were sampled every 20,000 generations</w:t>
      </w:r>
      <w:r w:rsidR="00770BDD" w:rsidRPr="00974998">
        <w:rPr>
          <w:rFonts w:ascii="Arial" w:hAnsi="Arial" w:cs="Arial"/>
        </w:rPr>
        <w:t xml:space="preserve">. Sample collection dates from the metadata were used as tip dates to fit to a molecular clock, and country of sample collection was incorporated as a discrete state </w:t>
      </w:r>
      <w:r w:rsidR="007E5ED2">
        <w:rPr>
          <w:rFonts w:ascii="Arial" w:hAnsi="Arial" w:cs="Arial"/>
        </w:rPr>
        <w:fldChar w:fldCharType="begin" w:fldLock="1"/>
      </w:r>
      <w:r w:rsidR="007E5ED2">
        <w:rPr>
          <w:rFonts w:ascii="Arial" w:hAnsi="Arial" w:cs="Arial"/>
        </w:rPr>
        <w:instrText>ADDIN CSL_CITATION {"citationItems":[{"id":"ITEM-1","itemData":{"DOI":"10.3390/v12030312","ISSN":"19994915","PMID":"32183319","abstract":"Ever since it was established that rodents serve as reservoirs of the zoonotic Lassa virus (LASV), scientists have sought to answer the questions: which populations of rodents carry the virus? How do fluctuations in LASV prevalence and rodent abundance influence Lassa fever outbreaks in humans? What does it take for the virus to adopt additional rodent hosts, proliferating what already are devastating cycles of rodent-to-human transmission? In this review, we examine key aspects of research involving the biology of rodents that affect their role as LASV reservoirs, including phylogeography, demography, virus evolution, and host switching. We discuss how this knowledge can help control Lassa fever and suggest further areas for investigation.","author":[{"dropping-particle":"","family":"Olayemi","given":"Ayodeji","non-dropping-particle":"","parse-names":false,"suffix":""},{"dropping-particle":"","family":"Fichet-Calvet","given":"Elisabeth","non-dropping-particle":"","parse-names":false,"suffix":""}],"container-title":"Viruses","id":"ITEM-1","issued":{"date-parts":[["2020"]]},"title":"Systematics, ecology, and host switching: Attributes affecting emergence of the Lassa virus in rodents across western Africa","type":"article"},"uris":["http://www.mendeley.com/documents/?uuid=51f4ae8d-b1f3-47d0-aa12-978fa0ccac40"]},{"id":"ITEM-2","itemData":{"DOI":"10.3390/biology9020026","ISSN":"20797737","abstract":"Lassa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-2","issued":{"date-parts":[["2020"]]},"title":"Determining ancestry between rodent-and human-derived virus sequences in endemic foci: Towards a more integral molecular epidemiology of lassa fever within West Africa","type":"article-journal"},"uris":["http://www.mendeley.com/documents/?uuid=07427bd8-d03c-4efe-9a66-0a6c666801c4"]}],"mendeley":{"formattedCitation":"(Olayemi and Fichet-Calvet, 2020; Olayemi &lt;i&gt;et al.&lt;/i&gt;, 2020)","plainTextFormattedCitation":"(Olayemi and Fichet-Calvet, 2020; Olayemi et al., 2020)","previouslyFormattedCitation":"(Olayemi and Fichet-Calvet, 2020; Olayemi &lt;i&gt;et al.&lt;/i&gt;, 2020)"},"properties":{"noteIndex":0},"schema":"https://github.com/citation-style-language/schema/raw/master/csl-citation.json"}</w:instrText>
      </w:r>
      <w:r w:rsidR="007E5ED2">
        <w:rPr>
          <w:rFonts w:ascii="Arial" w:hAnsi="Arial" w:cs="Arial"/>
        </w:rPr>
        <w:fldChar w:fldCharType="separate"/>
      </w:r>
      <w:r w:rsidR="007E5ED2" w:rsidRPr="007E5ED2">
        <w:rPr>
          <w:rFonts w:ascii="Arial" w:hAnsi="Arial" w:cs="Arial"/>
          <w:noProof/>
        </w:rPr>
        <w:t xml:space="preserve">(Olayemi and Fichet-Calvet, 2020; Olayemi </w:t>
      </w:r>
      <w:r w:rsidR="007E5ED2" w:rsidRPr="007E5ED2">
        <w:rPr>
          <w:rFonts w:ascii="Arial" w:hAnsi="Arial" w:cs="Arial"/>
          <w:i/>
          <w:noProof/>
        </w:rPr>
        <w:t>et al.</w:t>
      </w:r>
      <w:r w:rsidR="007E5ED2" w:rsidRPr="007E5ED2">
        <w:rPr>
          <w:rFonts w:ascii="Arial" w:hAnsi="Arial" w:cs="Arial"/>
          <w:noProof/>
        </w:rPr>
        <w:t>, 2020)</w:t>
      </w:r>
      <w:r w:rsidR="007E5ED2">
        <w:rPr>
          <w:rFonts w:ascii="Arial" w:hAnsi="Arial" w:cs="Arial"/>
        </w:rPr>
        <w:fldChar w:fldCharType="end"/>
      </w:r>
      <w:r w:rsidR="00770BDD" w:rsidRPr="00974998">
        <w:rPr>
          <w:rFonts w:ascii="Arial" w:hAnsi="Arial" w:cs="Arial"/>
        </w:rPr>
        <w:t xml:space="preserve">. To </w:t>
      </w:r>
      <w:r w:rsidR="007E5ED2">
        <w:rPr>
          <w:rFonts w:ascii="Arial" w:hAnsi="Arial" w:cs="Arial"/>
        </w:rPr>
        <w:t>assess</w:t>
      </w:r>
      <w:r w:rsidR="00770BDD" w:rsidRPr="00974998">
        <w:rPr>
          <w:rFonts w:ascii="Arial" w:hAnsi="Arial" w:cs="Arial"/>
        </w:rPr>
        <w:t xml:space="preserve"> the log files of the output TRACER.v.1.7.1 was used</w:t>
      </w:r>
      <w:r w:rsidR="007E5ED2">
        <w:rPr>
          <w:rFonts w:ascii="Arial" w:hAnsi="Arial" w:cs="Arial"/>
        </w:rPr>
        <w:t>. M</w:t>
      </w:r>
      <w:r w:rsidR="007E5ED2" w:rsidRPr="00974998">
        <w:rPr>
          <w:rFonts w:ascii="Arial" w:hAnsi="Arial" w:cs="Arial"/>
        </w:rPr>
        <w:t>aximum-clade credibility</w:t>
      </w:r>
      <w:r w:rsidR="007E5ED2">
        <w:rPr>
          <w:rFonts w:ascii="Arial" w:hAnsi="Arial" w:cs="Arial"/>
        </w:rPr>
        <w:t xml:space="preserve"> trees were generated through </w:t>
      </w:r>
      <w:proofErr w:type="spellStart"/>
      <w:r w:rsidR="00770BDD" w:rsidRPr="00974998">
        <w:rPr>
          <w:rFonts w:ascii="Arial" w:hAnsi="Arial" w:cs="Arial"/>
        </w:rPr>
        <w:t>TreeAnnotator</w:t>
      </w:r>
      <w:proofErr w:type="spellEnd"/>
      <w:r w:rsidR="00770BDD" w:rsidRPr="00974998">
        <w:rPr>
          <w:rFonts w:ascii="Arial" w:hAnsi="Arial" w:cs="Arial"/>
        </w:rPr>
        <w:t xml:space="preserve"> v1.8.4</w:t>
      </w:r>
      <w:r w:rsidR="007E5ED2">
        <w:rPr>
          <w:rFonts w:ascii="Arial" w:hAnsi="Arial" w:cs="Arial"/>
        </w:rPr>
        <w:t xml:space="preserve"> and v</w:t>
      </w:r>
      <w:r w:rsidR="00770BDD" w:rsidRPr="00974998">
        <w:rPr>
          <w:rFonts w:ascii="Arial" w:hAnsi="Arial" w:cs="Arial"/>
        </w:rPr>
        <w:t>isualised in FigTree.v1.4.4 (</w:t>
      </w:r>
      <w:hyperlink r:id="rId14" w:history="1">
        <w:r w:rsidR="007E5ED2" w:rsidRPr="00CA7EA5">
          <w:rPr>
            <w:rStyle w:val="Hyperlink"/>
            <w:rFonts w:ascii="Arial" w:hAnsi="Arial" w:cs="Arial"/>
          </w:rPr>
          <w:t>http://tree.bio.ed.ac.uk/software/figtree/</w:t>
        </w:r>
      </w:hyperlink>
      <w:r w:rsidR="007E5ED2">
        <w:rPr>
          <w:rFonts w:ascii="Arial" w:hAnsi="Arial" w:cs="Arial"/>
        </w:rPr>
        <w:t>;</w:t>
      </w:r>
      <w:r w:rsidR="00770BDD" w:rsidRPr="00974998">
        <w:rPr>
          <w:rFonts w:ascii="Arial" w:hAnsi="Arial" w:cs="Arial"/>
        </w:rPr>
        <w:t xml:space="preserve"> </w:t>
      </w:r>
      <w:r w:rsidR="007E5ED2">
        <w:rPr>
          <w:rFonts w:ascii="Arial" w:hAnsi="Arial" w:cs="Arial"/>
        </w:rPr>
        <w:fldChar w:fldCharType="begin" w:fldLock="1"/>
      </w:r>
      <w:r w:rsidR="007E5ED2">
        <w:rPr>
          <w:rFonts w:ascii="Arial" w:hAnsi="Arial" w:cs="Arial"/>
        </w:rPr>
        <w:instrText>ADDIN CSL_CITATION {"citationItems":[{"id":"ITEM-1","itemData":{"DOI":"10.1093/sysbio/syy032","ISSN":"1076836X","PMID":"29718447","abstract":"Bayesian inference of phylogeny using Markov chain Monte Carlo (MCMC) plays a central role in understanding evolutionary history from molecular sequence data. Visualizing and analyzing the MCMC-generated samples from the posterior distribution is a key step in any non-trivial Bayesian inference. We present the software package Tracer (version 1.7) for visualizing and analyzing the MCMC trace files generated through Bayesian phylogenetic inference. Tracer provides kernel density estimation, multivariate visualization, demographic trajectory reconstruction, conditional posterior distribution summary, and more.","author":[{"dropping-particle":"","family":"Rambaut","given":"Andrew","non-dropping-particle":"","parse-names":false,"suffix":""},{"dropping-particle":"","family":"Drummond","given":"Alexei J.","non-dropping-particle":"","parse-names":false,"suffix":""},{"dropping-particle":"","family":"Xie","given":"Dong","non-dropping-particle":"","parse-names":false,"suffix":""},{"dropping-particle":"","family":"Baele","given":"Guy","non-dropping-particle":"","parse-names":false,"suffix":""},{"dropping-particle":"","family":"Suchard","given":"Marc A.","non-dropping-particle":"","parse-names":false,"suffix":""}],"container-title":"Systematic Biology","id":"ITEM-1","issued":{"date-parts":[["2018"]]},"title":"Posterior summarization in Bayesian phylogenetics using Tracer 1.7","type":"article-journal"},"uris":["http://www.mendeley.com/documents/?uuid=d778756a-a5ed-4428-be40-0a168967a7e2"]}],"mendeley":{"formattedCitation":"(Rambaut &lt;i&gt;et al.&lt;/i&gt;, 2018)","manualFormatting":"Rambaut et al., 2018)","plainTextFormattedCitation":"(Rambaut et al., 2018)","previouslyFormattedCitation":"(Rambaut &lt;i&gt;et al.&lt;/i&gt;, 2018)"},"properties":{"noteIndex":0},"schema":"https://github.com/citation-style-language/schema/raw/master/csl-citation.json"}</w:instrText>
      </w:r>
      <w:r w:rsidR="007E5ED2">
        <w:rPr>
          <w:rFonts w:ascii="Arial" w:hAnsi="Arial" w:cs="Arial"/>
        </w:rPr>
        <w:fldChar w:fldCharType="separate"/>
      </w:r>
      <w:r w:rsidR="007E5ED2" w:rsidRPr="007E5ED2">
        <w:rPr>
          <w:rFonts w:ascii="Arial" w:hAnsi="Arial" w:cs="Arial"/>
          <w:noProof/>
        </w:rPr>
        <w:t xml:space="preserve">Rambaut </w:t>
      </w:r>
      <w:r w:rsidR="007E5ED2" w:rsidRPr="007E5ED2">
        <w:rPr>
          <w:rFonts w:ascii="Arial" w:hAnsi="Arial" w:cs="Arial"/>
          <w:i/>
          <w:noProof/>
        </w:rPr>
        <w:t>et al.</w:t>
      </w:r>
      <w:r w:rsidR="007E5ED2" w:rsidRPr="007E5ED2">
        <w:rPr>
          <w:rFonts w:ascii="Arial" w:hAnsi="Arial" w:cs="Arial"/>
          <w:noProof/>
        </w:rPr>
        <w:t>, 2018)</w:t>
      </w:r>
      <w:r w:rsidR="007E5ED2">
        <w:rPr>
          <w:rFonts w:ascii="Arial" w:hAnsi="Arial" w:cs="Arial"/>
        </w:rPr>
        <w:fldChar w:fldCharType="end"/>
      </w:r>
      <w:r w:rsidR="00770BDD" w:rsidRPr="00974998">
        <w:rPr>
          <w:rFonts w:ascii="Arial" w:hAnsi="Arial" w:cs="Arial"/>
        </w:rPr>
        <w:t xml:space="preserve">. </w:t>
      </w:r>
    </w:p>
    <w:p w14:paraId="2C9B84DD" w14:textId="0511CB26" w:rsidR="00770BDD" w:rsidRDefault="00770BDD" w:rsidP="001F240D">
      <w:pPr>
        <w:jc w:val="both"/>
        <w:rPr>
          <w:rFonts w:ascii="Arial" w:hAnsi="Arial" w:cs="Arial"/>
        </w:rPr>
      </w:pPr>
    </w:p>
    <w:p w14:paraId="16AB2841" w14:textId="06808C58" w:rsidR="00145B23" w:rsidRDefault="00145B23" w:rsidP="00145B23">
      <w:pPr>
        <w:pStyle w:val="ListParagraph"/>
        <w:numPr>
          <w:ilvl w:val="0"/>
          <w:numId w:val="1"/>
        </w:numPr>
        <w:jc w:val="both"/>
        <w:rPr>
          <w:rFonts w:ascii="Arial" w:hAnsi="Arial" w:cs="Arial"/>
        </w:rPr>
      </w:pPr>
      <w:r>
        <w:rPr>
          <w:rFonts w:ascii="Arial" w:hAnsi="Arial" w:cs="Arial"/>
        </w:rPr>
        <w:t>Results</w:t>
      </w:r>
    </w:p>
    <w:p w14:paraId="30EC19FC" w14:textId="102A2573" w:rsidR="00145B23" w:rsidRDefault="007F471E" w:rsidP="00145B23">
      <w:pPr>
        <w:jc w:val="both"/>
        <w:rPr>
          <w:rFonts w:ascii="Arial" w:hAnsi="Arial" w:cs="Arial"/>
        </w:rPr>
      </w:pPr>
      <w:r>
        <w:rPr>
          <w:rFonts w:ascii="Arial" w:hAnsi="Arial" w:cs="Arial"/>
        </w:rPr>
        <w:t>3</w:t>
      </w:r>
      <w:r w:rsidR="00145B23">
        <w:rPr>
          <w:rFonts w:ascii="Arial" w:hAnsi="Arial" w:cs="Arial"/>
        </w:rPr>
        <w:t>.1. Compiled Dataset</w:t>
      </w:r>
    </w:p>
    <w:p w14:paraId="73C54C6C" w14:textId="0821EF99" w:rsidR="00B62CBA" w:rsidRDefault="00145B23" w:rsidP="00145B23">
      <w:pPr>
        <w:jc w:val="both"/>
        <w:rPr>
          <w:rFonts w:ascii="Arial" w:hAnsi="Arial" w:cs="Arial"/>
        </w:rPr>
      </w:pPr>
      <w:r w:rsidRPr="00145B23">
        <w:rPr>
          <w:rFonts w:ascii="Arial" w:hAnsi="Arial" w:cs="Arial"/>
        </w:rPr>
        <w:t xml:space="preserve">The initial dataset was compiled of </w:t>
      </w:r>
      <w:r w:rsidR="00CE039D">
        <w:rPr>
          <w:rFonts w:ascii="Arial" w:hAnsi="Arial" w:cs="Arial"/>
        </w:rPr>
        <w:t>2,29</w:t>
      </w:r>
      <w:ins w:id="21" w:author="Simons, David" w:date="2021-09-30T11:09:00Z">
        <w:r w:rsidR="009F0BF9">
          <w:rPr>
            <w:rFonts w:ascii="Arial" w:hAnsi="Arial" w:cs="Arial"/>
          </w:rPr>
          <w:t>8</w:t>
        </w:r>
      </w:ins>
      <w:del w:id="22" w:author="Simons, David" w:date="2021-09-30T11:09:00Z">
        <w:r w:rsidR="009F0BF9" w:rsidDel="009F0BF9">
          <w:rPr>
            <w:rFonts w:ascii="Arial" w:hAnsi="Arial" w:cs="Arial"/>
          </w:rPr>
          <w:delText>8</w:delText>
        </w:r>
      </w:del>
      <w:r w:rsidRPr="00145B23">
        <w:rPr>
          <w:rFonts w:ascii="Arial" w:hAnsi="Arial" w:cs="Arial"/>
        </w:rPr>
        <w:t xml:space="preserve"> sequences</w:t>
      </w:r>
      <w:r w:rsidR="007E5ED2">
        <w:rPr>
          <w:rFonts w:ascii="Arial" w:hAnsi="Arial" w:cs="Arial"/>
        </w:rPr>
        <w:t>.</w:t>
      </w:r>
      <w:r w:rsidR="0054325D">
        <w:rPr>
          <w:rFonts w:ascii="Arial" w:hAnsi="Arial" w:cs="Arial"/>
        </w:rPr>
        <w:t xml:space="preserve"> </w:t>
      </w:r>
      <w:r w:rsidR="00B62839">
        <w:rPr>
          <w:rFonts w:ascii="Arial" w:hAnsi="Arial" w:cs="Arial"/>
        </w:rPr>
        <w:t xml:space="preserve">Country data were missing for </w:t>
      </w:r>
      <w:commentRangeStart w:id="23"/>
      <w:del w:id="24" w:author="Simons, David" w:date="2021-09-30T11:23:00Z">
        <w:r w:rsidR="00B62839" w:rsidRPr="00B62839" w:rsidDel="00741DBF">
          <w:rPr>
            <w:rFonts w:ascii="Arial" w:hAnsi="Arial" w:cs="Arial"/>
            <w:highlight w:val="green"/>
          </w:rPr>
          <w:delText>131</w:delText>
        </w:r>
        <w:commentRangeEnd w:id="23"/>
        <w:r w:rsidR="00B62839" w:rsidDel="00741DBF">
          <w:rPr>
            <w:rStyle w:val="CommentReference"/>
          </w:rPr>
          <w:commentReference w:id="23"/>
        </w:r>
        <w:r w:rsidR="00B62839" w:rsidDel="00741DBF">
          <w:rPr>
            <w:rFonts w:ascii="Arial" w:hAnsi="Arial" w:cs="Arial"/>
          </w:rPr>
          <w:delText xml:space="preserve"> </w:delText>
        </w:r>
      </w:del>
      <w:ins w:id="25" w:author="Simons, David" w:date="2021-09-30T11:23:00Z">
        <w:r w:rsidR="00741DBF" w:rsidRPr="00B62839">
          <w:rPr>
            <w:rFonts w:ascii="Arial" w:hAnsi="Arial" w:cs="Arial"/>
            <w:highlight w:val="green"/>
          </w:rPr>
          <w:t>13</w:t>
        </w:r>
        <w:r w:rsidR="00741DBF">
          <w:rPr>
            <w:rFonts w:ascii="Arial" w:hAnsi="Arial" w:cs="Arial"/>
          </w:rPr>
          <w:t>4</w:t>
        </w:r>
        <w:r w:rsidR="00741DBF">
          <w:rPr>
            <w:rFonts w:ascii="Arial" w:hAnsi="Arial" w:cs="Arial"/>
          </w:rPr>
          <w:t xml:space="preserve"> </w:t>
        </w:r>
      </w:ins>
      <w:r w:rsidR="00B62839">
        <w:rPr>
          <w:rFonts w:ascii="Arial" w:hAnsi="Arial" w:cs="Arial"/>
        </w:rPr>
        <w:t xml:space="preserve">records. </w:t>
      </w:r>
      <w:del w:id="26" w:author="Simons, David" w:date="2021-09-30T11:24:00Z">
        <w:r w:rsidR="00F62792" w:rsidDel="00741DBF">
          <w:rPr>
            <w:rFonts w:ascii="Arial" w:hAnsi="Arial" w:cs="Arial"/>
          </w:rPr>
          <w:delText>The screening applying the exclusion criteria resulted</w:delText>
        </w:r>
      </w:del>
      <w:ins w:id="27" w:author="Simons, David" w:date="2021-09-30T11:24:00Z">
        <w:r w:rsidR="00741DBF">
          <w:rPr>
            <w:rFonts w:ascii="Arial" w:hAnsi="Arial" w:cs="Arial"/>
          </w:rPr>
          <w:t>For phylogenetic analysis,</w:t>
        </w:r>
      </w:ins>
      <w:r w:rsidR="00F62792">
        <w:rPr>
          <w:rFonts w:ascii="Arial" w:hAnsi="Arial" w:cs="Arial"/>
        </w:rPr>
        <w:t xml:space="preserve"> </w:t>
      </w:r>
      <w:del w:id="28" w:author="Simons, David" w:date="2021-09-30T11:24:00Z">
        <w:r w:rsidR="00F62792" w:rsidDel="00741DBF">
          <w:rPr>
            <w:rFonts w:ascii="Arial" w:hAnsi="Arial" w:cs="Arial"/>
          </w:rPr>
          <w:delText>in</w:delText>
        </w:r>
      </w:del>
      <w:r w:rsidR="00F62792">
        <w:rPr>
          <w:rFonts w:ascii="Arial" w:hAnsi="Arial" w:cs="Arial"/>
        </w:rPr>
        <w:t xml:space="preserve"> 680 sequences </w:t>
      </w:r>
      <w:del w:id="29" w:author="Simons, David" w:date="2021-09-30T11:24:00Z">
        <w:r w:rsidR="00F62792" w:rsidDel="00741DBF">
          <w:rPr>
            <w:rFonts w:ascii="Arial" w:hAnsi="Arial" w:cs="Arial"/>
          </w:rPr>
          <w:delText>encompassing the</w:delText>
        </w:r>
      </w:del>
      <w:ins w:id="30" w:author="Simons, David" w:date="2021-09-30T11:24:00Z">
        <w:r w:rsidR="00741DBF">
          <w:rPr>
            <w:rFonts w:ascii="Arial" w:hAnsi="Arial" w:cs="Arial"/>
          </w:rPr>
          <w:t>of</w:t>
        </w:r>
      </w:ins>
      <w:r w:rsidR="00F62792">
        <w:rPr>
          <w:rFonts w:ascii="Arial" w:hAnsi="Arial" w:cs="Arial"/>
        </w:rPr>
        <w:t xml:space="preserve"> complete S segment (NP and GPC genes) and 578 sequences of the RNA polymerase</w:t>
      </w:r>
      <w:r w:rsidR="00B62839">
        <w:rPr>
          <w:rFonts w:ascii="Arial" w:hAnsi="Arial" w:cs="Arial"/>
        </w:rPr>
        <w:t xml:space="preserve"> </w:t>
      </w:r>
      <w:r w:rsidR="00F62792">
        <w:rPr>
          <w:rFonts w:ascii="Arial" w:hAnsi="Arial" w:cs="Arial"/>
        </w:rPr>
        <w:t xml:space="preserve">gene (L </w:t>
      </w:r>
      <w:r w:rsidR="00B62839">
        <w:rPr>
          <w:rFonts w:ascii="Arial" w:hAnsi="Arial" w:cs="Arial"/>
        </w:rPr>
        <w:t>protein</w:t>
      </w:r>
      <w:r w:rsidR="00F62792">
        <w:rPr>
          <w:rFonts w:ascii="Arial" w:hAnsi="Arial" w:cs="Arial"/>
        </w:rPr>
        <w:t>)</w:t>
      </w:r>
      <w:r w:rsidR="00B62839">
        <w:rPr>
          <w:rFonts w:ascii="Arial" w:hAnsi="Arial" w:cs="Arial"/>
        </w:rPr>
        <w:t xml:space="preserve"> </w:t>
      </w:r>
      <w:del w:id="31" w:author="Simons, David" w:date="2021-09-30T11:25:00Z">
        <w:r w:rsidR="00B62839" w:rsidDel="00741DBF">
          <w:rPr>
            <w:rFonts w:ascii="Arial" w:hAnsi="Arial" w:cs="Arial"/>
          </w:rPr>
          <w:delText>which were used for the phylogenetic analyses</w:delText>
        </w:r>
      </w:del>
      <w:ins w:id="32" w:author="Simons, David" w:date="2021-09-30T11:25:00Z">
        <w:r w:rsidR="00741DBF">
          <w:rPr>
            <w:rFonts w:ascii="Arial" w:hAnsi="Arial" w:cs="Arial"/>
          </w:rPr>
          <w:t>were used</w:t>
        </w:r>
      </w:ins>
      <w:r w:rsidRPr="00145B23">
        <w:rPr>
          <w:rFonts w:ascii="Arial" w:hAnsi="Arial" w:cs="Arial"/>
        </w:rPr>
        <w:t>.</w:t>
      </w:r>
      <w:r w:rsidR="00B62839">
        <w:rPr>
          <w:rFonts w:ascii="Arial" w:hAnsi="Arial" w:cs="Arial"/>
        </w:rPr>
        <w:t xml:space="preserve"> </w:t>
      </w:r>
      <w:r w:rsidR="00B70AFE">
        <w:rPr>
          <w:rFonts w:ascii="Arial" w:hAnsi="Arial" w:cs="Arial"/>
        </w:rPr>
        <w:t xml:space="preserve">Accession numbers of included and excluded sequences are available in </w:t>
      </w:r>
      <w:commentRangeStart w:id="33"/>
      <w:r w:rsidR="00B70AFE">
        <w:rPr>
          <w:rFonts w:ascii="Arial" w:hAnsi="Arial" w:cs="Arial"/>
        </w:rPr>
        <w:t>Supplementary table 1.</w:t>
      </w:r>
      <w:commentRangeEnd w:id="33"/>
      <w:r w:rsidR="00B62839">
        <w:rPr>
          <w:rStyle w:val="CommentReference"/>
        </w:rPr>
        <w:commentReference w:id="33"/>
      </w:r>
    </w:p>
    <w:p w14:paraId="4F57B229" w14:textId="518A7BC2" w:rsidR="00B705FB" w:rsidRDefault="007F471E" w:rsidP="00145B23">
      <w:pPr>
        <w:jc w:val="both"/>
        <w:rPr>
          <w:rFonts w:ascii="Arial" w:hAnsi="Arial" w:cs="Arial"/>
        </w:rPr>
      </w:pPr>
      <w:r>
        <w:rPr>
          <w:rFonts w:ascii="Arial" w:hAnsi="Arial" w:cs="Arial"/>
        </w:rPr>
        <w:t>3</w:t>
      </w:r>
      <w:r w:rsidR="00B705FB">
        <w:rPr>
          <w:rFonts w:ascii="Arial" w:hAnsi="Arial" w:cs="Arial"/>
        </w:rPr>
        <w:t>.2. Descriptive Analysis</w:t>
      </w:r>
    </w:p>
    <w:p w14:paraId="7BE2DD75" w14:textId="4ED40E26" w:rsidR="00C10B82" w:rsidRDefault="0054325D" w:rsidP="00B705FB">
      <w:pPr>
        <w:jc w:val="both"/>
        <w:rPr>
          <w:rFonts w:ascii="Arial" w:hAnsi="Arial" w:cs="Arial"/>
        </w:rPr>
      </w:pPr>
      <w:r>
        <w:rPr>
          <w:rFonts w:ascii="Arial" w:hAnsi="Arial" w:cs="Arial"/>
        </w:rPr>
        <w:t xml:space="preserve">Descriptive analysis </w:t>
      </w:r>
      <w:r w:rsidR="00C10B82">
        <w:rPr>
          <w:rFonts w:ascii="Arial" w:hAnsi="Arial" w:cs="Arial"/>
        </w:rPr>
        <w:t xml:space="preserve">of </w:t>
      </w:r>
      <w:r>
        <w:rPr>
          <w:rFonts w:ascii="Arial" w:hAnsi="Arial" w:cs="Arial"/>
        </w:rPr>
        <w:t>available</w:t>
      </w:r>
      <w:r w:rsidRPr="00B705FB">
        <w:rPr>
          <w:rFonts w:ascii="Arial" w:hAnsi="Arial" w:cs="Arial"/>
        </w:rPr>
        <w:t xml:space="preserve"> </w:t>
      </w:r>
      <w:r w:rsidR="00B705FB" w:rsidRPr="00B705FB">
        <w:rPr>
          <w:rFonts w:ascii="Arial" w:hAnsi="Arial" w:cs="Arial"/>
        </w:rPr>
        <w:t>metadata</w:t>
      </w:r>
      <w:r>
        <w:rPr>
          <w:rFonts w:ascii="Arial" w:hAnsi="Arial" w:cs="Arial"/>
        </w:rPr>
        <w:t xml:space="preserve"> was performed for </w:t>
      </w:r>
      <w:del w:id="34" w:author="Simons, David" w:date="2021-09-30T13:19:00Z">
        <w:r w:rsidRPr="000C2940" w:rsidDel="00C8150B">
          <w:rPr>
            <w:rFonts w:ascii="Arial" w:hAnsi="Arial" w:cs="Arial"/>
            <w:highlight w:val="green"/>
          </w:rPr>
          <w:delText>1,369 unique</w:delText>
        </w:r>
      </w:del>
      <w:commentRangeStart w:id="35"/>
      <w:ins w:id="36" w:author="Simons, David" w:date="2021-09-30T13:19:00Z">
        <w:r w:rsidR="00C8150B">
          <w:rPr>
            <w:rFonts w:ascii="Arial" w:hAnsi="Arial" w:cs="Arial"/>
            <w:highlight w:val="green"/>
          </w:rPr>
          <w:t>2,298</w:t>
        </w:r>
      </w:ins>
      <w:r w:rsidRPr="000C2940">
        <w:rPr>
          <w:rFonts w:ascii="Arial" w:hAnsi="Arial" w:cs="Arial"/>
          <w:highlight w:val="green"/>
        </w:rPr>
        <w:t xml:space="preserve"> records</w:t>
      </w:r>
      <w:commentRangeEnd w:id="35"/>
      <w:r w:rsidR="00C8150B">
        <w:rPr>
          <w:rStyle w:val="CommentReference"/>
        </w:rPr>
        <w:commentReference w:id="35"/>
      </w:r>
      <w:r w:rsidR="00B705FB" w:rsidRPr="000C2940">
        <w:rPr>
          <w:rFonts w:ascii="Arial" w:hAnsi="Arial" w:cs="Arial"/>
          <w:highlight w:val="green"/>
        </w:rPr>
        <w:t>.</w:t>
      </w:r>
      <w:ins w:id="37" w:author="Simons, David" w:date="2021-09-30T13:34:00Z">
        <w:r w:rsidR="005D24AA" w:rsidRPr="005D24AA">
          <w:rPr>
            <w:rFonts w:ascii="Arial" w:hAnsi="Arial" w:cs="Arial"/>
            <w:highlight w:val="cyan"/>
          </w:rPr>
          <w:t xml:space="preserve"> </w:t>
        </w:r>
      </w:ins>
      <w:moveToRangeStart w:id="38" w:author="Simons, David" w:date="2021-09-30T13:34:00Z" w:name="move83901287"/>
      <w:moveTo w:id="39" w:author="Simons, David" w:date="2021-09-30T13:34:00Z">
        <w:r w:rsidR="005D24AA" w:rsidRPr="007F471E">
          <w:rPr>
            <w:rFonts w:ascii="Arial" w:hAnsi="Arial" w:cs="Arial"/>
            <w:highlight w:val="cyan"/>
          </w:rPr>
          <w:t>).</w:t>
        </w:r>
        <w:r w:rsidR="005D24AA">
          <w:rPr>
            <w:rFonts w:ascii="Arial" w:hAnsi="Arial" w:cs="Arial"/>
          </w:rPr>
          <w:t xml:space="preserve"> The most recent record available was collected in 2019 with the first from 1969. </w:t>
        </w:r>
      </w:moveTo>
      <w:moveToRangeEnd w:id="38"/>
      <w:ins w:id="40" w:author="Simons, David" w:date="2021-09-30T13:29:00Z">
        <w:r w:rsidR="00C8150B">
          <w:rPr>
            <w:rFonts w:ascii="Arial" w:hAnsi="Arial" w:cs="Arial"/>
            <w:highlight w:val="green"/>
          </w:rPr>
          <w:t xml:space="preserve"> Most samples have been obtained since 2000</w:t>
        </w:r>
      </w:ins>
      <w:ins w:id="41" w:author="Simons, David" w:date="2021-09-30T13:31:00Z">
        <w:r w:rsidR="005D24AA">
          <w:rPr>
            <w:rFonts w:ascii="Arial" w:hAnsi="Arial" w:cs="Arial"/>
            <w:highlight w:val="green"/>
          </w:rPr>
          <w:t>,</w:t>
        </w:r>
      </w:ins>
      <w:ins w:id="42" w:author="Simons, David" w:date="2021-09-30T13:32:00Z">
        <w:r w:rsidR="005D24AA">
          <w:rPr>
            <w:rFonts w:ascii="Arial" w:hAnsi="Arial" w:cs="Arial"/>
            <w:highlight w:val="green"/>
          </w:rPr>
          <w:t xml:space="preserve"> more than half of all samples have been obtained since 2016 (Figure 1A)</w:t>
        </w:r>
      </w:ins>
      <w:ins w:id="43" w:author="Simons, David" w:date="2021-09-30T13:31:00Z">
        <w:r w:rsidR="005D24AA">
          <w:rPr>
            <w:rFonts w:ascii="Arial" w:hAnsi="Arial" w:cs="Arial"/>
            <w:highlight w:val="green"/>
          </w:rPr>
          <w:t>, 190 samples did not have an associated year of sampling.</w:t>
        </w:r>
      </w:ins>
      <w:r w:rsidR="00B705FB" w:rsidRPr="000C2940">
        <w:rPr>
          <w:rFonts w:ascii="Arial" w:hAnsi="Arial" w:cs="Arial"/>
          <w:highlight w:val="green"/>
        </w:rPr>
        <w:t xml:space="preserve"> </w:t>
      </w:r>
      <w:r w:rsidR="00766946" w:rsidRPr="000C2940">
        <w:rPr>
          <w:rFonts w:ascii="Arial" w:hAnsi="Arial" w:cs="Arial"/>
          <w:highlight w:val="green"/>
        </w:rPr>
        <w:t>Sequences were most commonly recorded from Nigeria (</w:t>
      </w:r>
      <w:del w:id="44" w:author="Simons, David" w:date="2021-09-30T13:21:00Z">
        <w:r w:rsidR="00766946" w:rsidRPr="000C2940" w:rsidDel="00C8150B">
          <w:rPr>
            <w:rFonts w:ascii="Arial" w:hAnsi="Arial" w:cs="Arial"/>
            <w:highlight w:val="green"/>
          </w:rPr>
          <w:delText>74.1</w:delText>
        </w:r>
      </w:del>
      <w:ins w:id="45" w:author="Simons, David" w:date="2021-09-30T13:21:00Z">
        <w:r w:rsidR="00C8150B">
          <w:rPr>
            <w:rFonts w:ascii="Arial" w:hAnsi="Arial" w:cs="Arial"/>
            <w:highlight w:val="green"/>
          </w:rPr>
          <w:t>5</w:t>
        </w:r>
      </w:ins>
      <w:ins w:id="46" w:author="Simons, David" w:date="2021-09-30T13:22:00Z">
        <w:r w:rsidR="00C8150B">
          <w:rPr>
            <w:rFonts w:ascii="Arial" w:hAnsi="Arial" w:cs="Arial"/>
            <w:highlight w:val="green"/>
          </w:rPr>
          <w:t>3</w:t>
        </w:r>
      </w:ins>
      <w:r w:rsidR="00766946" w:rsidRPr="000C2940">
        <w:rPr>
          <w:rFonts w:ascii="Arial" w:hAnsi="Arial" w:cs="Arial"/>
          <w:highlight w:val="green"/>
        </w:rPr>
        <w:t>%)</w:t>
      </w:r>
      <w:r w:rsidR="00B705FB" w:rsidRPr="000C2940">
        <w:rPr>
          <w:rFonts w:ascii="Arial" w:hAnsi="Arial" w:cs="Arial"/>
          <w:highlight w:val="green"/>
        </w:rPr>
        <w:t>, followed by</w:t>
      </w:r>
      <w:ins w:id="47" w:author="Simons, David" w:date="2021-09-30T13:22:00Z">
        <w:r w:rsidR="00C8150B">
          <w:rPr>
            <w:rFonts w:ascii="Arial" w:hAnsi="Arial" w:cs="Arial"/>
            <w:highlight w:val="green"/>
          </w:rPr>
          <w:t xml:space="preserve"> Guinea (19%)</w:t>
        </w:r>
      </w:ins>
      <w:r w:rsidR="00B705FB" w:rsidRPr="000C2940">
        <w:rPr>
          <w:rFonts w:ascii="Arial" w:hAnsi="Arial" w:cs="Arial"/>
          <w:highlight w:val="green"/>
        </w:rPr>
        <w:t xml:space="preserve"> Sierra Leone</w:t>
      </w:r>
      <w:r w:rsidR="00766946" w:rsidRPr="000C2940">
        <w:rPr>
          <w:rFonts w:ascii="Arial" w:hAnsi="Arial" w:cs="Arial"/>
          <w:highlight w:val="green"/>
        </w:rPr>
        <w:t xml:space="preserve"> (13</w:t>
      </w:r>
      <w:del w:id="48" w:author="Simons, David" w:date="2021-09-30T13:22:00Z">
        <w:r w:rsidR="00766946" w:rsidRPr="000C2940" w:rsidDel="00C8150B">
          <w:rPr>
            <w:rFonts w:ascii="Arial" w:hAnsi="Arial" w:cs="Arial"/>
            <w:highlight w:val="green"/>
          </w:rPr>
          <w:delText>.3</w:delText>
        </w:r>
      </w:del>
      <w:r w:rsidR="00766946" w:rsidRPr="000C2940">
        <w:rPr>
          <w:rFonts w:ascii="Arial" w:hAnsi="Arial" w:cs="Arial"/>
          <w:highlight w:val="green"/>
        </w:rPr>
        <w:t>%), Liberia (</w:t>
      </w:r>
      <w:del w:id="49" w:author="Simons, David" w:date="2021-09-30T13:22:00Z">
        <w:r w:rsidR="00766946" w:rsidRPr="000C2940" w:rsidDel="00C8150B">
          <w:rPr>
            <w:rFonts w:ascii="Arial" w:hAnsi="Arial" w:cs="Arial"/>
            <w:highlight w:val="green"/>
          </w:rPr>
          <w:delText>3.7</w:delText>
        </w:r>
      </w:del>
      <w:ins w:id="50" w:author="Simons, David" w:date="2021-09-30T13:22:00Z">
        <w:r w:rsidR="00C8150B">
          <w:rPr>
            <w:rFonts w:ascii="Arial" w:hAnsi="Arial" w:cs="Arial"/>
            <w:highlight w:val="green"/>
          </w:rPr>
          <w:t>4</w:t>
        </w:r>
      </w:ins>
      <w:r w:rsidR="00766946" w:rsidRPr="000C2940">
        <w:rPr>
          <w:rFonts w:ascii="Arial" w:hAnsi="Arial" w:cs="Arial"/>
          <w:highlight w:val="green"/>
        </w:rPr>
        <w:t>%) and Cote d’Ivoire</w:t>
      </w:r>
      <w:r w:rsidR="00B705FB" w:rsidRPr="000C2940">
        <w:rPr>
          <w:rFonts w:ascii="Arial" w:hAnsi="Arial" w:cs="Arial"/>
          <w:highlight w:val="green"/>
        </w:rPr>
        <w:t xml:space="preserve"> </w:t>
      </w:r>
      <w:r w:rsidR="00766946" w:rsidRPr="000C2940">
        <w:rPr>
          <w:rFonts w:ascii="Arial" w:hAnsi="Arial" w:cs="Arial"/>
          <w:highlight w:val="green"/>
        </w:rPr>
        <w:t>(3</w:t>
      </w:r>
      <w:del w:id="51" w:author="Simons, David" w:date="2021-09-30T13:22:00Z">
        <w:r w:rsidR="00766946" w:rsidRPr="000C2940" w:rsidDel="00C8150B">
          <w:rPr>
            <w:rFonts w:ascii="Arial" w:hAnsi="Arial" w:cs="Arial"/>
            <w:highlight w:val="green"/>
          </w:rPr>
          <w:delText>.5</w:delText>
        </w:r>
      </w:del>
      <w:r w:rsidR="00766946" w:rsidRPr="000C2940">
        <w:rPr>
          <w:rFonts w:ascii="Arial" w:hAnsi="Arial" w:cs="Arial"/>
          <w:highlight w:val="green"/>
        </w:rPr>
        <w:t xml:space="preserve">%) with the </w:t>
      </w:r>
      <w:del w:id="52" w:author="Simons, David" w:date="2021-09-30T13:23:00Z">
        <w:r w:rsidR="00766946" w:rsidRPr="000C2940" w:rsidDel="00C8150B">
          <w:rPr>
            <w:rFonts w:ascii="Arial" w:hAnsi="Arial" w:cs="Arial"/>
            <w:highlight w:val="green"/>
          </w:rPr>
          <w:delText xml:space="preserve">remainder </w:delText>
        </w:r>
      </w:del>
      <w:ins w:id="53" w:author="Simons, David" w:date="2021-09-30T13:24:00Z">
        <w:r w:rsidR="00C8150B">
          <w:rPr>
            <w:rFonts w:ascii="Arial" w:hAnsi="Arial" w:cs="Arial"/>
            <w:highlight w:val="green"/>
          </w:rPr>
          <w:t>remainder obtained from</w:t>
        </w:r>
      </w:ins>
      <w:del w:id="54" w:author="Simons, David" w:date="2021-09-30T13:24:00Z">
        <w:r w:rsidR="00766946" w:rsidRPr="000C2940" w:rsidDel="00C8150B">
          <w:rPr>
            <w:rFonts w:ascii="Arial" w:hAnsi="Arial" w:cs="Arial"/>
            <w:highlight w:val="green"/>
          </w:rPr>
          <w:delText>(5.4%) obtained in Guinea</w:delText>
        </w:r>
      </w:del>
      <w:r w:rsidR="00766946" w:rsidRPr="000C2940">
        <w:rPr>
          <w:rFonts w:ascii="Arial" w:hAnsi="Arial" w:cs="Arial"/>
          <w:highlight w:val="green"/>
        </w:rPr>
        <w:t>, Benin,</w:t>
      </w:r>
      <w:ins w:id="55" w:author="Simons, David" w:date="2021-09-30T13:25:00Z">
        <w:r w:rsidR="00C8150B">
          <w:rPr>
            <w:rFonts w:ascii="Arial" w:hAnsi="Arial" w:cs="Arial"/>
            <w:highlight w:val="green"/>
          </w:rPr>
          <w:t xml:space="preserve"> </w:t>
        </w:r>
        <w:r w:rsidR="00C8150B" w:rsidRPr="000C2940">
          <w:rPr>
            <w:rFonts w:ascii="Arial" w:hAnsi="Arial" w:cs="Arial"/>
            <w:highlight w:val="green"/>
          </w:rPr>
          <w:t>Ghana</w:t>
        </w:r>
        <w:r w:rsidR="00C8150B">
          <w:rPr>
            <w:rFonts w:ascii="Arial" w:hAnsi="Arial" w:cs="Arial"/>
            <w:highlight w:val="green"/>
          </w:rPr>
          <w:t>,</w:t>
        </w:r>
      </w:ins>
      <w:r w:rsidR="00766946" w:rsidRPr="000C2940">
        <w:rPr>
          <w:rFonts w:ascii="Arial" w:hAnsi="Arial" w:cs="Arial"/>
          <w:highlight w:val="green"/>
        </w:rPr>
        <w:t xml:space="preserve"> Mali</w:t>
      </w:r>
      <w:del w:id="56" w:author="Simons, David" w:date="2021-09-30T13:25:00Z">
        <w:r w:rsidR="00766946" w:rsidRPr="000C2940" w:rsidDel="00C8150B">
          <w:rPr>
            <w:rFonts w:ascii="Arial" w:hAnsi="Arial" w:cs="Arial"/>
            <w:highlight w:val="green"/>
          </w:rPr>
          <w:delText>,</w:delText>
        </w:r>
      </w:del>
      <w:ins w:id="57" w:author="Simons, David" w:date="2021-09-30T13:25:00Z">
        <w:r w:rsidR="00C8150B">
          <w:rPr>
            <w:rFonts w:ascii="Arial" w:hAnsi="Arial" w:cs="Arial"/>
            <w:highlight w:val="green"/>
          </w:rPr>
          <w:t xml:space="preserve"> and</w:t>
        </w:r>
      </w:ins>
      <w:r w:rsidR="00766946" w:rsidRPr="000C2940">
        <w:rPr>
          <w:rFonts w:ascii="Arial" w:hAnsi="Arial" w:cs="Arial"/>
          <w:highlight w:val="green"/>
        </w:rPr>
        <w:t xml:space="preserve"> Togo</w:t>
      </w:r>
      <w:ins w:id="58" w:author="Simons, David" w:date="2021-09-30T13:25:00Z">
        <w:r w:rsidR="00C8150B">
          <w:rPr>
            <w:rFonts w:ascii="Arial" w:hAnsi="Arial" w:cs="Arial"/>
            <w:highlight w:val="green"/>
          </w:rPr>
          <w:t xml:space="preserve"> or the country of origin not reported</w:t>
        </w:r>
      </w:ins>
      <w:del w:id="59" w:author="Simons, David" w:date="2021-09-30T13:24:00Z">
        <w:r w:rsidR="00766946" w:rsidRPr="000C2940" w:rsidDel="00C8150B">
          <w:rPr>
            <w:rFonts w:ascii="Arial" w:hAnsi="Arial" w:cs="Arial"/>
            <w:highlight w:val="green"/>
          </w:rPr>
          <w:delText xml:space="preserve"> and</w:delText>
        </w:r>
      </w:del>
      <w:del w:id="60" w:author="Simons, David" w:date="2021-09-30T13:25:00Z">
        <w:r w:rsidR="00766946" w:rsidRPr="000C2940" w:rsidDel="00C8150B">
          <w:rPr>
            <w:rFonts w:ascii="Arial" w:hAnsi="Arial" w:cs="Arial"/>
            <w:highlight w:val="green"/>
          </w:rPr>
          <w:delText xml:space="preserve"> </w:delText>
        </w:r>
      </w:del>
      <w:del w:id="61" w:author="Simons, David" w:date="2021-09-30T13:24:00Z">
        <w:r w:rsidR="00766946" w:rsidRPr="000C2940" w:rsidDel="00C8150B">
          <w:rPr>
            <w:rFonts w:ascii="Arial" w:hAnsi="Arial" w:cs="Arial"/>
            <w:highlight w:val="green"/>
          </w:rPr>
          <w:delText xml:space="preserve">Ghana </w:delText>
        </w:r>
      </w:del>
      <w:r w:rsidR="00B705FB" w:rsidRPr="007F471E">
        <w:rPr>
          <w:rFonts w:ascii="Arial" w:hAnsi="Arial" w:cs="Arial"/>
          <w:highlight w:val="cyan"/>
        </w:rPr>
        <w:t>(Figure</w:t>
      </w:r>
      <w:r w:rsidR="00E46501" w:rsidRPr="007F471E">
        <w:rPr>
          <w:rFonts w:ascii="Arial" w:hAnsi="Arial" w:cs="Arial"/>
          <w:highlight w:val="cyan"/>
        </w:rPr>
        <w:t xml:space="preserve"> 1</w:t>
      </w:r>
      <w:ins w:id="62" w:author="Simons, David" w:date="2021-09-30T13:58:00Z">
        <w:r w:rsidR="000C0454">
          <w:rPr>
            <w:rFonts w:ascii="Arial" w:hAnsi="Arial" w:cs="Arial"/>
            <w:highlight w:val="cyan"/>
          </w:rPr>
          <w:t>C</w:t>
        </w:r>
      </w:ins>
      <w:r w:rsidR="00B705FB" w:rsidRPr="007F471E">
        <w:rPr>
          <w:rFonts w:ascii="Arial" w:hAnsi="Arial" w:cs="Arial"/>
          <w:highlight w:val="cyan"/>
        </w:rPr>
        <w:t xml:space="preserve">). </w:t>
      </w:r>
      <w:r w:rsidR="00B705FB" w:rsidRPr="000C2940">
        <w:rPr>
          <w:rFonts w:ascii="Arial" w:hAnsi="Arial" w:cs="Arial"/>
          <w:highlight w:val="green"/>
        </w:rPr>
        <w:t xml:space="preserve">Regional-level data of </w:t>
      </w:r>
      <w:r w:rsidR="00766946" w:rsidRPr="000C2940">
        <w:rPr>
          <w:rFonts w:ascii="Arial" w:hAnsi="Arial" w:cs="Arial"/>
          <w:highlight w:val="green"/>
        </w:rPr>
        <w:t>records were</w:t>
      </w:r>
      <w:r w:rsidR="00B705FB" w:rsidRPr="000C2940">
        <w:rPr>
          <w:rFonts w:ascii="Arial" w:hAnsi="Arial" w:cs="Arial"/>
          <w:highlight w:val="green"/>
        </w:rPr>
        <w:t xml:space="preserve"> available for </w:t>
      </w:r>
      <w:ins w:id="63" w:author="Simons, David" w:date="2021-09-30T13:26:00Z">
        <w:r w:rsidR="00C8150B">
          <w:rPr>
            <w:rFonts w:ascii="Arial" w:hAnsi="Arial" w:cs="Arial"/>
            <w:highlight w:val="green"/>
          </w:rPr>
          <w:t>41</w:t>
        </w:r>
      </w:ins>
      <w:del w:id="64" w:author="Simons, David" w:date="2021-09-30T13:26:00Z">
        <w:r w:rsidR="00766946" w:rsidRPr="000C2940" w:rsidDel="00C8150B">
          <w:rPr>
            <w:rFonts w:ascii="Arial" w:hAnsi="Arial" w:cs="Arial"/>
            <w:highlight w:val="green"/>
          </w:rPr>
          <w:delText>33</w:delText>
        </w:r>
      </w:del>
      <w:r w:rsidR="00B705FB" w:rsidRPr="000C2940">
        <w:rPr>
          <w:rFonts w:ascii="Arial" w:hAnsi="Arial" w:cs="Arial"/>
          <w:highlight w:val="green"/>
        </w:rPr>
        <w:t>% of samples (n=</w:t>
      </w:r>
      <w:del w:id="65" w:author="Simons, David" w:date="2021-09-30T13:26:00Z">
        <w:r w:rsidR="00766946" w:rsidRPr="000C2940" w:rsidDel="00C8150B">
          <w:rPr>
            <w:rFonts w:ascii="Arial" w:hAnsi="Arial" w:cs="Arial"/>
            <w:highlight w:val="green"/>
          </w:rPr>
          <w:delText>460</w:delText>
        </w:r>
      </w:del>
      <w:ins w:id="66" w:author="Simons, David" w:date="2021-09-30T13:26:00Z">
        <w:r w:rsidR="00C8150B">
          <w:rPr>
            <w:rFonts w:ascii="Arial" w:hAnsi="Arial" w:cs="Arial"/>
            <w:highlight w:val="green"/>
          </w:rPr>
          <w:t>958</w:t>
        </w:r>
      </w:ins>
      <w:r w:rsidR="00B705FB" w:rsidRPr="000C2940">
        <w:rPr>
          <w:rFonts w:ascii="Arial" w:hAnsi="Arial" w:cs="Arial"/>
          <w:highlight w:val="green"/>
        </w:rPr>
        <w:t>)</w:t>
      </w:r>
      <w:r w:rsidR="00F60C0F" w:rsidRPr="000C2940">
        <w:rPr>
          <w:rFonts w:ascii="Arial" w:hAnsi="Arial" w:cs="Arial"/>
          <w:highlight w:val="green"/>
        </w:rPr>
        <w:t xml:space="preserve">, of these </w:t>
      </w:r>
      <w:del w:id="67" w:author="Simons, David" w:date="2021-09-30T13:27:00Z">
        <w:r w:rsidR="00F60C0F" w:rsidRPr="000C2940" w:rsidDel="00C8150B">
          <w:rPr>
            <w:rFonts w:ascii="Arial" w:hAnsi="Arial" w:cs="Arial"/>
            <w:highlight w:val="green"/>
          </w:rPr>
          <w:delText>81</w:delText>
        </w:r>
      </w:del>
      <w:ins w:id="68" w:author="Simons, David" w:date="2021-09-30T13:27:00Z">
        <w:r w:rsidR="00C8150B">
          <w:rPr>
            <w:rFonts w:ascii="Arial" w:hAnsi="Arial" w:cs="Arial"/>
            <w:highlight w:val="green"/>
          </w:rPr>
          <w:t>54</w:t>
        </w:r>
      </w:ins>
      <w:r w:rsidR="00F60C0F" w:rsidRPr="000C2940">
        <w:rPr>
          <w:rFonts w:ascii="Arial" w:hAnsi="Arial" w:cs="Arial"/>
          <w:highlight w:val="green"/>
        </w:rPr>
        <w:t>% were from Nigeria</w:t>
      </w:r>
      <w:ins w:id="69" w:author="Simons, David" w:date="2021-09-30T13:27:00Z">
        <w:r w:rsidR="00C8150B">
          <w:rPr>
            <w:rFonts w:ascii="Arial" w:hAnsi="Arial" w:cs="Arial"/>
            <w:highlight w:val="green"/>
          </w:rPr>
          <w:t>, 40% from Guinea and less than 2% from Benin, Ghana, Liberia and Sierra Leone.</w:t>
        </w:r>
      </w:ins>
      <w:del w:id="70" w:author="Simons, David" w:date="2021-09-30T13:27:00Z">
        <w:r w:rsidR="000C2940" w:rsidDel="00C8150B">
          <w:rPr>
            <w:rFonts w:ascii="Arial" w:hAnsi="Arial" w:cs="Arial"/>
            <w:highlight w:val="green"/>
          </w:rPr>
          <w:delText xml:space="preserve"> </w:delText>
        </w:r>
        <w:r w:rsidR="00F60C0F" w:rsidRPr="000C2940" w:rsidDel="00C8150B">
          <w:rPr>
            <w:rFonts w:ascii="Arial" w:hAnsi="Arial" w:cs="Arial"/>
            <w:highlight w:val="green"/>
          </w:rPr>
          <w:delText>7.4% from Liberia, 3% from Sierra Leone and less than 2% from Guinea, Benin and Ghana</w:delText>
        </w:r>
      </w:del>
      <w:r w:rsidR="00A04AAB">
        <w:rPr>
          <w:rFonts w:ascii="Arial" w:hAnsi="Arial" w:cs="Arial"/>
        </w:rPr>
        <w:t>.</w:t>
      </w:r>
      <w:r w:rsidR="00766946">
        <w:rPr>
          <w:rFonts w:ascii="Arial" w:hAnsi="Arial" w:cs="Arial"/>
        </w:rPr>
        <w:t xml:space="preserve"> The regional distribution of </w:t>
      </w:r>
      <w:r w:rsidR="00F60C0F">
        <w:rPr>
          <w:rFonts w:ascii="Arial" w:hAnsi="Arial" w:cs="Arial"/>
        </w:rPr>
        <w:t>records</w:t>
      </w:r>
      <w:r w:rsidR="00766946">
        <w:rPr>
          <w:rFonts w:ascii="Arial" w:hAnsi="Arial" w:cs="Arial"/>
        </w:rPr>
        <w:t xml:space="preserve"> </w:t>
      </w:r>
      <w:ins w:id="71" w:author="Simons, David" w:date="2021-09-30T13:28:00Z">
        <w:r w:rsidR="00C8150B">
          <w:rPr>
            <w:rFonts w:ascii="Arial" w:hAnsi="Arial" w:cs="Arial"/>
          </w:rPr>
          <w:t xml:space="preserve">is shown as points in Figure 1B with the size of the points related to the number of samples obtained from that site. </w:t>
        </w:r>
      </w:ins>
      <w:del w:id="72" w:author="Simons, David" w:date="2021-09-30T13:28:00Z">
        <w:r w:rsidR="00766946" w:rsidDel="00C8150B">
          <w:rPr>
            <w:rFonts w:ascii="Arial" w:hAnsi="Arial" w:cs="Arial"/>
          </w:rPr>
          <w:delText xml:space="preserve">in Nigeria </w:delText>
        </w:r>
        <w:r w:rsidR="00F60C0F" w:rsidDel="00C8150B">
          <w:rPr>
            <w:rFonts w:ascii="Arial" w:hAnsi="Arial" w:cs="Arial"/>
          </w:rPr>
          <w:delText>is shown in</w:delText>
        </w:r>
        <w:r w:rsidR="00766946" w:rsidDel="00C8150B">
          <w:rPr>
            <w:rFonts w:ascii="Arial" w:hAnsi="Arial" w:cs="Arial"/>
          </w:rPr>
          <w:delText xml:space="preserve"> </w:delText>
        </w:r>
        <w:r w:rsidR="00766946" w:rsidRPr="007F471E" w:rsidDel="00C8150B">
          <w:rPr>
            <w:rFonts w:ascii="Arial" w:hAnsi="Arial" w:cs="Arial"/>
            <w:highlight w:val="cyan"/>
          </w:rPr>
          <w:delText xml:space="preserve">Figure </w:delText>
        </w:r>
        <w:r w:rsidR="000C2940" w:rsidRPr="007F471E" w:rsidDel="00C8150B">
          <w:rPr>
            <w:rFonts w:ascii="Arial" w:hAnsi="Arial" w:cs="Arial"/>
            <w:highlight w:val="cyan"/>
          </w:rPr>
          <w:delText>2</w:delText>
        </w:r>
        <w:r w:rsidR="00F60C0F" w:rsidDel="00C8150B">
          <w:rPr>
            <w:rFonts w:ascii="Arial" w:hAnsi="Arial" w:cs="Arial"/>
          </w:rPr>
          <w:delText>, records predominantly came from the states of Edo, Ondo and Ebonyi in the South of the country</w:delText>
        </w:r>
      </w:del>
      <w:r w:rsidR="00766946">
        <w:rPr>
          <w:rFonts w:ascii="Arial" w:hAnsi="Arial" w:cs="Arial"/>
        </w:rPr>
        <w:t>.</w:t>
      </w:r>
      <w:r w:rsidR="00A04AAB">
        <w:rPr>
          <w:rFonts w:ascii="Arial" w:hAnsi="Arial" w:cs="Arial"/>
        </w:rPr>
        <w:t xml:space="preserve"> </w:t>
      </w:r>
    </w:p>
    <w:p w14:paraId="0CBF6A7B" w14:textId="0D7D23C4" w:rsidR="000C2940" w:rsidRDefault="000C2940" w:rsidP="000C2940">
      <w:pPr>
        <w:jc w:val="both"/>
        <w:rPr>
          <w:rFonts w:ascii="Arial" w:hAnsi="Arial" w:cs="Arial"/>
        </w:rPr>
      </w:pPr>
      <w:r w:rsidRPr="00B705FB">
        <w:rPr>
          <w:rFonts w:ascii="Arial" w:hAnsi="Arial" w:cs="Arial"/>
        </w:rPr>
        <w:t xml:space="preserve">Human-derived LASV sequences </w:t>
      </w:r>
      <w:r>
        <w:rPr>
          <w:rFonts w:ascii="Arial" w:hAnsi="Arial" w:cs="Arial"/>
        </w:rPr>
        <w:t>comprise</w:t>
      </w:r>
      <w:r w:rsidRPr="00B705FB">
        <w:rPr>
          <w:rFonts w:ascii="Arial" w:hAnsi="Arial" w:cs="Arial"/>
        </w:rPr>
        <w:t xml:space="preserve"> the majority </w:t>
      </w:r>
      <w:r>
        <w:rPr>
          <w:rFonts w:ascii="Arial" w:hAnsi="Arial" w:cs="Arial"/>
        </w:rPr>
        <w:t>of available records (</w:t>
      </w:r>
      <w:del w:id="73" w:author="Simons, David" w:date="2021-09-30T13:52:00Z">
        <w:r w:rsidDel="000C0454">
          <w:rPr>
            <w:rFonts w:ascii="Arial" w:hAnsi="Arial" w:cs="Arial"/>
          </w:rPr>
          <w:delText>91.5</w:delText>
        </w:r>
      </w:del>
      <w:ins w:id="74" w:author="Simons, David" w:date="2021-09-30T13:52:00Z">
        <w:r w:rsidR="000C0454">
          <w:rPr>
            <w:rFonts w:ascii="Arial" w:hAnsi="Arial" w:cs="Arial"/>
          </w:rPr>
          <w:t>62</w:t>
        </w:r>
      </w:ins>
      <w:r>
        <w:rPr>
          <w:rFonts w:ascii="Arial" w:hAnsi="Arial" w:cs="Arial"/>
        </w:rPr>
        <w:t>%), other species providing viral sequences include</w:t>
      </w:r>
      <w:ins w:id="75" w:author="Simons, David" w:date="2021-09-30T13:53:00Z">
        <w:r w:rsidR="000C0454" w:rsidRPr="000C0454">
          <w:rPr>
            <w:rFonts w:ascii="Arial" w:hAnsi="Arial" w:cs="Arial"/>
            <w:i/>
            <w:iCs/>
          </w:rPr>
          <w:t xml:space="preserve"> </w:t>
        </w:r>
        <w:r w:rsidR="000C0454">
          <w:rPr>
            <w:rFonts w:ascii="Arial" w:hAnsi="Arial" w:cs="Arial"/>
            <w:i/>
            <w:iCs/>
          </w:rPr>
          <w:t xml:space="preserve">Mastomys natalensis </w:t>
        </w:r>
        <w:r w:rsidR="000C0454">
          <w:rPr>
            <w:rFonts w:ascii="Arial" w:hAnsi="Arial" w:cs="Arial"/>
          </w:rPr>
          <w:t>(27%)</w:t>
        </w:r>
        <w:r w:rsidR="000C0454">
          <w:rPr>
            <w:rFonts w:ascii="Arial" w:hAnsi="Arial" w:cs="Arial"/>
          </w:rPr>
          <w:t>,</w:t>
        </w:r>
      </w:ins>
      <w:r>
        <w:rPr>
          <w:rFonts w:ascii="Arial" w:hAnsi="Arial" w:cs="Arial"/>
        </w:rPr>
        <w:t xml:space="preserve"> </w:t>
      </w:r>
      <w:r>
        <w:rPr>
          <w:rFonts w:ascii="Arial" w:hAnsi="Arial" w:cs="Arial"/>
          <w:i/>
          <w:iCs/>
        </w:rPr>
        <w:t xml:space="preserve">Mastomys spp. </w:t>
      </w:r>
      <w:r>
        <w:rPr>
          <w:rFonts w:ascii="Arial" w:hAnsi="Arial" w:cs="Arial"/>
        </w:rPr>
        <w:t>(</w:t>
      </w:r>
      <w:del w:id="76" w:author="Simons, David" w:date="2021-09-30T13:53:00Z">
        <w:r w:rsidDel="000C0454">
          <w:rPr>
            <w:rFonts w:ascii="Arial" w:hAnsi="Arial" w:cs="Arial"/>
          </w:rPr>
          <w:delText>3.5</w:delText>
        </w:r>
      </w:del>
      <w:ins w:id="77" w:author="Simons, David" w:date="2021-09-30T13:53:00Z">
        <w:r w:rsidR="000C0454">
          <w:rPr>
            <w:rFonts w:ascii="Arial" w:hAnsi="Arial" w:cs="Arial"/>
          </w:rPr>
          <w:t>2</w:t>
        </w:r>
      </w:ins>
      <w:r>
        <w:rPr>
          <w:rFonts w:ascii="Arial" w:hAnsi="Arial" w:cs="Arial"/>
        </w:rPr>
        <w:t xml:space="preserve">%), </w:t>
      </w:r>
      <w:del w:id="78" w:author="Simons, David" w:date="2021-09-30T13:53:00Z">
        <w:r w:rsidDel="000C0454">
          <w:rPr>
            <w:rFonts w:ascii="Arial" w:hAnsi="Arial" w:cs="Arial"/>
            <w:i/>
            <w:iCs/>
          </w:rPr>
          <w:delText xml:space="preserve">Mastomys natalensis </w:delText>
        </w:r>
        <w:r w:rsidDel="000C0454">
          <w:rPr>
            <w:rFonts w:ascii="Arial" w:hAnsi="Arial" w:cs="Arial"/>
          </w:rPr>
          <w:delText>(2.8%)</w:delText>
        </w:r>
      </w:del>
      <w:r>
        <w:rPr>
          <w:rFonts w:ascii="Arial" w:hAnsi="Arial" w:cs="Arial"/>
        </w:rPr>
        <w:t xml:space="preserve">, </w:t>
      </w:r>
      <w:r>
        <w:rPr>
          <w:rFonts w:ascii="Arial" w:hAnsi="Arial" w:cs="Arial"/>
          <w:i/>
          <w:iCs/>
        </w:rPr>
        <w:t xml:space="preserve">Mastomys </w:t>
      </w:r>
      <w:proofErr w:type="spellStart"/>
      <w:r>
        <w:rPr>
          <w:rFonts w:ascii="Arial" w:hAnsi="Arial" w:cs="Arial"/>
          <w:i/>
          <w:iCs/>
        </w:rPr>
        <w:t>erythroleucus</w:t>
      </w:r>
      <w:proofErr w:type="spellEnd"/>
      <w:del w:id="79" w:author="Simons, David" w:date="2021-09-30T13:53:00Z">
        <w:r w:rsidDel="000C0454">
          <w:rPr>
            <w:rFonts w:ascii="Arial" w:hAnsi="Arial" w:cs="Arial"/>
            <w:i/>
            <w:iCs/>
          </w:rPr>
          <w:delText xml:space="preserve"> </w:delText>
        </w:r>
        <w:r w:rsidDel="000C0454">
          <w:rPr>
            <w:rFonts w:ascii="Arial" w:hAnsi="Arial" w:cs="Arial"/>
          </w:rPr>
          <w:delText xml:space="preserve">(1.3%), </w:delText>
        </w:r>
      </w:del>
      <w:ins w:id="80" w:author="Simons, David" w:date="2021-09-30T13:53:00Z">
        <w:r w:rsidR="000C0454">
          <w:rPr>
            <w:rFonts w:ascii="Arial" w:hAnsi="Arial" w:cs="Arial"/>
          </w:rPr>
          <w:t xml:space="preserve">, </w:t>
        </w:r>
      </w:ins>
      <w:r>
        <w:rPr>
          <w:rFonts w:ascii="Arial" w:hAnsi="Arial" w:cs="Arial"/>
          <w:i/>
          <w:iCs/>
        </w:rPr>
        <w:t xml:space="preserve">Mus </w:t>
      </w:r>
      <w:proofErr w:type="spellStart"/>
      <w:r>
        <w:rPr>
          <w:rFonts w:ascii="Arial" w:hAnsi="Arial" w:cs="Arial"/>
          <w:i/>
          <w:iCs/>
        </w:rPr>
        <w:t>baoulei</w:t>
      </w:r>
      <w:del w:id="81" w:author="Simons, David" w:date="2021-09-30T13:54:00Z">
        <w:r w:rsidDel="000C0454">
          <w:rPr>
            <w:rFonts w:ascii="Arial" w:hAnsi="Arial" w:cs="Arial"/>
          </w:rPr>
          <w:delText xml:space="preserve"> (0.5%) </w:delText>
        </w:r>
      </w:del>
      <w:r>
        <w:rPr>
          <w:rFonts w:ascii="Arial" w:hAnsi="Arial" w:cs="Arial"/>
        </w:rPr>
        <w:t>and</w:t>
      </w:r>
      <w:proofErr w:type="spellEnd"/>
      <w:r>
        <w:rPr>
          <w:rFonts w:ascii="Arial" w:hAnsi="Arial" w:cs="Arial"/>
        </w:rPr>
        <w:t xml:space="preserve"> </w:t>
      </w:r>
      <w:proofErr w:type="spellStart"/>
      <w:r>
        <w:rPr>
          <w:rFonts w:ascii="Arial" w:hAnsi="Arial" w:cs="Arial"/>
          <w:i/>
          <w:iCs/>
        </w:rPr>
        <w:t>Hylomyscus</w:t>
      </w:r>
      <w:proofErr w:type="spellEnd"/>
      <w:r>
        <w:rPr>
          <w:rFonts w:ascii="Arial" w:hAnsi="Arial" w:cs="Arial"/>
          <w:i/>
          <w:iCs/>
        </w:rPr>
        <w:t xml:space="preserve"> </w:t>
      </w:r>
      <w:proofErr w:type="spellStart"/>
      <w:r>
        <w:rPr>
          <w:rFonts w:ascii="Arial" w:hAnsi="Arial" w:cs="Arial"/>
          <w:i/>
          <w:iCs/>
        </w:rPr>
        <w:t>pamfi</w:t>
      </w:r>
      <w:proofErr w:type="spellEnd"/>
      <w:ins w:id="82" w:author="Simons, David" w:date="2021-09-30T13:54:00Z">
        <w:r w:rsidR="000C0454">
          <w:rPr>
            <w:rFonts w:ascii="Arial" w:hAnsi="Arial" w:cs="Arial"/>
            <w:i/>
            <w:iCs/>
          </w:rPr>
          <w:t xml:space="preserve"> </w:t>
        </w:r>
        <w:r w:rsidR="000C0454" w:rsidRPr="000C0454">
          <w:rPr>
            <w:rFonts w:ascii="Arial" w:hAnsi="Arial" w:cs="Arial"/>
            <w:rPrChange w:id="83" w:author="Simons, David" w:date="2021-09-30T13:54:00Z">
              <w:rPr>
                <w:rFonts w:ascii="Arial" w:hAnsi="Arial" w:cs="Arial"/>
                <w:i/>
                <w:iCs/>
              </w:rPr>
            </w:rPrChange>
          </w:rPr>
          <w:t>(all &lt;1%)</w:t>
        </w:r>
      </w:ins>
      <w:del w:id="84" w:author="Simons, David" w:date="2021-09-30T13:54:00Z">
        <w:r w:rsidDel="000C0454">
          <w:rPr>
            <w:rFonts w:ascii="Arial" w:hAnsi="Arial" w:cs="Arial"/>
            <w:i/>
            <w:iCs/>
          </w:rPr>
          <w:delText xml:space="preserve"> </w:delText>
        </w:r>
        <w:r w:rsidDel="000C0454">
          <w:rPr>
            <w:rFonts w:ascii="Arial" w:hAnsi="Arial" w:cs="Arial"/>
          </w:rPr>
          <w:delText>(&lt;0.1%)</w:delText>
        </w:r>
      </w:del>
      <w:r w:rsidR="0069585B">
        <w:rPr>
          <w:rFonts w:ascii="Arial" w:hAnsi="Arial" w:cs="Arial"/>
        </w:rPr>
        <w:t xml:space="preserve"> (</w:t>
      </w:r>
      <w:r w:rsidR="0069585B" w:rsidRPr="007F471E">
        <w:rPr>
          <w:rFonts w:ascii="Arial" w:hAnsi="Arial" w:cs="Arial"/>
          <w:highlight w:val="cyan"/>
        </w:rPr>
        <w:t xml:space="preserve">Figure </w:t>
      </w:r>
      <w:ins w:id="85" w:author="Simons, David" w:date="2021-09-30T13:34:00Z">
        <w:r w:rsidR="005D24AA">
          <w:rPr>
            <w:rFonts w:ascii="Arial" w:hAnsi="Arial" w:cs="Arial"/>
            <w:highlight w:val="cyan"/>
          </w:rPr>
          <w:t>1</w:t>
        </w:r>
      </w:ins>
      <w:ins w:id="86" w:author="Simons, David" w:date="2021-09-30T13:58:00Z">
        <w:r w:rsidR="000C0454">
          <w:rPr>
            <w:rFonts w:ascii="Arial" w:hAnsi="Arial" w:cs="Arial"/>
            <w:highlight w:val="cyan"/>
          </w:rPr>
          <w:t>B</w:t>
        </w:r>
      </w:ins>
      <w:ins w:id="87" w:author="Simons, David" w:date="2021-09-30T13:34:00Z">
        <w:r w:rsidR="005D24AA">
          <w:rPr>
            <w:rFonts w:ascii="Arial" w:hAnsi="Arial" w:cs="Arial"/>
            <w:highlight w:val="cyan"/>
          </w:rPr>
          <w:t>)</w:t>
        </w:r>
      </w:ins>
      <w:ins w:id="88" w:author="Simons, David" w:date="2021-09-30T13:54:00Z">
        <w:r w:rsidR="000C0454">
          <w:rPr>
            <w:rFonts w:ascii="Arial" w:hAnsi="Arial" w:cs="Arial"/>
            <w:highlight w:val="cyan"/>
          </w:rPr>
          <w:t xml:space="preserve">. The species </w:t>
        </w:r>
      </w:ins>
      <w:ins w:id="89" w:author="Simons, David" w:date="2021-09-30T13:55:00Z">
        <w:r w:rsidR="000C0454">
          <w:rPr>
            <w:rFonts w:ascii="Arial" w:hAnsi="Arial" w:cs="Arial"/>
            <w:highlight w:val="cyan"/>
          </w:rPr>
          <w:t xml:space="preserve">sampled </w:t>
        </w:r>
      </w:ins>
      <w:ins w:id="90" w:author="Simons, David" w:date="2021-09-30T13:54:00Z">
        <w:r w:rsidR="000C0454">
          <w:rPr>
            <w:rFonts w:ascii="Arial" w:hAnsi="Arial" w:cs="Arial"/>
            <w:highlight w:val="cyan"/>
          </w:rPr>
          <w:t>was not documented in 8%</w:t>
        </w:r>
      </w:ins>
      <w:ins w:id="91" w:author="Simons, David" w:date="2021-09-30T13:55:00Z">
        <w:r w:rsidR="000C0454">
          <w:rPr>
            <w:rFonts w:ascii="Arial" w:hAnsi="Arial" w:cs="Arial"/>
            <w:highlight w:val="cyan"/>
          </w:rPr>
          <w:t xml:space="preserve"> of records.</w:t>
        </w:r>
      </w:ins>
      <w:ins w:id="92" w:author="Simons, David" w:date="2021-09-30T13:54:00Z">
        <w:r w:rsidR="000C0454">
          <w:rPr>
            <w:rFonts w:ascii="Arial" w:hAnsi="Arial" w:cs="Arial"/>
            <w:highlight w:val="cyan"/>
          </w:rPr>
          <w:t xml:space="preserve"> </w:t>
        </w:r>
      </w:ins>
      <w:del w:id="93" w:author="Simons, David" w:date="2021-09-30T13:34:00Z">
        <w:r w:rsidR="0069585B" w:rsidRPr="007F471E" w:rsidDel="005D24AA">
          <w:rPr>
            <w:rFonts w:ascii="Arial" w:hAnsi="Arial" w:cs="Arial"/>
            <w:highlight w:val="cyan"/>
          </w:rPr>
          <w:delText>3</w:delText>
        </w:r>
      </w:del>
      <w:moveFromRangeStart w:id="94" w:author="Simons, David" w:date="2021-09-30T13:34:00Z" w:name="move83901287"/>
      <w:moveFrom w:id="95" w:author="Simons, David" w:date="2021-09-30T13:34:00Z">
        <w:r w:rsidR="0069585B" w:rsidRPr="007F471E" w:rsidDel="005D24AA">
          <w:rPr>
            <w:rFonts w:ascii="Arial" w:hAnsi="Arial" w:cs="Arial"/>
            <w:highlight w:val="cyan"/>
          </w:rPr>
          <w:t>)</w:t>
        </w:r>
        <w:r w:rsidRPr="007F471E" w:rsidDel="005D24AA">
          <w:rPr>
            <w:rFonts w:ascii="Arial" w:hAnsi="Arial" w:cs="Arial"/>
            <w:highlight w:val="cyan"/>
          </w:rPr>
          <w:t>.</w:t>
        </w:r>
        <w:r w:rsidDel="005D24AA">
          <w:rPr>
            <w:rFonts w:ascii="Arial" w:hAnsi="Arial" w:cs="Arial"/>
          </w:rPr>
          <w:t xml:space="preserve"> The most recent record available was collected in 2019 with </w:t>
        </w:r>
        <w:r w:rsidDel="005D24AA">
          <w:rPr>
            <w:rFonts w:ascii="Arial" w:hAnsi="Arial" w:cs="Arial"/>
          </w:rPr>
          <w:lastRenderedPageBreak/>
          <w:t xml:space="preserve">the first from 1969. </w:t>
        </w:r>
      </w:moveFrom>
      <w:moveFromRangeEnd w:id="94"/>
      <w:del w:id="96" w:author="Simons, David" w:date="2021-09-30T13:34:00Z">
        <w:r w:rsidDel="005D24AA">
          <w:rPr>
            <w:rFonts w:ascii="Arial" w:hAnsi="Arial" w:cs="Arial"/>
          </w:rPr>
          <w:delText>Most records have been obtained since 2015 (59.1%), 36.6% of samples were collected between 2010 and 2015 with the remaining 4.3% collected in the previous 41 years.</w:delText>
        </w:r>
      </w:del>
    </w:p>
    <w:p w14:paraId="498284C0" w14:textId="77777777" w:rsidR="000C2940" w:rsidRDefault="000C2940" w:rsidP="00B705FB">
      <w:pPr>
        <w:jc w:val="both"/>
        <w:rPr>
          <w:rFonts w:ascii="Arial" w:hAnsi="Arial" w:cs="Arial"/>
        </w:rPr>
      </w:pPr>
    </w:p>
    <w:p w14:paraId="728C0BC9" w14:textId="6BD6D3B2" w:rsidR="00504C6E" w:rsidRDefault="00760F32" w:rsidP="00B705FB">
      <w:pPr>
        <w:jc w:val="both"/>
        <w:rPr>
          <w:rFonts w:ascii="Arial" w:hAnsi="Arial" w:cs="Arial"/>
        </w:rPr>
      </w:pPr>
      <w:r>
        <w:rPr>
          <w:rFonts w:ascii="Arial" w:hAnsi="Arial" w:cs="Arial"/>
          <w:noProof/>
        </w:rPr>
        <w:drawing>
          <wp:inline distT="0" distB="0" distL="0" distR="0" wp14:anchorId="53F761B8" wp14:editId="767078B8">
            <wp:extent cx="6308725" cy="651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8186"/>
                    <a:stretch/>
                  </pic:blipFill>
                  <pic:spPr bwMode="auto">
                    <a:xfrm>
                      <a:off x="0" y="0"/>
                      <a:ext cx="6309819" cy="6516230"/>
                    </a:xfrm>
                    <a:prstGeom prst="rect">
                      <a:avLst/>
                    </a:prstGeom>
                    <a:noFill/>
                    <a:ln>
                      <a:noFill/>
                    </a:ln>
                    <a:extLst>
                      <a:ext uri="{53640926-AAD7-44D8-BBD7-CCE9431645EC}">
                        <a14:shadowObscured xmlns:a14="http://schemas.microsoft.com/office/drawing/2010/main"/>
                      </a:ext>
                    </a:extLst>
                  </pic:spPr>
                </pic:pic>
              </a:graphicData>
            </a:graphic>
          </wp:inline>
        </w:drawing>
      </w:r>
    </w:p>
    <w:p w14:paraId="6A4A986B" w14:textId="059F9FA1" w:rsidR="00504C6E" w:rsidRDefault="00504C6E" w:rsidP="00B705FB">
      <w:pPr>
        <w:jc w:val="both"/>
        <w:rPr>
          <w:rFonts w:ascii="Arial" w:hAnsi="Arial" w:cs="Arial"/>
        </w:rPr>
      </w:pPr>
    </w:p>
    <w:p w14:paraId="311A9155" w14:textId="2E7FADA5" w:rsidR="00504C6E" w:rsidRPr="00504C6E" w:rsidRDefault="00504C6E" w:rsidP="00B705FB">
      <w:pPr>
        <w:jc w:val="both"/>
        <w:rPr>
          <w:rFonts w:ascii="Arial" w:hAnsi="Arial" w:cs="Arial"/>
        </w:rPr>
      </w:pPr>
      <w:r w:rsidRPr="007F471E">
        <w:rPr>
          <w:rFonts w:ascii="Arial" w:hAnsi="Arial" w:cs="Arial"/>
          <w:highlight w:val="cyan"/>
        </w:rPr>
        <w:t>Figure 1</w:t>
      </w:r>
      <w:r>
        <w:rPr>
          <w:rFonts w:ascii="Arial" w:hAnsi="Arial" w:cs="Arial"/>
        </w:rPr>
        <w:t xml:space="preserve"> – </w:t>
      </w:r>
      <w:ins w:id="97" w:author="Simons, David" w:date="2021-09-30T14:13:00Z">
        <w:r w:rsidR="00760F32" w:rsidRPr="003E5CB0">
          <w:rPr>
            <w:rFonts w:ascii="Arial" w:hAnsi="Arial" w:cs="Arial"/>
            <w:b/>
            <w:bCs/>
            <w:rPrChange w:id="98" w:author="Simons, David" w:date="2021-09-30T14:15:00Z">
              <w:rPr>
                <w:rFonts w:ascii="Arial" w:hAnsi="Arial" w:cs="Arial"/>
              </w:rPr>
            </w:rPrChange>
          </w:rPr>
          <w:t>A</w:t>
        </w:r>
        <w:r w:rsidR="00760F32">
          <w:rPr>
            <w:rFonts w:ascii="Arial" w:hAnsi="Arial" w:cs="Arial"/>
          </w:rPr>
          <w:t xml:space="preserve"> The year </w:t>
        </w:r>
      </w:ins>
      <w:ins w:id="99" w:author="Simons, David" w:date="2021-09-30T14:14:00Z">
        <w:r w:rsidR="00760F32">
          <w:rPr>
            <w:rFonts w:ascii="Arial" w:hAnsi="Arial" w:cs="Arial"/>
          </w:rPr>
          <w:t xml:space="preserve">of sampling for all </w:t>
        </w:r>
        <w:r w:rsidR="00760F32">
          <w:rPr>
            <w:rFonts w:ascii="Arial" w:hAnsi="Arial" w:cs="Arial"/>
            <w:i/>
            <w:iCs/>
          </w:rPr>
          <w:t>Lassa mammarenavirus</w:t>
        </w:r>
        <w:r w:rsidR="00760F32">
          <w:rPr>
            <w:rFonts w:ascii="Arial" w:hAnsi="Arial" w:cs="Arial"/>
          </w:rPr>
          <w:t xml:space="preserve"> sequences retrieved from NCBI GenBank with colour corresponding to country of origin</w:t>
        </w:r>
      </w:ins>
      <w:ins w:id="100" w:author="Simons, David" w:date="2021-09-30T14:15:00Z">
        <w:r w:rsidR="003E5CB0">
          <w:rPr>
            <w:rFonts w:ascii="Arial" w:hAnsi="Arial" w:cs="Arial"/>
          </w:rPr>
          <w:t xml:space="preserve"> (n = 2298)</w:t>
        </w:r>
      </w:ins>
      <w:ins w:id="101" w:author="Simons, David" w:date="2021-09-30T14:14:00Z">
        <w:r w:rsidR="00760F32">
          <w:rPr>
            <w:rFonts w:ascii="Arial" w:hAnsi="Arial" w:cs="Arial"/>
          </w:rPr>
          <w:t xml:space="preserve">. </w:t>
        </w:r>
      </w:ins>
      <w:ins w:id="102" w:author="Simons, David" w:date="2021-09-30T14:15:00Z">
        <w:r w:rsidR="003E5CB0" w:rsidRPr="003E5CB0">
          <w:rPr>
            <w:rFonts w:ascii="Arial" w:hAnsi="Arial" w:cs="Arial"/>
            <w:b/>
            <w:bCs/>
            <w:rPrChange w:id="103" w:author="Simons, David" w:date="2021-09-30T14:15:00Z">
              <w:rPr>
                <w:rFonts w:ascii="Arial" w:hAnsi="Arial" w:cs="Arial"/>
              </w:rPr>
            </w:rPrChange>
          </w:rPr>
          <w:t>B</w:t>
        </w:r>
        <w:r w:rsidR="003E5CB0" w:rsidRPr="003E5CB0">
          <w:rPr>
            <w:rFonts w:ascii="Arial" w:hAnsi="Arial" w:cs="Arial"/>
            <w:rPrChange w:id="104" w:author="Simons, David" w:date="2021-09-30T14:15:00Z">
              <w:rPr>
                <w:rFonts w:ascii="Arial" w:hAnsi="Arial" w:cs="Arial"/>
                <w:b/>
                <w:bCs/>
              </w:rPr>
            </w:rPrChange>
          </w:rPr>
          <w:t xml:space="preserve"> </w:t>
        </w:r>
        <w:r w:rsidR="003E5CB0" w:rsidRPr="003E5CB0">
          <w:rPr>
            <w:rFonts w:ascii="Arial" w:hAnsi="Arial" w:cs="Arial"/>
            <w:rPrChange w:id="105" w:author="Simons, David" w:date="2021-09-30T14:15:00Z">
              <w:rPr>
                <w:rFonts w:ascii="Arial" w:hAnsi="Arial" w:cs="Arial"/>
                <w:b/>
                <w:bCs/>
              </w:rPr>
            </w:rPrChange>
          </w:rPr>
          <w:t xml:space="preserve">Host species </w:t>
        </w:r>
      </w:ins>
      <w:ins w:id="106" w:author="Simons, David" w:date="2021-09-30T14:16:00Z">
        <w:r w:rsidR="003E5CB0">
          <w:rPr>
            <w:rFonts w:ascii="Arial" w:hAnsi="Arial" w:cs="Arial"/>
          </w:rPr>
          <w:t xml:space="preserve">sampled </w:t>
        </w:r>
      </w:ins>
      <w:ins w:id="107" w:author="Simons, David" w:date="2021-09-30T14:15:00Z">
        <w:r w:rsidR="003E5CB0" w:rsidRPr="003E5CB0">
          <w:rPr>
            <w:rFonts w:ascii="Arial" w:hAnsi="Arial" w:cs="Arial"/>
            <w:rPrChange w:id="108" w:author="Simons, David" w:date="2021-09-30T14:15:00Z">
              <w:rPr>
                <w:rFonts w:ascii="Arial" w:hAnsi="Arial" w:cs="Arial"/>
                <w:b/>
                <w:bCs/>
              </w:rPr>
            </w:rPrChange>
          </w:rPr>
          <w:t>LASV sequences were obtained by year of collection (n=2088).</w:t>
        </w:r>
      </w:ins>
      <w:ins w:id="109" w:author="Simons, David" w:date="2021-09-30T14:28:00Z">
        <w:r w:rsidR="003E205E">
          <w:rPr>
            <w:rFonts w:ascii="Arial" w:hAnsi="Arial" w:cs="Arial"/>
          </w:rPr>
          <w:t xml:space="preserve"> </w:t>
        </w:r>
        <w:r w:rsidR="003E205E">
          <w:rPr>
            <w:rFonts w:ascii="Arial" w:hAnsi="Arial" w:cs="Arial"/>
            <w:b/>
            <w:bCs/>
          </w:rPr>
          <w:t>C</w:t>
        </w:r>
      </w:ins>
      <w:ins w:id="110" w:author="Simons, David" w:date="2021-09-30T14:15:00Z">
        <w:r w:rsidR="003E5CB0">
          <w:rPr>
            <w:rFonts w:ascii="Arial" w:hAnsi="Arial" w:cs="Arial"/>
          </w:rPr>
          <w:t xml:space="preserve"> </w:t>
        </w:r>
      </w:ins>
      <w:r>
        <w:rPr>
          <w:rFonts w:ascii="Arial" w:hAnsi="Arial" w:cs="Arial"/>
        </w:rPr>
        <w:t xml:space="preserve">Location data for the complied </w:t>
      </w:r>
      <w:r>
        <w:rPr>
          <w:rFonts w:ascii="Arial" w:hAnsi="Arial" w:cs="Arial"/>
          <w:i/>
          <w:iCs/>
        </w:rPr>
        <w:t>Lassa mammarenavirus (LASV)</w:t>
      </w:r>
      <w:r>
        <w:rPr>
          <w:rFonts w:ascii="Arial" w:hAnsi="Arial" w:cs="Arial"/>
        </w:rPr>
        <w:t xml:space="preserve"> sequences as </w:t>
      </w:r>
      <w:del w:id="111" w:author="Simons, David" w:date="2021-09-30T14:28:00Z">
        <w:r w:rsidDel="003E205E">
          <w:rPr>
            <w:rFonts w:ascii="Arial" w:hAnsi="Arial" w:cs="Arial"/>
          </w:rPr>
          <w:delText xml:space="preserve">entered </w:delText>
        </w:r>
      </w:del>
      <w:ins w:id="112" w:author="Simons, David" w:date="2021-09-30T14:28:00Z">
        <w:r w:rsidR="003E205E">
          <w:rPr>
            <w:rFonts w:ascii="Arial" w:hAnsi="Arial" w:cs="Arial"/>
          </w:rPr>
          <w:t>recorded</w:t>
        </w:r>
        <w:r w:rsidR="003E205E">
          <w:rPr>
            <w:rFonts w:ascii="Arial" w:hAnsi="Arial" w:cs="Arial"/>
          </w:rPr>
          <w:t xml:space="preserve"> </w:t>
        </w:r>
      </w:ins>
      <w:r>
        <w:rPr>
          <w:rFonts w:ascii="Arial" w:hAnsi="Arial" w:cs="Arial"/>
        </w:rPr>
        <w:t>in NCBI GenBank database</w:t>
      </w:r>
      <w:del w:id="113" w:author="Simons, David" w:date="2021-09-30T14:30:00Z">
        <w:r w:rsidDel="003E205E">
          <w:rPr>
            <w:rFonts w:ascii="Arial" w:hAnsi="Arial" w:cs="Arial"/>
          </w:rPr>
          <w:delText xml:space="preserve">. (A) Plot of longitude (lon) by latitude (lat) data </w:delText>
        </w:r>
        <w:r w:rsidRPr="00504C6E" w:rsidDel="003E205E">
          <w:rPr>
            <w:rFonts w:ascii="Arial" w:hAnsi="Arial" w:cs="Arial"/>
            <w:highlight w:val="green"/>
          </w:rPr>
          <w:delText>(n=1,954)</w:delText>
        </w:r>
        <w:r w:rsidDel="003E205E">
          <w:rPr>
            <w:rFonts w:ascii="Arial" w:hAnsi="Arial" w:cs="Arial"/>
          </w:rPr>
          <w:delText xml:space="preserve"> Circle size correspond to location frequency (n). Where latitude and longitude data were not available the </w:delText>
        </w:r>
        <w:r w:rsidDel="003E205E">
          <w:rPr>
            <w:rFonts w:ascii="Arial" w:hAnsi="Arial" w:cs="Arial"/>
          </w:rPr>
          <w:lastRenderedPageBreak/>
          <w:delText>region or country location data were used. (B)</w:delText>
        </w:r>
      </w:del>
      <w:r>
        <w:rPr>
          <w:rFonts w:ascii="Arial" w:hAnsi="Arial" w:cs="Arial"/>
        </w:rPr>
        <w:t xml:space="preserve"> Country of LASV sample collection </w:t>
      </w:r>
      <w:del w:id="114" w:author="Simons, David" w:date="2021-09-30T14:30:00Z">
        <w:r w:rsidDel="003E205E">
          <w:rPr>
            <w:rFonts w:ascii="Arial" w:hAnsi="Arial" w:cs="Arial"/>
          </w:rPr>
          <w:delText>according to year</w:delText>
        </w:r>
      </w:del>
      <w:ins w:id="115" w:author="Simons, David" w:date="2021-09-30T14:30:00Z">
        <w:r w:rsidR="003E205E">
          <w:rPr>
            <w:rFonts w:ascii="Arial" w:hAnsi="Arial" w:cs="Arial"/>
          </w:rPr>
          <w:t xml:space="preserve">is shown </w:t>
        </w:r>
      </w:ins>
      <w:ins w:id="116" w:author="Simons, David" w:date="2021-09-30T14:31:00Z">
        <w:r w:rsidR="003E205E">
          <w:rPr>
            <w:rFonts w:ascii="Arial" w:hAnsi="Arial" w:cs="Arial"/>
          </w:rPr>
          <w:t>by country colour</w:t>
        </w:r>
      </w:ins>
      <w:r>
        <w:rPr>
          <w:rFonts w:ascii="Arial" w:hAnsi="Arial" w:cs="Arial"/>
        </w:rPr>
        <w:t xml:space="preserve"> (</w:t>
      </w:r>
      <w:r w:rsidRPr="00504C6E">
        <w:rPr>
          <w:rFonts w:ascii="Arial" w:hAnsi="Arial" w:cs="Arial"/>
          <w:highlight w:val="green"/>
        </w:rPr>
        <w:t>n=2</w:t>
      </w:r>
      <w:del w:id="117" w:author="Simons, David" w:date="2021-09-30T14:31:00Z">
        <w:r w:rsidRPr="00504C6E" w:rsidDel="003E205E">
          <w:rPr>
            <w:rFonts w:ascii="Arial" w:hAnsi="Arial" w:cs="Arial"/>
            <w:highlight w:val="green"/>
          </w:rPr>
          <w:delText>088</w:delText>
        </w:r>
      </w:del>
      <w:ins w:id="118" w:author="Simons, David" w:date="2021-09-30T14:31:00Z">
        <w:r w:rsidR="003E205E">
          <w:rPr>
            <w:rFonts w:ascii="Arial" w:hAnsi="Arial" w:cs="Arial"/>
          </w:rPr>
          <w:t>164</w:t>
        </w:r>
      </w:ins>
      <w:r>
        <w:rPr>
          <w:rFonts w:ascii="Arial" w:hAnsi="Arial" w:cs="Arial"/>
        </w:rPr>
        <w:t xml:space="preserve">). </w:t>
      </w:r>
      <w:del w:id="119" w:author="Simons, David" w:date="2021-09-30T14:31:00Z">
        <w:r w:rsidDel="003E205E">
          <w:rPr>
            <w:rFonts w:ascii="Arial" w:hAnsi="Arial" w:cs="Arial"/>
          </w:rPr>
          <w:delText xml:space="preserve">(C) </w:delText>
        </w:r>
      </w:del>
      <w:r>
        <w:rPr>
          <w:rFonts w:ascii="Arial" w:hAnsi="Arial" w:cs="Arial"/>
        </w:rPr>
        <w:t xml:space="preserve">The </w:t>
      </w:r>
      <w:del w:id="120" w:author="Simons, David" w:date="2021-09-30T14:31:00Z">
        <w:r w:rsidDel="003E205E">
          <w:rPr>
            <w:rFonts w:ascii="Arial" w:hAnsi="Arial" w:cs="Arial"/>
          </w:rPr>
          <w:delText>region</w:delText>
        </w:r>
      </w:del>
      <w:ins w:id="121" w:author="Simons, David" w:date="2021-09-30T14:31:00Z">
        <w:r w:rsidR="003E205E">
          <w:rPr>
            <w:rFonts w:ascii="Arial" w:hAnsi="Arial" w:cs="Arial"/>
          </w:rPr>
          <w:t>location of the sample where available is shown by the circles on the map (n=</w:t>
        </w:r>
      </w:ins>
      <w:ins w:id="122" w:author="Simons, David" w:date="2021-09-30T14:32:00Z">
        <w:r w:rsidR="003E205E">
          <w:rPr>
            <w:rFonts w:ascii="Arial" w:hAnsi="Arial" w:cs="Arial"/>
          </w:rPr>
          <w:t>956)</w:t>
        </w:r>
      </w:ins>
      <w:ins w:id="123" w:author="Simons, David" w:date="2021-09-30T14:31:00Z">
        <w:r w:rsidR="003E205E">
          <w:rPr>
            <w:rFonts w:ascii="Arial" w:hAnsi="Arial" w:cs="Arial"/>
          </w:rPr>
          <w:t>. The size of the circle corresponds to the number of samples obtained at that location.</w:t>
        </w:r>
      </w:ins>
      <w:del w:id="124" w:author="Simons, David" w:date="2021-09-30T14:31:00Z">
        <w:r w:rsidDel="003E205E">
          <w:rPr>
            <w:rFonts w:ascii="Arial" w:hAnsi="Arial" w:cs="Arial"/>
          </w:rPr>
          <w:delText xml:space="preserve"> in country of which LASV was detected</w:delText>
        </w:r>
        <w:r w:rsidR="000C2940" w:rsidDel="003E205E">
          <w:rPr>
            <w:rFonts w:ascii="Arial" w:hAnsi="Arial" w:cs="Arial"/>
          </w:rPr>
          <w:delText xml:space="preserve"> (</w:delText>
        </w:r>
        <w:r w:rsidR="000C2940" w:rsidRPr="000C2940" w:rsidDel="003E205E">
          <w:rPr>
            <w:rFonts w:ascii="Arial" w:hAnsi="Arial" w:cs="Arial"/>
            <w:highlight w:val="green"/>
          </w:rPr>
          <w:delText>n=</w:delText>
        </w:r>
        <w:r w:rsidR="000C2940" w:rsidDel="003E205E">
          <w:rPr>
            <w:rFonts w:ascii="Arial" w:hAnsi="Arial" w:cs="Arial"/>
            <w:highlight w:val="green"/>
          </w:rPr>
          <w:delText>460</w:delText>
        </w:r>
        <w:r w:rsidR="000C2940" w:rsidRPr="000C2940" w:rsidDel="003E205E">
          <w:rPr>
            <w:rFonts w:ascii="Arial" w:hAnsi="Arial" w:cs="Arial"/>
            <w:highlight w:val="green"/>
          </w:rPr>
          <w:delText>)</w:delText>
        </w:r>
      </w:del>
    </w:p>
    <w:p w14:paraId="1D3546CE" w14:textId="73355506" w:rsidR="00504C6E" w:rsidDel="003E205E" w:rsidRDefault="00504C6E" w:rsidP="00504C6E">
      <w:pPr>
        <w:rPr>
          <w:del w:id="125" w:author="Simons, David" w:date="2021-09-30T14:32:00Z"/>
        </w:rPr>
      </w:pPr>
    </w:p>
    <w:p w14:paraId="47D7B4F5" w14:textId="401D7EA4" w:rsidR="00B70AFE" w:rsidDel="003E205E" w:rsidRDefault="000C2940" w:rsidP="00504C6E">
      <w:pPr>
        <w:rPr>
          <w:del w:id="126" w:author="Simons, David" w:date="2021-09-30T14:32:00Z"/>
          <w:rFonts w:ascii="Arial" w:hAnsi="Arial" w:cs="Arial"/>
        </w:rPr>
      </w:pPr>
      <w:commentRangeStart w:id="127"/>
      <w:commentRangeEnd w:id="127"/>
      <w:del w:id="128" w:author="Simons, David" w:date="2021-09-30T14:32:00Z">
        <w:r w:rsidDel="003E205E">
          <w:rPr>
            <w:rStyle w:val="CommentReference"/>
          </w:rPr>
          <w:commentReference w:id="127"/>
        </w:r>
      </w:del>
    </w:p>
    <w:p w14:paraId="3D3C4B31" w14:textId="46902B1A" w:rsidR="00B70AFE" w:rsidDel="003E205E" w:rsidRDefault="00B70AFE" w:rsidP="00B705FB">
      <w:pPr>
        <w:jc w:val="both"/>
        <w:rPr>
          <w:del w:id="129" w:author="Simons, David" w:date="2021-09-30T14:32:00Z"/>
          <w:rFonts w:ascii="Arial" w:hAnsi="Arial" w:cs="Arial"/>
        </w:rPr>
      </w:pPr>
    </w:p>
    <w:p w14:paraId="18B65D10" w14:textId="0BE0F419" w:rsidR="0069585B" w:rsidDel="003E205E" w:rsidRDefault="000C2940" w:rsidP="0069585B">
      <w:pPr>
        <w:jc w:val="both"/>
        <w:rPr>
          <w:del w:id="130" w:author="Simons, David" w:date="2021-09-30T14:32:00Z"/>
          <w:rFonts w:ascii="Arial" w:hAnsi="Arial" w:cs="Arial"/>
        </w:rPr>
      </w:pPr>
      <w:del w:id="131" w:author="Simons, David" w:date="2021-09-30T14:32:00Z">
        <w:r w:rsidRPr="007F471E" w:rsidDel="003E205E">
          <w:rPr>
            <w:rFonts w:ascii="Arial" w:hAnsi="Arial" w:cs="Arial"/>
            <w:highlight w:val="cyan"/>
          </w:rPr>
          <w:delText>Figure 2</w:delText>
        </w:r>
        <w:r w:rsidDel="003E205E">
          <w:rPr>
            <w:rFonts w:ascii="Arial" w:hAnsi="Arial" w:cs="Arial"/>
          </w:rPr>
          <w:delText xml:space="preserve"> -</w:delText>
        </w:r>
        <w:r w:rsidR="0069585B" w:rsidDel="003E205E">
          <w:rPr>
            <w:rFonts w:ascii="Arial" w:hAnsi="Arial" w:cs="Arial"/>
          </w:rPr>
          <w:delText xml:space="preserve">Regional distribution of records in Nigeria showing predominance of data from Edo, Ondo and Ebonyi states. </w:delText>
        </w:r>
      </w:del>
    </w:p>
    <w:p w14:paraId="57D72DD7" w14:textId="50012073" w:rsidR="00504C6E" w:rsidDel="003E205E" w:rsidRDefault="00504C6E" w:rsidP="00145B23">
      <w:pPr>
        <w:jc w:val="both"/>
        <w:rPr>
          <w:del w:id="132" w:author="Simons, David" w:date="2021-09-30T14:32:00Z"/>
          <w:rFonts w:ascii="Arial" w:hAnsi="Arial" w:cs="Arial"/>
        </w:rPr>
      </w:pPr>
    </w:p>
    <w:p w14:paraId="52198E8F" w14:textId="5646AC8D" w:rsidR="0069585B" w:rsidDel="003E205E" w:rsidRDefault="0069585B" w:rsidP="00145B23">
      <w:pPr>
        <w:jc w:val="both"/>
        <w:rPr>
          <w:del w:id="133" w:author="Simons, David" w:date="2021-09-30T14:32:00Z"/>
          <w:rFonts w:ascii="Arial" w:hAnsi="Arial" w:cs="Arial"/>
        </w:rPr>
      </w:pPr>
    </w:p>
    <w:p w14:paraId="52E441FE" w14:textId="70566FB7" w:rsidR="0069585B" w:rsidDel="003E205E" w:rsidRDefault="0069585B" w:rsidP="00145B23">
      <w:pPr>
        <w:jc w:val="both"/>
        <w:rPr>
          <w:del w:id="134" w:author="Simons, David" w:date="2021-09-30T14:32:00Z"/>
          <w:rFonts w:ascii="Arial" w:hAnsi="Arial" w:cs="Arial"/>
        </w:rPr>
      </w:pPr>
    </w:p>
    <w:p w14:paraId="26F2AD81" w14:textId="0B9A696A" w:rsidR="0069585B" w:rsidDel="003E205E" w:rsidRDefault="0069585B" w:rsidP="00145B23">
      <w:pPr>
        <w:jc w:val="both"/>
        <w:rPr>
          <w:del w:id="135" w:author="Simons, David" w:date="2021-09-30T14:32:00Z"/>
          <w:rFonts w:ascii="Arial" w:hAnsi="Arial" w:cs="Arial"/>
        </w:rPr>
      </w:pPr>
      <w:del w:id="136" w:author="Simons, David" w:date="2021-09-30T14:32:00Z">
        <w:r w:rsidRPr="007F471E" w:rsidDel="003E205E">
          <w:rPr>
            <w:rFonts w:ascii="Arial" w:hAnsi="Arial" w:cs="Arial"/>
            <w:highlight w:val="cyan"/>
          </w:rPr>
          <w:delText>Figure 3</w:delText>
        </w:r>
        <w:r w:rsidDel="003E205E">
          <w:rPr>
            <w:rFonts w:ascii="Arial" w:hAnsi="Arial" w:cs="Arial"/>
          </w:rPr>
          <w:delText xml:space="preserve"> - </w:delText>
        </w:r>
        <w:r w:rsidDel="003E205E">
          <w:rPr>
            <w:rFonts w:ascii="Arial" w:hAnsi="Arial" w:cs="Arial"/>
            <w:sz w:val="20"/>
            <w:szCs w:val="20"/>
          </w:rPr>
          <w:delText xml:space="preserve">Host species data for the complied </w:delText>
        </w:r>
        <w:r w:rsidRPr="0069585B" w:rsidDel="003E205E">
          <w:rPr>
            <w:rFonts w:ascii="Arial" w:hAnsi="Arial" w:cs="Arial"/>
            <w:i/>
            <w:iCs/>
            <w:sz w:val="20"/>
            <w:szCs w:val="20"/>
          </w:rPr>
          <w:delText>Lassa mammareanvirus</w:delText>
        </w:r>
        <w:r w:rsidDel="003E205E">
          <w:rPr>
            <w:rFonts w:ascii="Arial" w:hAnsi="Arial" w:cs="Arial"/>
            <w:sz w:val="20"/>
            <w:szCs w:val="20"/>
          </w:rPr>
          <w:delText xml:space="preserve"> (LASV) sequences, as entered in NCBI GenBank database. The colour key is per host species of LASV detection. (A) LASV sequences plotted longitude (lon) by latitude (lat), according to year range collected (shape) and host species (n=1,954). Samples where latitude and longitude were not available the region or country latitude and longitude were used. (B) </w:delText>
        </w:r>
        <w:bookmarkStart w:id="137" w:name="_Hlk83903769"/>
        <w:r w:rsidDel="003E205E">
          <w:rPr>
            <w:rFonts w:ascii="Arial" w:hAnsi="Arial" w:cs="Arial"/>
            <w:sz w:val="20"/>
            <w:szCs w:val="20"/>
          </w:rPr>
          <w:delText>Host species which LASV sequences were obtained by year of collection (n=2088).</w:delText>
        </w:r>
      </w:del>
    </w:p>
    <w:bookmarkEnd w:id="137"/>
    <w:p w14:paraId="0DFDB56B" w14:textId="77777777" w:rsidR="0069585B" w:rsidRDefault="0069585B" w:rsidP="00145B23">
      <w:pPr>
        <w:jc w:val="both"/>
        <w:rPr>
          <w:rFonts w:ascii="Arial" w:hAnsi="Arial" w:cs="Arial"/>
        </w:rPr>
      </w:pPr>
    </w:p>
    <w:p w14:paraId="0F2F68F9" w14:textId="3B16F35E" w:rsidR="00AC6B81" w:rsidRDefault="007F471E" w:rsidP="00145B23">
      <w:pPr>
        <w:jc w:val="both"/>
        <w:rPr>
          <w:rFonts w:ascii="Arial" w:hAnsi="Arial" w:cs="Arial"/>
        </w:rPr>
      </w:pPr>
      <w:r>
        <w:rPr>
          <w:rFonts w:ascii="Arial" w:hAnsi="Arial" w:cs="Arial"/>
        </w:rPr>
        <w:t>3</w:t>
      </w:r>
      <w:r w:rsidR="00AC6B81">
        <w:rPr>
          <w:rFonts w:ascii="Arial" w:hAnsi="Arial" w:cs="Arial"/>
        </w:rPr>
        <w:t>.</w:t>
      </w:r>
      <w:r w:rsidR="00B705FB">
        <w:rPr>
          <w:rFonts w:ascii="Arial" w:hAnsi="Arial" w:cs="Arial"/>
        </w:rPr>
        <w:t>3</w:t>
      </w:r>
      <w:r w:rsidR="00AC6B81">
        <w:rPr>
          <w:rFonts w:ascii="Arial" w:hAnsi="Arial" w:cs="Arial"/>
        </w:rPr>
        <w:t>. Phylogenetic Analysis</w:t>
      </w:r>
    </w:p>
    <w:p w14:paraId="397AE4B9" w14:textId="16A033FD" w:rsidR="00974998" w:rsidRDefault="00974998" w:rsidP="00974998">
      <w:pPr>
        <w:jc w:val="both"/>
        <w:rPr>
          <w:rFonts w:ascii="Arial" w:hAnsi="Arial" w:cs="Arial"/>
        </w:rPr>
      </w:pPr>
      <w:r w:rsidRPr="008C4B6A">
        <w:rPr>
          <w:rFonts w:ascii="Arial" w:hAnsi="Arial" w:cs="Arial"/>
        </w:rPr>
        <w:t>Sequences for each segment of LASV show</w:t>
      </w:r>
      <w:r w:rsidR="007F471E">
        <w:rPr>
          <w:rFonts w:ascii="Arial" w:hAnsi="Arial" w:cs="Arial"/>
        </w:rPr>
        <w:t>ed</w:t>
      </w:r>
      <w:r w:rsidRPr="008C4B6A">
        <w:rPr>
          <w:rFonts w:ascii="Arial" w:hAnsi="Arial" w:cs="Arial"/>
        </w:rPr>
        <w:t xml:space="preserve"> clustering </w:t>
      </w:r>
      <w:r w:rsidR="007F471E">
        <w:rPr>
          <w:rFonts w:ascii="Arial" w:hAnsi="Arial" w:cs="Arial"/>
        </w:rPr>
        <w:t xml:space="preserve">according to the described lineages I-VII which also correspond to a geographical clustering where </w:t>
      </w:r>
      <w:r w:rsidR="007F471E" w:rsidRPr="008C4B6A">
        <w:rPr>
          <w:rFonts w:ascii="Arial" w:hAnsi="Arial" w:cs="Arial"/>
        </w:rPr>
        <w:t xml:space="preserve">lineages I-III and VI </w:t>
      </w:r>
      <w:r w:rsidR="007F471E">
        <w:rPr>
          <w:rFonts w:ascii="Arial" w:hAnsi="Arial" w:cs="Arial"/>
        </w:rPr>
        <w:t xml:space="preserve">circulate </w:t>
      </w:r>
      <w:r w:rsidR="007F471E" w:rsidRPr="008C4B6A">
        <w:rPr>
          <w:rFonts w:ascii="Arial" w:hAnsi="Arial" w:cs="Arial"/>
        </w:rPr>
        <w:t xml:space="preserve">in Nigeria, </w:t>
      </w:r>
      <w:proofErr w:type="spellStart"/>
      <w:r w:rsidR="007F471E" w:rsidRPr="008C4B6A">
        <w:rPr>
          <w:rFonts w:ascii="Arial" w:hAnsi="Arial" w:cs="Arial"/>
        </w:rPr>
        <w:t>lV</w:t>
      </w:r>
      <w:proofErr w:type="spellEnd"/>
      <w:r w:rsidR="007F471E" w:rsidRPr="008C4B6A">
        <w:rPr>
          <w:rFonts w:ascii="Arial" w:hAnsi="Arial" w:cs="Arial"/>
        </w:rPr>
        <w:t xml:space="preserve"> in Liberia, Guinea and Sierra Leone, V in Mali and VII in Togo</w:t>
      </w:r>
      <w:r w:rsidR="007F471E">
        <w:rPr>
          <w:rFonts w:ascii="Arial" w:hAnsi="Arial" w:cs="Arial"/>
        </w:rPr>
        <w:t xml:space="preserve"> (Figure 4)</w:t>
      </w:r>
      <w:r w:rsidR="007F471E" w:rsidRPr="008C4B6A">
        <w:rPr>
          <w:rFonts w:ascii="Arial" w:hAnsi="Arial" w:cs="Arial"/>
        </w:rPr>
        <w:t xml:space="preserve">. </w:t>
      </w:r>
      <w:r w:rsidR="007F471E">
        <w:rPr>
          <w:rFonts w:ascii="Arial" w:hAnsi="Arial" w:cs="Arial"/>
        </w:rPr>
        <w:t xml:space="preserve">In this analysis sequences of lineage V from </w:t>
      </w:r>
      <w:r w:rsidR="007F471E" w:rsidRPr="008C4B6A">
        <w:rPr>
          <w:rFonts w:ascii="Arial" w:hAnsi="Arial" w:cs="Arial"/>
        </w:rPr>
        <w:t xml:space="preserve">Cote d’Ivoire </w:t>
      </w:r>
      <w:r w:rsidR="007F471E">
        <w:rPr>
          <w:rFonts w:ascii="Arial" w:hAnsi="Arial" w:cs="Arial"/>
        </w:rPr>
        <w:t>were not included d</w:t>
      </w:r>
      <w:r w:rsidRPr="008C4B6A">
        <w:rPr>
          <w:rFonts w:ascii="Arial" w:hAnsi="Arial" w:cs="Arial"/>
        </w:rPr>
        <w:t xml:space="preserve">ue to </w:t>
      </w:r>
      <w:r w:rsidR="007F471E">
        <w:rPr>
          <w:rFonts w:ascii="Arial" w:hAnsi="Arial" w:cs="Arial"/>
        </w:rPr>
        <w:t>quality control exclusion criteria</w:t>
      </w:r>
      <w:r w:rsidRPr="008C4B6A">
        <w:rPr>
          <w:rFonts w:ascii="Arial" w:hAnsi="Arial" w:cs="Arial"/>
        </w:rPr>
        <w:t>. The phylogeny of the L segment</w:t>
      </w:r>
      <w:r w:rsidR="007F471E">
        <w:rPr>
          <w:rFonts w:ascii="Arial" w:hAnsi="Arial" w:cs="Arial"/>
        </w:rPr>
        <w:t xml:space="preserve"> </w:t>
      </w:r>
      <w:r w:rsidRPr="008C4B6A">
        <w:rPr>
          <w:rFonts w:ascii="Arial" w:hAnsi="Arial" w:cs="Arial"/>
        </w:rPr>
        <w:t>indicates an older emergence of LASV</w:t>
      </w:r>
      <w:r w:rsidR="007F471E">
        <w:rPr>
          <w:rFonts w:ascii="Arial" w:hAnsi="Arial" w:cs="Arial"/>
        </w:rPr>
        <w:t xml:space="preserve"> in the human population</w:t>
      </w:r>
      <w:r w:rsidR="00D15ACE">
        <w:rPr>
          <w:rFonts w:ascii="Arial" w:hAnsi="Arial" w:cs="Arial"/>
        </w:rPr>
        <w:t>, with</w:t>
      </w:r>
      <w:r w:rsidR="008C4B6A" w:rsidRPr="008C4B6A">
        <w:rPr>
          <w:rFonts w:ascii="Arial" w:hAnsi="Arial" w:cs="Arial"/>
        </w:rPr>
        <w:t xml:space="preserve"> the most recent common ancestor </w:t>
      </w:r>
      <w:r w:rsidR="00405CAD">
        <w:rPr>
          <w:rFonts w:ascii="Arial" w:hAnsi="Arial" w:cs="Arial"/>
        </w:rPr>
        <w:t xml:space="preserve">predicted </w:t>
      </w:r>
      <w:r w:rsidR="00D15ACE">
        <w:rPr>
          <w:rFonts w:ascii="Arial" w:hAnsi="Arial" w:cs="Arial"/>
        </w:rPr>
        <w:t>in</w:t>
      </w:r>
      <w:r w:rsidR="008C4B6A" w:rsidRPr="008C4B6A">
        <w:rPr>
          <w:rFonts w:ascii="Arial" w:hAnsi="Arial" w:cs="Arial"/>
        </w:rPr>
        <w:t xml:space="preserve"> the year 950</w:t>
      </w:r>
      <w:r w:rsidR="00D15ACE">
        <w:rPr>
          <w:rFonts w:ascii="Arial" w:hAnsi="Arial" w:cs="Arial"/>
        </w:rPr>
        <w:t xml:space="preserve">, compared to </w:t>
      </w:r>
      <w:r w:rsidR="008C4B6A" w:rsidRPr="008C4B6A">
        <w:rPr>
          <w:rFonts w:ascii="Arial" w:hAnsi="Arial" w:cs="Arial"/>
        </w:rPr>
        <w:t>1361 for the S segment</w:t>
      </w:r>
      <w:r w:rsidR="00045FEE">
        <w:rPr>
          <w:rFonts w:ascii="Arial" w:hAnsi="Arial" w:cs="Arial"/>
        </w:rPr>
        <w:t xml:space="preserve"> </w:t>
      </w:r>
      <w:r w:rsidR="00045FEE" w:rsidRPr="00045FEE">
        <w:rPr>
          <w:rFonts w:ascii="Arial" w:hAnsi="Arial" w:cs="Arial"/>
          <w:highlight w:val="cyan"/>
        </w:rPr>
        <w:t>(Table 1)</w:t>
      </w:r>
      <w:r w:rsidR="00D15ACE" w:rsidRPr="00045FEE">
        <w:rPr>
          <w:rFonts w:ascii="Arial" w:hAnsi="Arial" w:cs="Arial"/>
          <w:highlight w:val="cyan"/>
        </w:rPr>
        <w:t>.</w:t>
      </w:r>
      <w:r w:rsidR="00D15ACE">
        <w:rPr>
          <w:rFonts w:ascii="Arial" w:hAnsi="Arial" w:cs="Arial"/>
        </w:rPr>
        <w:t xml:space="preserve"> </w:t>
      </w:r>
    </w:p>
    <w:p w14:paraId="2AC1A449" w14:textId="61C84FAC" w:rsidR="007F471E" w:rsidRDefault="007F471E" w:rsidP="00974998">
      <w:pPr>
        <w:jc w:val="both"/>
        <w:rPr>
          <w:rFonts w:ascii="Arial" w:hAnsi="Arial" w:cs="Arial"/>
        </w:rPr>
      </w:pPr>
    </w:p>
    <w:p w14:paraId="5CA55A71" w14:textId="4B48C47D" w:rsidR="007F471E" w:rsidRDefault="007F471E" w:rsidP="00974998">
      <w:pPr>
        <w:jc w:val="both"/>
        <w:rPr>
          <w:rFonts w:ascii="Arial" w:hAnsi="Arial" w:cs="Arial"/>
        </w:rPr>
      </w:pPr>
      <w:r>
        <w:rPr>
          <w:noProof/>
        </w:rPr>
        <w:lastRenderedPageBreak/>
        <w:drawing>
          <wp:inline distT="0" distB="0" distL="0" distR="0" wp14:anchorId="41A6BF49" wp14:editId="2AE777DF">
            <wp:extent cx="5731510" cy="6652260"/>
            <wp:effectExtent l="0" t="0" r="254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652260"/>
                    </a:xfrm>
                    <a:prstGeom prst="rect">
                      <a:avLst/>
                    </a:prstGeom>
                    <a:noFill/>
                  </pic:spPr>
                </pic:pic>
              </a:graphicData>
            </a:graphic>
          </wp:inline>
        </w:drawing>
      </w:r>
    </w:p>
    <w:p w14:paraId="2F12BEDD" w14:textId="0E707F64" w:rsidR="007F471E" w:rsidRDefault="007F471E" w:rsidP="007F471E">
      <w:pPr>
        <w:pStyle w:val="Caption"/>
        <w:jc w:val="both"/>
        <w:rPr>
          <w:rFonts w:ascii="Arial" w:hAnsi="Arial" w:cs="Arial"/>
          <w:i w:val="0"/>
          <w:iCs w:val="0"/>
          <w:color w:val="auto"/>
          <w:sz w:val="22"/>
          <w:szCs w:val="22"/>
        </w:rPr>
      </w:pPr>
      <w:r w:rsidRPr="00045FEE">
        <w:rPr>
          <w:rFonts w:ascii="Arial" w:hAnsi="Arial" w:cs="Arial"/>
          <w:i w:val="0"/>
          <w:iCs w:val="0"/>
          <w:color w:val="auto"/>
          <w:sz w:val="22"/>
          <w:szCs w:val="22"/>
          <w:highlight w:val="cyan"/>
        </w:rPr>
        <w:t>Figure 4 –</w:t>
      </w:r>
      <w:r>
        <w:rPr>
          <w:rFonts w:ascii="Arial" w:hAnsi="Arial" w:cs="Arial"/>
          <w:i w:val="0"/>
          <w:iCs w:val="0"/>
          <w:color w:val="auto"/>
          <w:sz w:val="22"/>
          <w:szCs w:val="22"/>
        </w:rPr>
        <w:t xml:space="preserve"> </w:t>
      </w:r>
      <w:r w:rsidRPr="007F471E">
        <w:rPr>
          <w:rFonts w:ascii="Arial" w:hAnsi="Arial" w:cs="Arial"/>
          <w:i w:val="0"/>
          <w:iCs w:val="0"/>
          <w:color w:val="auto"/>
          <w:sz w:val="22"/>
          <w:szCs w:val="22"/>
        </w:rPr>
        <w:t xml:space="preserve">Time-calibrated phylogenetic analysis of </w:t>
      </w:r>
      <w:r w:rsidRPr="007F471E">
        <w:rPr>
          <w:rFonts w:ascii="Arial" w:hAnsi="Arial" w:cs="Arial"/>
          <w:color w:val="auto"/>
          <w:sz w:val="22"/>
          <w:szCs w:val="22"/>
        </w:rPr>
        <w:t>Lassa mammarenavirus</w:t>
      </w:r>
      <w:r>
        <w:rPr>
          <w:rFonts w:ascii="Arial" w:hAnsi="Arial" w:cs="Arial"/>
          <w:i w:val="0"/>
          <w:iCs w:val="0"/>
          <w:color w:val="auto"/>
          <w:sz w:val="22"/>
          <w:szCs w:val="22"/>
        </w:rPr>
        <w:t xml:space="preserve"> (LASV)</w:t>
      </w:r>
      <w:r w:rsidRPr="007F471E">
        <w:rPr>
          <w:rFonts w:ascii="Arial" w:hAnsi="Arial" w:cs="Arial"/>
          <w:i w:val="0"/>
          <w:iCs w:val="0"/>
          <w:color w:val="auto"/>
          <w:sz w:val="22"/>
          <w:szCs w:val="22"/>
        </w:rPr>
        <w:t xml:space="preserve"> small </w:t>
      </w:r>
      <w:r w:rsidR="00045FEE">
        <w:rPr>
          <w:rFonts w:ascii="Arial" w:hAnsi="Arial" w:cs="Arial"/>
          <w:i w:val="0"/>
          <w:iCs w:val="0"/>
          <w:color w:val="auto"/>
          <w:sz w:val="22"/>
          <w:szCs w:val="22"/>
        </w:rPr>
        <w:t xml:space="preserve">(S) </w:t>
      </w:r>
      <w:r w:rsidRPr="007F471E">
        <w:rPr>
          <w:rFonts w:ascii="Arial" w:hAnsi="Arial" w:cs="Arial"/>
          <w:i w:val="0"/>
          <w:iCs w:val="0"/>
          <w:color w:val="auto"/>
          <w:sz w:val="22"/>
          <w:szCs w:val="22"/>
        </w:rPr>
        <w:t xml:space="preserve">segment (left; n=650) and large </w:t>
      </w:r>
      <w:r w:rsidR="00045FEE">
        <w:rPr>
          <w:rFonts w:ascii="Arial" w:hAnsi="Arial" w:cs="Arial"/>
          <w:i w:val="0"/>
          <w:iCs w:val="0"/>
          <w:color w:val="auto"/>
          <w:sz w:val="22"/>
          <w:szCs w:val="22"/>
        </w:rPr>
        <w:t xml:space="preserve">(L) </w:t>
      </w:r>
      <w:r w:rsidRPr="007F471E">
        <w:rPr>
          <w:rFonts w:ascii="Arial" w:hAnsi="Arial" w:cs="Arial"/>
          <w:i w:val="0"/>
          <w:iCs w:val="0"/>
          <w:color w:val="auto"/>
          <w:sz w:val="22"/>
          <w:szCs w:val="22"/>
        </w:rPr>
        <w:t>segment (right; n=</w:t>
      </w:r>
      <w:r w:rsidRPr="00045FEE">
        <w:rPr>
          <w:rFonts w:ascii="Arial" w:hAnsi="Arial" w:cs="Arial"/>
          <w:i w:val="0"/>
          <w:iCs w:val="0"/>
          <w:color w:val="auto"/>
          <w:sz w:val="22"/>
          <w:szCs w:val="22"/>
          <w:highlight w:val="green"/>
        </w:rPr>
        <w:t>518</w:t>
      </w:r>
      <w:r w:rsidRPr="007F471E">
        <w:rPr>
          <w:rFonts w:ascii="Arial" w:hAnsi="Arial" w:cs="Arial"/>
          <w:i w:val="0"/>
          <w:iCs w:val="0"/>
          <w:color w:val="auto"/>
          <w:sz w:val="22"/>
          <w:szCs w:val="22"/>
        </w:rPr>
        <w:t xml:space="preserve">). </w:t>
      </w:r>
      <w:r w:rsidR="00045FEE">
        <w:rPr>
          <w:rFonts w:ascii="Arial" w:hAnsi="Arial" w:cs="Arial"/>
          <w:i w:val="0"/>
          <w:iCs w:val="0"/>
          <w:color w:val="auto"/>
          <w:sz w:val="22"/>
          <w:szCs w:val="22"/>
        </w:rPr>
        <w:t>Predicted emergency</w:t>
      </w:r>
      <w:r w:rsidRPr="007F471E">
        <w:rPr>
          <w:rFonts w:ascii="Arial" w:hAnsi="Arial" w:cs="Arial"/>
          <w:i w:val="0"/>
          <w:iCs w:val="0"/>
          <w:color w:val="auto"/>
          <w:sz w:val="22"/>
          <w:szCs w:val="22"/>
        </w:rPr>
        <w:t xml:space="preserve"> date (year</w:t>
      </w:r>
      <w:r w:rsidR="00045FEE">
        <w:rPr>
          <w:rFonts w:ascii="Arial" w:hAnsi="Arial" w:cs="Arial"/>
          <w:i w:val="0"/>
          <w:iCs w:val="0"/>
          <w:color w:val="auto"/>
          <w:sz w:val="22"/>
          <w:szCs w:val="22"/>
        </w:rPr>
        <w:t>)</w:t>
      </w:r>
      <w:r w:rsidRPr="007F471E">
        <w:rPr>
          <w:rFonts w:ascii="Arial" w:hAnsi="Arial" w:cs="Arial"/>
          <w:i w:val="0"/>
          <w:iCs w:val="0"/>
          <w:color w:val="auto"/>
          <w:sz w:val="22"/>
          <w:szCs w:val="22"/>
        </w:rPr>
        <w:t xml:space="preserve"> </w:t>
      </w:r>
      <w:r w:rsidR="00045FEE">
        <w:rPr>
          <w:rFonts w:ascii="Arial" w:hAnsi="Arial" w:cs="Arial"/>
          <w:i w:val="0"/>
          <w:iCs w:val="0"/>
          <w:color w:val="auto"/>
          <w:sz w:val="22"/>
          <w:szCs w:val="22"/>
        </w:rPr>
        <w:t xml:space="preserve">is </w:t>
      </w:r>
      <w:r w:rsidRPr="007F471E">
        <w:rPr>
          <w:rFonts w:ascii="Arial" w:hAnsi="Arial" w:cs="Arial"/>
          <w:i w:val="0"/>
          <w:iCs w:val="0"/>
          <w:color w:val="auto"/>
          <w:sz w:val="22"/>
          <w:szCs w:val="22"/>
        </w:rPr>
        <w:t>indicated on the axis. Country of collection is</w:t>
      </w:r>
      <w:r w:rsidR="00045FEE">
        <w:rPr>
          <w:rFonts w:ascii="Arial" w:hAnsi="Arial" w:cs="Arial"/>
          <w:i w:val="0"/>
          <w:iCs w:val="0"/>
          <w:color w:val="auto"/>
          <w:sz w:val="22"/>
          <w:szCs w:val="22"/>
        </w:rPr>
        <w:t xml:space="preserve"> indicated</w:t>
      </w:r>
      <w:r w:rsidRPr="007F471E">
        <w:rPr>
          <w:rFonts w:ascii="Arial" w:hAnsi="Arial" w:cs="Arial"/>
          <w:i w:val="0"/>
          <w:iCs w:val="0"/>
          <w:color w:val="auto"/>
          <w:sz w:val="22"/>
          <w:szCs w:val="22"/>
        </w:rPr>
        <w:t xml:space="preserve"> by branch colour (key upper left) and host species of collection is indicated by tip shape colour (key lower left). This analysis used Bayesian Markov Chain Monte Carlo method </w:t>
      </w:r>
      <w:r w:rsidR="00045FEE">
        <w:rPr>
          <w:rFonts w:ascii="Arial" w:hAnsi="Arial" w:cs="Arial"/>
          <w:i w:val="0"/>
          <w:iCs w:val="0"/>
          <w:color w:val="auto"/>
          <w:sz w:val="22"/>
          <w:szCs w:val="22"/>
        </w:rPr>
        <w:t xml:space="preserve">of </w:t>
      </w:r>
      <w:r w:rsidRPr="007F471E">
        <w:rPr>
          <w:rFonts w:ascii="Arial" w:hAnsi="Arial" w:cs="Arial"/>
          <w:i w:val="0"/>
          <w:iCs w:val="0"/>
          <w:color w:val="auto"/>
          <w:sz w:val="22"/>
          <w:szCs w:val="22"/>
        </w:rPr>
        <w:t>inference. Lineage is indicated on the right-hand side of each tree; lineage II is collapsed and consisted of sequences from humans only.</w:t>
      </w:r>
    </w:p>
    <w:p w14:paraId="0CD3E46A" w14:textId="37EE7C1E" w:rsidR="00045FEE" w:rsidRDefault="00045FEE" w:rsidP="00045FEE"/>
    <w:p w14:paraId="3061C53A" w14:textId="7E1041FC" w:rsidR="00045FEE" w:rsidRPr="00045FEE" w:rsidRDefault="00045FEE" w:rsidP="00045FEE">
      <w:pPr>
        <w:pStyle w:val="Caption"/>
        <w:jc w:val="both"/>
        <w:rPr>
          <w:rFonts w:ascii="Arial" w:hAnsi="Arial" w:cs="Arial"/>
          <w:i w:val="0"/>
          <w:iCs w:val="0"/>
          <w:color w:val="auto"/>
          <w:sz w:val="22"/>
          <w:szCs w:val="22"/>
        </w:rPr>
      </w:pPr>
      <w:r w:rsidRPr="00045FEE">
        <w:rPr>
          <w:rFonts w:ascii="Arial" w:hAnsi="Arial" w:cs="Arial"/>
          <w:i w:val="0"/>
          <w:iCs w:val="0"/>
          <w:color w:val="auto"/>
          <w:sz w:val="22"/>
          <w:szCs w:val="22"/>
          <w:highlight w:val="cyan"/>
        </w:rPr>
        <w:t>Table 1 -</w:t>
      </w:r>
      <w:r w:rsidRPr="00045FEE">
        <w:rPr>
          <w:rFonts w:ascii="Arial" w:hAnsi="Arial" w:cs="Arial"/>
          <w:i w:val="0"/>
          <w:iCs w:val="0"/>
          <w:color w:val="auto"/>
          <w:sz w:val="22"/>
          <w:szCs w:val="22"/>
        </w:rPr>
        <w:t xml:space="preserve"> The most recent common ancestor (MRCA) according to host and country of collection of </w:t>
      </w:r>
      <w:r w:rsidRPr="00045FEE">
        <w:rPr>
          <w:rFonts w:ascii="Arial" w:hAnsi="Arial" w:cs="Arial"/>
          <w:color w:val="auto"/>
          <w:sz w:val="22"/>
          <w:szCs w:val="22"/>
        </w:rPr>
        <w:t>Lassa mammarenavirus</w:t>
      </w:r>
      <w:r>
        <w:rPr>
          <w:rFonts w:ascii="Arial" w:hAnsi="Arial" w:cs="Arial"/>
          <w:color w:val="auto"/>
          <w:sz w:val="22"/>
          <w:szCs w:val="22"/>
        </w:rPr>
        <w:t xml:space="preserve"> </w:t>
      </w:r>
      <w:r w:rsidRPr="00045FEE">
        <w:rPr>
          <w:rFonts w:ascii="Arial" w:hAnsi="Arial" w:cs="Arial"/>
          <w:i w:val="0"/>
          <w:iCs w:val="0"/>
          <w:color w:val="auto"/>
          <w:sz w:val="22"/>
          <w:szCs w:val="22"/>
        </w:rPr>
        <w:t xml:space="preserve">(LASV) </w:t>
      </w:r>
      <w:r>
        <w:rPr>
          <w:rFonts w:ascii="Arial" w:hAnsi="Arial" w:cs="Arial"/>
          <w:i w:val="0"/>
          <w:iCs w:val="0"/>
          <w:color w:val="auto"/>
          <w:sz w:val="22"/>
          <w:szCs w:val="22"/>
        </w:rPr>
        <w:t>S and L</w:t>
      </w:r>
      <w:r w:rsidRPr="00045FEE">
        <w:rPr>
          <w:rFonts w:ascii="Arial" w:hAnsi="Arial" w:cs="Arial"/>
          <w:i w:val="0"/>
          <w:iCs w:val="0"/>
          <w:color w:val="auto"/>
          <w:sz w:val="22"/>
          <w:szCs w:val="22"/>
        </w:rPr>
        <w:t xml:space="preserve"> segments. Samples were collected between 1969-2018.</w:t>
      </w:r>
    </w:p>
    <w:p w14:paraId="58358BA7" w14:textId="1444820D" w:rsidR="007F471E" w:rsidRDefault="00045FEE" w:rsidP="00974998">
      <w:pPr>
        <w:jc w:val="both"/>
        <w:rPr>
          <w:rFonts w:ascii="Arial" w:hAnsi="Arial" w:cs="Arial"/>
        </w:rPr>
      </w:pPr>
      <w:r>
        <w:rPr>
          <w:noProof/>
        </w:rPr>
        <w:lastRenderedPageBreak/>
        <w:drawing>
          <wp:inline distT="0" distB="0" distL="0" distR="0" wp14:anchorId="233DE60B" wp14:editId="18AF0C1D">
            <wp:extent cx="5076825" cy="1952625"/>
            <wp:effectExtent l="19050" t="19050" r="28575" b="2857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cstate="print">
                      <a:extLst>
                        <a:ext uri="{28A0092B-C50C-407E-A947-70E740481C1C}">
                          <a14:useLocalDpi xmlns:a14="http://schemas.microsoft.com/office/drawing/2010/main" val="0"/>
                        </a:ext>
                      </a:extLst>
                    </a:blip>
                    <a:srcRect r="1107" b="10096"/>
                    <a:stretch/>
                  </pic:blipFill>
                  <pic:spPr bwMode="auto">
                    <a:xfrm>
                      <a:off x="0" y="0"/>
                      <a:ext cx="5076825" cy="1952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963A684" w14:textId="77777777" w:rsidR="007F471E" w:rsidRDefault="007F471E" w:rsidP="00974998">
      <w:pPr>
        <w:jc w:val="both"/>
        <w:rPr>
          <w:rFonts w:ascii="Arial" w:hAnsi="Arial" w:cs="Arial"/>
        </w:rPr>
      </w:pPr>
    </w:p>
    <w:p w14:paraId="7CBA352F" w14:textId="17E1FE61" w:rsidR="00045FEE" w:rsidRDefault="001D75B8" w:rsidP="00145B23">
      <w:pPr>
        <w:jc w:val="both"/>
        <w:rPr>
          <w:rFonts w:ascii="Arial" w:hAnsi="Arial" w:cs="Arial"/>
        </w:rPr>
      </w:pPr>
      <w:r>
        <w:rPr>
          <w:rFonts w:ascii="Arial" w:hAnsi="Arial" w:cs="Arial"/>
        </w:rPr>
        <w:t xml:space="preserve">There was a lack of sequence information from lineage I </w:t>
      </w:r>
      <w:r w:rsidR="00405CAD">
        <w:rPr>
          <w:rFonts w:ascii="Arial" w:hAnsi="Arial" w:cs="Arial"/>
        </w:rPr>
        <w:t xml:space="preserve">and VI, however, phylogeny suggests these lineages </w:t>
      </w:r>
      <w:r w:rsidR="00A37DBD">
        <w:rPr>
          <w:rFonts w:ascii="Arial" w:hAnsi="Arial" w:cs="Arial"/>
        </w:rPr>
        <w:t>are basal to others in Nigeria</w:t>
      </w:r>
      <w:r w:rsidR="00152FB0">
        <w:rPr>
          <w:rFonts w:ascii="Arial" w:hAnsi="Arial" w:cs="Arial"/>
        </w:rPr>
        <w:t xml:space="preserve"> </w:t>
      </w:r>
      <w:r w:rsidR="00152FB0" w:rsidRPr="00045FEE">
        <w:rPr>
          <w:rFonts w:ascii="Arial" w:hAnsi="Arial" w:cs="Arial"/>
          <w:highlight w:val="cyan"/>
        </w:rPr>
        <w:t xml:space="preserve">(Figure </w:t>
      </w:r>
      <w:r w:rsidR="00045FEE" w:rsidRPr="00045FEE">
        <w:rPr>
          <w:rFonts w:ascii="Arial" w:hAnsi="Arial" w:cs="Arial"/>
          <w:highlight w:val="cyan"/>
        </w:rPr>
        <w:t>4</w:t>
      </w:r>
      <w:r w:rsidR="00152FB0" w:rsidRPr="00045FEE">
        <w:rPr>
          <w:rFonts w:ascii="Arial" w:hAnsi="Arial" w:cs="Arial"/>
          <w:highlight w:val="cyan"/>
        </w:rPr>
        <w:t>)</w:t>
      </w:r>
      <w:r w:rsidR="00A37DBD" w:rsidRPr="00045FEE">
        <w:rPr>
          <w:rFonts w:ascii="Arial" w:hAnsi="Arial" w:cs="Arial"/>
          <w:highlight w:val="cyan"/>
        </w:rPr>
        <w:t>.</w:t>
      </w:r>
      <w:r w:rsidR="00815E89">
        <w:rPr>
          <w:rFonts w:ascii="Arial" w:hAnsi="Arial" w:cs="Arial"/>
        </w:rPr>
        <w:t xml:space="preserve"> Lineage VII </w:t>
      </w:r>
      <w:r w:rsidR="00B965DD">
        <w:rPr>
          <w:rFonts w:ascii="Arial" w:hAnsi="Arial" w:cs="Arial"/>
        </w:rPr>
        <w:t xml:space="preserve">in Togo </w:t>
      </w:r>
      <w:r w:rsidR="00815E89">
        <w:rPr>
          <w:rFonts w:ascii="Arial" w:hAnsi="Arial" w:cs="Arial"/>
        </w:rPr>
        <w:t>is most closely related to Nigerian isolates</w:t>
      </w:r>
      <w:r w:rsidR="003C316A">
        <w:rPr>
          <w:rFonts w:ascii="Arial" w:hAnsi="Arial" w:cs="Arial"/>
        </w:rPr>
        <w:t xml:space="preserve"> and potentially had diverged </w:t>
      </w:r>
      <w:r w:rsidR="00815E89">
        <w:rPr>
          <w:rFonts w:ascii="Arial" w:hAnsi="Arial" w:cs="Arial"/>
        </w:rPr>
        <w:t>between 500-900 years</w:t>
      </w:r>
      <w:r w:rsidR="003C316A">
        <w:rPr>
          <w:rFonts w:ascii="Arial" w:hAnsi="Arial" w:cs="Arial"/>
        </w:rPr>
        <w:t xml:space="preserve"> ago</w:t>
      </w:r>
      <w:r w:rsidR="00815E89">
        <w:rPr>
          <w:rFonts w:ascii="Arial" w:hAnsi="Arial" w:cs="Arial"/>
        </w:rPr>
        <w:t xml:space="preserve">. </w:t>
      </w:r>
      <w:r w:rsidR="00A37DBD">
        <w:rPr>
          <w:rFonts w:ascii="Arial" w:hAnsi="Arial" w:cs="Arial"/>
        </w:rPr>
        <w:t xml:space="preserve">The divergence of lineage III and IV is predicted to have occurred between </w:t>
      </w:r>
      <w:r w:rsidR="00B965DD">
        <w:rPr>
          <w:rFonts w:ascii="Arial" w:hAnsi="Arial" w:cs="Arial"/>
        </w:rPr>
        <w:t xml:space="preserve">the years </w:t>
      </w:r>
      <w:r w:rsidR="00A37DBD">
        <w:rPr>
          <w:rFonts w:ascii="Arial" w:hAnsi="Arial" w:cs="Arial"/>
        </w:rPr>
        <w:t xml:space="preserve">1332-1551. Introduction to countries </w:t>
      </w:r>
      <w:r w:rsidR="00B965DD">
        <w:rPr>
          <w:rFonts w:ascii="Arial" w:hAnsi="Arial" w:cs="Arial"/>
        </w:rPr>
        <w:t>west of Nigeria appear to disperse initially to</w:t>
      </w:r>
      <w:r w:rsidR="00A37DBD">
        <w:rPr>
          <w:rFonts w:ascii="Arial" w:hAnsi="Arial" w:cs="Arial"/>
        </w:rPr>
        <w:t xml:space="preserve"> Liberia, followed by Guinea in the 1700s, then Sierra Leone and Mali approximately 100 years later.</w:t>
      </w:r>
      <w:r w:rsidR="00815E89">
        <w:rPr>
          <w:rFonts w:ascii="Arial" w:hAnsi="Arial" w:cs="Arial"/>
        </w:rPr>
        <w:t xml:space="preserve"> </w:t>
      </w:r>
      <w:r w:rsidR="00A37DBD">
        <w:rPr>
          <w:rFonts w:ascii="Arial" w:hAnsi="Arial" w:cs="Arial"/>
        </w:rPr>
        <w:t xml:space="preserve">In this analysis, there is a lack of </w:t>
      </w:r>
      <w:r w:rsidR="00095AE3">
        <w:rPr>
          <w:rFonts w:ascii="Arial" w:hAnsi="Arial" w:cs="Arial"/>
        </w:rPr>
        <w:t xml:space="preserve">full segment </w:t>
      </w:r>
      <w:r w:rsidR="00A37DBD">
        <w:rPr>
          <w:rFonts w:ascii="Arial" w:hAnsi="Arial" w:cs="Arial"/>
        </w:rPr>
        <w:t xml:space="preserve">sequences from lineage V, </w:t>
      </w:r>
      <w:r w:rsidR="00095AE3">
        <w:rPr>
          <w:rFonts w:ascii="Arial" w:hAnsi="Arial" w:cs="Arial"/>
        </w:rPr>
        <w:t xml:space="preserve">apparent in the time difference from when </w:t>
      </w:r>
      <w:r w:rsidR="00A37DBD">
        <w:rPr>
          <w:rFonts w:ascii="Arial" w:hAnsi="Arial" w:cs="Arial"/>
        </w:rPr>
        <w:t xml:space="preserve">this lineage diverged from IV </w:t>
      </w:r>
      <w:r w:rsidR="00095AE3">
        <w:rPr>
          <w:rFonts w:ascii="Arial" w:hAnsi="Arial" w:cs="Arial"/>
        </w:rPr>
        <w:t>and its most recent common ancestor (approximately 200 years)</w:t>
      </w:r>
      <w:r w:rsidR="00A37DBD">
        <w:rPr>
          <w:rFonts w:ascii="Arial" w:hAnsi="Arial" w:cs="Arial"/>
        </w:rPr>
        <w:t xml:space="preserve">. </w:t>
      </w:r>
      <w:r w:rsidR="007360D4">
        <w:rPr>
          <w:rFonts w:ascii="Arial" w:hAnsi="Arial" w:cs="Arial"/>
        </w:rPr>
        <w:t xml:space="preserve">Regional-level data was available for sequences obtained from Nigeria </w:t>
      </w:r>
      <w:r w:rsidR="007360D4" w:rsidRPr="00045FEE">
        <w:rPr>
          <w:rFonts w:ascii="Arial" w:hAnsi="Arial" w:cs="Arial"/>
          <w:highlight w:val="cyan"/>
        </w:rPr>
        <w:t>(Figure 5).</w:t>
      </w:r>
      <w:r w:rsidR="007360D4">
        <w:rPr>
          <w:rFonts w:ascii="Arial" w:hAnsi="Arial" w:cs="Arial"/>
        </w:rPr>
        <w:t xml:space="preserve"> The lineages circulating in Nigeria also tend to form regional clusters, with lineage II dispersed in the southern region and III across the central region of the country. </w:t>
      </w:r>
    </w:p>
    <w:p w14:paraId="5D0E34D9" w14:textId="35D59D90" w:rsidR="00045FEE" w:rsidRDefault="00045FEE" w:rsidP="00145B23">
      <w:pPr>
        <w:jc w:val="both"/>
        <w:rPr>
          <w:rFonts w:ascii="Arial" w:hAnsi="Arial" w:cs="Arial"/>
        </w:rPr>
      </w:pPr>
      <w:commentRangeStart w:id="138"/>
      <w:r>
        <w:rPr>
          <w:noProof/>
        </w:rPr>
        <w:drawing>
          <wp:inline distT="0" distB="0" distL="0" distR="0" wp14:anchorId="1ED88F0E" wp14:editId="2D5F232F">
            <wp:extent cx="5731510" cy="2463800"/>
            <wp:effectExtent l="19050" t="19050" r="21590" b="1270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8" cstate="print">
                      <a:extLst>
                        <a:ext uri="{28A0092B-C50C-407E-A947-70E740481C1C}">
                          <a14:useLocalDpi xmlns:a14="http://schemas.microsoft.com/office/drawing/2010/main" val="0"/>
                        </a:ext>
                      </a:extLst>
                    </a:blip>
                    <a:srcRect t="1613" b="-1587"/>
                    <a:stretch/>
                  </pic:blipFill>
                  <pic:spPr bwMode="auto">
                    <a:xfrm>
                      <a:off x="0" y="0"/>
                      <a:ext cx="5731510" cy="24638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138"/>
      <w:r w:rsidR="003E205E">
        <w:rPr>
          <w:rStyle w:val="CommentReference"/>
        </w:rPr>
        <w:commentReference w:id="138"/>
      </w:r>
    </w:p>
    <w:p w14:paraId="3B8AE0EA" w14:textId="17B65334" w:rsidR="00045FEE" w:rsidRPr="00045FEE" w:rsidRDefault="00045FEE" w:rsidP="00045FEE">
      <w:pPr>
        <w:pStyle w:val="Caption"/>
        <w:jc w:val="both"/>
        <w:rPr>
          <w:rFonts w:ascii="Arial" w:hAnsi="Arial" w:cs="Arial"/>
          <w:i w:val="0"/>
          <w:iCs w:val="0"/>
          <w:color w:val="auto"/>
          <w:sz w:val="22"/>
          <w:szCs w:val="22"/>
        </w:rPr>
      </w:pPr>
      <w:r w:rsidRPr="00045FEE">
        <w:rPr>
          <w:rFonts w:ascii="Arial" w:hAnsi="Arial" w:cs="Arial"/>
          <w:i w:val="0"/>
          <w:iCs w:val="0"/>
          <w:color w:val="auto"/>
          <w:sz w:val="22"/>
          <w:szCs w:val="22"/>
          <w:highlight w:val="cyan"/>
        </w:rPr>
        <w:t>Figure 5</w:t>
      </w:r>
      <w:r>
        <w:rPr>
          <w:rFonts w:ascii="Arial" w:hAnsi="Arial" w:cs="Arial"/>
          <w:i w:val="0"/>
          <w:iCs w:val="0"/>
          <w:color w:val="auto"/>
          <w:sz w:val="22"/>
          <w:szCs w:val="22"/>
        </w:rPr>
        <w:t xml:space="preserve"> – </w:t>
      </w:r>
      <w:r w:rsidRPr="00045FEE">
        <w:rPr>
          <w:rFonts w:ascii="Arial" w:hAnsi="Arial" w:cs="Arial"/>
          <w:i w:val="0"/>
          <w:iCs w:val="0"/>
          <w:color w:val="auto"/>
          <w:sz w:val="22"/>
          <w:szCs w:val="22"/>
        </w:rPr>
        <w:t xml:space="preserve">Regional-level data of </w:t>
      </w:r>
      <w:r w:rsidRPr="00045FEE">
        <w:rPr>
          <w:rFonts w:ascii="Arial" w:hAnsi="Arial" w:cs="Arial"/>
          <w:color w:val="auto"/>
          <w:sz w:val="22"/>
          <w:szCs w:val="22"/>
        </w:rPr>
        <w:t>Lassa mammarenavirus</w:t>
      </w:r>
      <w:r w:rsidRPr="00045FEE">
        <w:rPr>
          <w:rFonts w:ascii="Arial" w:hAnsi="Arial" w:cs="Arial"/>
          <w:i w:val="0"/>
          <w:iCs w:val="0"/>
          <w:color w:val="auto"/>
          <w:sz w:val="22"/>
          <w:szCs w:val="22"/>
        </w:rPr>
        <w:t xml:space="preserve"> used in phylogenetic analysis </w:t>
      </w:r>
      <w:r>
        <w:rPr>
          <w:rFonts w:ascii="Arial" w:hAnsi="Arial" w:cs="Arial"/>
          <w:i w:val="0"/>
          <w:iCs w:val="0"/>
          <w:color w:val="auto"/>
          <w:sz w:val="22"/>
          <w:szCs w:val="22"/>
        </w:rPr>
        <w:t>from</w:t>
      </w:r>
      <w:r w:rsidRPr="00045FEE">
        <w:rPr>
          <w:rFonts w:ascii="Arial" w:hAnsi="Arial" w:cs="Arial"/>
          <w:i w:val="0"/>
          <w:iCs w:val="0"/>
          <w:color w:val="auto"/>
          <w:sz w:val="22"/>
          <w:szCs w:val="22"/>
        </w:rPr>
        <w:t xml:space="preserve"> Nigeria</w:t>
      </w:r>
      <w:r>
        <w:rPr>
          <w:rFonts w:ascii="Arial" w:hAnsi="Arial" w:cs="Arial"/>
          <w:i w:val="0"/>
          <w:iCs w:val="0"/>
          <w:color w:val="auto"/>
          <w:sz w:val="22"/>
          <w:szCs w:val="22"/>
        </w:rPr>
        <w:t>n data</w:t>
      </w:r>
      <w:r w:rsidRPr="00045FEE">
        <w:rPr>
          <w:rFonts w:ascii="Arial" w:hAnsi="Arial" w:cs="Arial"/>
          <w:i w:val="0"/>
          <w:iCs w:val="0"/>
          <w:color w:val="auto"/>
          <w:sz w:val="22"/>
          <w:szCs w:val="22"/>
        </w:rPr>
        <w:t>, plotted longitude (</w:t>
      </w:r>
      <w:proofErr w:type="spellStart"/>
      <w:r w:rsidRPr="00045FEE">
        <w:rPr>
          <w:rFonts w:ascii="Arial" w:hAnsi="Arial" w:cs="Arial"/>
          <w:i w:val="0"/>
          <w:iCs w:val="0"/>
          <w:color w:val="auto"/>
          <w:sz w:val="22"/>
          <w:szCs w:val="22"/>
        </w:rPr>
        <w:t>lon</w:t>
      </w:r>
      <w:proofErr w:type="spellEnd"/>
      <w:r w:rsidRPr="00045FEE">
        <w:rPr>
          <w:rFonts w:ascii="Arial" w:hAnsi="Arial" w:cs="Arial"/>
          <w:i w:val="0"/>
          <w:iCs w:val="0"/>
          <w:color w:val="auto"/>
          <w:sz w:val="22"/>
          <w:szCs w:val="22"/>
        </w:rPr>
        <w:t>) by latitude (</w:t>
      </w:r>
      <w:proofErr w:type="spellStart"/>
      <w:r w:rsidRPr="00045FEE">
        <w:rPr>
          <w:rFonts w:ascii="Arial" w:hAnsi="Arial" w:cs="Arial"/>
          <w:i w:val="0"/>
          <w:iCs w:val="0"/>
          <w:color w:val="auto"/>
          <w:sz w:val="22"/>
          <w:szCs w:val="22"/>
        </w:rPr>
        <w:t>lat</w:t>
      </w:r>
      <w:proofErr w:type="spellEnd"/>
      <w:r w:rsidRPr="00045FEE">
        <w:rPr>
          <w:rFonts w:ascii="Arial" w:hAnsi="Arial" w:cs="Arial"/>
          <w:i w:val="0"/>
          <w:iCs w:val="0"/>
          <w:color w:val="auto"/>
          <w:sz w:val="22"/>
          <w:szCs w:val="22"/>
        </w:rPr>
        <w:t>). Lineage is according to shape and the most recent common ancestor (MRCA) according to the colour gradient. (A) small segment data and (B) large segment data.</w:t>
      </w:r>
    </w:p>
    <w:p w14:paraId="4E6A8025" w14:textId="77777777" w:rsidR="00590CCD" w:rsidRDefault="00590CCD" w:rsidP="00145B23">
      <w:pPr>
        <w:jc w:val="both"/>
        <w:rPr>
          <w:rFonts w:ascii="Arial" w:hAnsi="Arial" w:cs="Arial"/>
        </w:rPr>
      </w:pPr>
    </w:p>
    <w:p w14:paraId="1B94FA95" w14:textId="1A5BCA3F" w:rsidR="00815E89" w:rsidRDefault="001F5273" w:rsidP="00145B23">
      <w:pPr>
        <w:jc w:val="both"/>
        <w:rPr>
          <w:rFonts w:ascii="Arial" w:hAnsi="Arial" w:cs="Arial"/>
        </w:rPr>
      </w:pPr>
      <w:r>
        <w:rPr>
          <w:rFonts w:ascii="Arial" w:hAnsi="Arial" w:cs="Arial"/>
        </w:rPr>
        <w:t>The phylogenetic analysis of LASV according to host species appears to maintain the trend of spatial evolution, as opposed to</w:t>
      </w:r>
      <w:r w:rsidR="002800E3">
        <w:rPr>
          <w:rFonts w:ascii="Arial" w:hAnsi="Arial" w:cs="Arial"/>
        </w:rPr>
        <w:t xml:space="preserve"> intra-host</w:t>
      </w:r>
      <w:r>
        <w:rPr>
          <w:rFonts w:ascii="Arial" w:hAnsi="Arial" w:cs="Arial"/>
        </w:rPr>
        <w:t xml:space="preserve"> </w:t>
      </w:r>
      <w:r w:rsidR="00095AE3">
        <w:rPr>
          <w:rFonts w:ascii="Arial" w:hAnsi="Arial" w:cs="Arial"/>
        </w:rPr>
        <w:t xml:space="preserve">viral </w:t>
      </w:r>
      <w:r>
        <w:rPr>
          <w:rFonts w:ascii="Arial" w:hAnsi="Arial" w:cs="Arial"/>
        </w:rPr>
        <w:t>evolution</w:t>
      </w:r>
      <w:r w:rsidR="002800E3">
        <w:rPr>
          <w:rFonts w:ascii="Arial" w:hAnsi="Arial" w:cs="Arial"/>
        </w:rPr>
        <w:t xml:space="preserve"> </w:t>
      </w:r>
      <w:r w:rsidR="002800E3" w:rsidRPr="009F0DA9">
        <w:rPr>
          <w:rFonts w:ascii="Arial" w:hAnsi="Arial" w:cs="Arial"/>
          <w:highlight w:val="cyan"/>
        </w:rPr>
        <w:t>(Figure 4)</w:t>
      </w:r>
      <w:r w:rsidR="002800E3">
        <w:rPr>
          <w:rFonts w:ascii="Arial" w:hAnsi="Arial" w:cs="Arial"/>
        </w:rPr>
        <w:t>.</w:t>
      </w:r>
      <w:r>
        <w:rPr>
          <w:rFonts w:ascii="Arial" w:hAnsi="Arial" w:cs="Arial"/>
        </w:rPr>
        <w:t xml:space="preserve"> </w:t>
      </w:r>
      <w:r w:rsidR="00DD6E31">
        <w:rPr>
          <w:rFonts w:ascii="Arial" w:hAnsi="Arial" w:cs="Arial"/>
        </w:rPr>
        <w:t xml:space="preserve">For instance, </w:t>
      </w:r>
      <w:r w:rsidR="00095AE3">
        <w:rPr>
          <w:rFonts w:ascii="Arial" w:hAnsi="Arial" w:cs="Arial"/>
        </w:rPr>
        <w:t xml:space="preserve">LASV sequences from </w:t>
      </w:r>
      <w:r w:rsidR="00095AE3">
        <w:rPr>
          <w:rFonts w:ascii="Arial" w:hAnsi="Arial" w:cs="Arial"/>
          <w:i/>
          <w:iCs/>
        </w:rPr>
        <w:t>M</w:t>
      </w:r>
      <w:r w:rsidR="00604C3B">
        <w:rPr>
          <w:rFonts w:ascii="Arial" w:hAnsi="Arial" w:cs="Arial"/>
          <w:i/>
          <w:iCs/>
        </w:rPr>
        <w:t xml:space="preserve">. </w:t>
      </w:r>
      <w:proofErr w:type="spellStart"/>
      <w:r w:rsidR="00604C3B">
        <w:rPr>
          <w:rFonts w:ascii="Arial" w:hAnsi="Arial" w:cs="Arial"/>
          <w:i/>
          <w:iCs/>
        </w:rPr>
        <w:t>erytholeucus</w:t>
      </w:r>
      <w:proofErr w:type="spellEnd"/>
      <w:r w:rsidR="00095AE3">
        <w:rPr>
          <w:rFonts w:ascii="Arial" w:hAnsi="Arial" w:cs="Arial"/>
          <w:i/>
          <w:iCs/>
        </w:rPr>
        <w:t xml:space="preserve"> </w:t>
      </w:r>
      <w:r w:rsidR="002800E3">
        <w:rPr>
          <w:rFonts w:ascii="Arial" w:hAnsi="Arial" w:cs="Arial"/>
        </w:rPr>
        <w:t xml:space="preserve">sampled in Nigeria and Guinea </w:t>
      </w:r>
      <w:r w:rsidR="00095AE3">
        <w:rPr>
          <w:rFonts w:ascii="Arial" w:hAnsi="Arial" w:cs="Arial"/>
        </w:rPr>
        <w:t>clustered</w:t>
      </w:r>
      <w:r w:rsidR="00604C3B">
        <w:rPr>
          <w:rFonts w:ascii="Arial" w:hAnsi="Arial" w:cs="Arial"/>
        </w:rPr>
        <w:t xml:space="preserve"> within lineages III and </w:t>
      </w:r>
      <w:r w:rsidR="00B965DD">
        <w:rPr>
          <w:rFonts w:ascii="Arial" w:hAnsi="Arial" w:cs="Arial"/>
        </w:rPr>
        <w:t>I</w:t>
      </w:r>
      <w:r w:rsidR="00604C3B">
        <w:rPr>
          <w:rFonts w:ascii="Arial" w:hAnsi="Arial" w:cs="Arial"/>
        </w:rPr>
        <w:t>V</w:t>
      </w:r>
      <w:r w:rsidR="002800E3">
        <w:rPr>
          <w:rFonts w:ascii="Arial" w:hAnsi="Arial" w:cs="Arial"/>
        </w:rPr>
        <w:t>, respectively.</w:t>
      </w:r>
      <w:r w:rsidR="00152FB0">
        <w:rPr>
          <w:rFonts w:ascii="Arial" w:hAnsi="Arial" w:cs="Arial"/>
        </w:rPr>
        <w:t xml:space="preserve"> </w:t>
      </w:r>
      <w:r w:rsidR="002A6E95">
        <w:rPr>
          <w:rFonts w:ascii="Arial" w:hAnsi="Arial" w:cs="Arial"/>
        </w:rPr>
        <w:t xml:space="preserve">Interestingly, these isolates appear to occur after the most recent </w:t>
      </w:r>
      <w:r w:rsidR="002A6E95">
        <w:rPr>
          <w:rFonts w:ascii="Arial" w:hAnsi="Arial" w:cs="Arial"/>
        </w:rPr>
        <w:lastRenderedPageBreak/>
        <w:t xml:space="preserve">common ancestor of humans and </w:t>
      </w:r>
      <w:r w:rsidR="002A6E95">
        <w:rPr>
          <w:rFonts w:ascii="Arial" w:hAnsi="Arial" w:cs="Arial"/>
          <w:i/>
          <w:iCs/>
        </w:rPr>
        <w:t xml:space="preserve">M. natalensis </w:t>
      </w:r>
      <w:r w:rsidR="002A6E95">
        <w:rPr>
          <w:rFonts w:ascii="Arial" w:hAnsi="Arial" w:cs="Arial"/>
        </w:rPr>
        <w:t xml:space="preserve">in the same country </w:t>
      </w:r>
      <w:r w:rsidR="002A6E95" w:rsidRPr="00DD6E31">
        <w:rPr>
          <w:rFonts w:ascii="Arial" w:hAnsi="Arial" w:cs="Arial"/>
          <w:highlight w:val="cyan"/>
        </w:rPr>
        <w:t>(Table</w:t>
      </w:r>
      <w:r w:rsidR="00152FB0" w:rsidRPr="00DD6E31">
        <w:rPr>
          <w:rFonts w:ascii="Arial" w:hAnsi="Arial" w:cs="Arial"/>
          <w:highlight w:val="cyan"/>
        </w:rPr>
        <w:t xml:space="preserve"> 1</w:t>
      </w:r>
      <w:r w:rsidR="002A6E95" w:rsidRPr="00DD6E31">
        <w:rPr>
          <w:rFonts w:ascii="Arial" w:hAnsi="Arial" w:cs="Arial"/>
          <w:highlight w:val="cyan"/>
        </w:rPr>
        <w:t>),</w:t>
      </w:r>
      <w:r w:rsidR="002A6E95">
        <w:rPr>
          <w:rFonts w:ascii="Arial" w:hAnsi="Arial" w:cs="Arial"/>
        </w:rPr>
        <w:t xml:space="preserve"> </w:t>
      </w:r>
      <w:r w:rsidR="002A6E95" w:rsidRPr="002A6E95">
        <w:rPr>
          <w:rFonts w:ascii="Arial" w:hAnsi="Arial" w:cs="Arial"/>
        </w:rPr>
        <w:t xml:space="preserve">suggesting introduction of LASV to </w:t>
      </w:r>
      <w:r w:rsidR="002A6E95" w:rsidRPr="002A6E95">
        <w:rPr>
          <w:rFonts w:ascii="Arial" w:hAnsi="Arial" w:cs="Arial"/>
          <w:i/>
          <w:iCs/>
        </w:rPr>
        <w:t xml:space="preserve">M. </w:t>
      </w:r>
      <w:proofErr w:type="spellStart"/>
      <w:r w:rsidR="002A6E95" w:rsidRPr="002A6E95">
        <w:rPr>
          <w:rFonts w:ascii="Arial" w:hAnsi="Arial" w:cs="Arial"/>
          <w:i/>
          <w:iCs/>
        </w:rPr>
        <w:t>erythroleucus</w:t>
      </w:r>
      <w:proofErr w:type="spellEnd"/>
      <w:r w:rsidR="002A6E95" w:rsidRPr="002A6E95">
        <w:rPr>
          <w:rFonts w:ascii="Arial" w:hAnsi="Arial" w:cs="Arial"/>
          <w:i/>
          <w:iCs/>
        </w:rPr>
        <w:t xml:space="preserve"> </w:t>
      </w:r>
      <w:r w:rsidR="002A6E95" w:rsidRPr="002A6E95">
        <w:rPr>
          <w:rFonts w:ascii="Arial" w:hAnsi="Arial" w:cs="Arial"/>
        </w:rPr>
        <w:t>was secondary.</w:t>
      </w:r>
      <w:r w:rsidR="002A6E95">
        <w:rPr>
          <w:rFonts w:ascii="Arial" w:hAnsi="Arial" w:cs="Arial"/>
        </w:rPr>
        <w:t xml:space="preserve"> </w:t>
      </w:r>
      <w:r w:rsidR="00085EA1">
        <w:rPr>
          <w:rFonts w:ascii="Arial" w:hAnsi="Arial" w:cs="Arial"/>
        </w:rPr>
        <w:t>S</w:t>
      </w:r>
      <w:r w:rsidR="002A6E95">
        <w:rPr>
          <w:rFonts w:ascii="Arial" w:hAnsi="Arial" w:cs="Arial"/>
        </w:rPr>
        <w:t xml:space="preserve">equences from </w:t>
      </w:r>
      <w:r w:rsidR="002A6E95">
        <w:rPr>
          <w:rFonts w:ascii="Arial" w:hAnsi="Arial" w:cs="Arial"/>
          <w:i/>
          <w:iCs/>
        </w:rPr>
        <w:t xml:space="preserve">M. natalensis </w:t>
      </w:r>
      <w:r w:rsidR="002A6E95">
        <w:rPr>
          <w:rFonts w:ascii="Arial" w:hAnsi="Arial" w:cs="Arial"/>
        </w:rPr>
        <w:t>in Sierra Leone</w:t>
      </w:r>
      <w:r w:rsidR="00085EA1">
        <w:rPr>
          <w:rFonts w:ascii="Arial" w:hAnsi="Arial" w:cs="Arial"/>
        </w:rPr>
        <w:t xml:space="preserve"> exhibit</w:t>
      </w:r>
      <w:r w:rsidR="00DD6E31">
        <w:rPr>
          <w:rFonts w:ascii="Arial" w:hAnsi="Arial" w:cs="Arial"/>
        </w:rPr>
        <w:t>ed</w:t>
      </w:r>
      <w:r w:rsidR="00085EA1">
        <w:rPr>
          <w:rFonts w:ascii="Arial" w:hAnsi="Arial" w:cs="Arial"/>
        </w:rPr>
        <w:t xml:space="preserve"> </w:t>
      </w:r>
      <w:r w:rsidR="002A6E95">
        <w:rPr>
          <w:rFonts w:ascii="Arial" w:hAnsi="Arial" w:cs="Arial"/>
        </w:rPr>
        <w:t xml:space="preserve">minimal clustering, and rather </w:t>
      </w:r>
      <w:r w:rsidR="00DD6E31">
        <w:rPr>
          <w:rFonts w:ascii="Arial" w:hAnsi="Arial" w:cs="Arial"/>
        </w:rPr>
        <w:t>were</w:t>
      </w:r>
      <w:r w:rsidR="002A6E95">
        <w:rPr>
          <w:rFonts w:ascii="Arial" w:hAnsi="Arial" w:cs="Arial"/>
        </w:rPr>
        <w:t xml:space="preserve"> interspersed with sequences from humans</w:t>
      </w:r>
      <w:r w:rsidR="00085EA1">
        <w:rPr>
          <w:rFonts w:ascii="Arial" w:hAnsi="Arial" w:cs="Arial"/>
        </w:rPr>
        <w:t>, potentially representing</w:t>
      </w:r>
      <w:r w:rsidR="00085EA1" w:rsidRPr="00085EA1">
        <w:rPr>
          <w:rFonts w:ascii="Arial" w:hAnsi="Arial" w:cs="Arial"/>
        </w:rPr>
        <w:t xml:space="preserve"> frequent introductory events</w:t>
      </w:r>
      <w:r w:rsidR="00085EA1">
        <w:rPr>
          <w:rFonts w:ascii="Arial" w:hAnsi="Arial" w:cs="Arial"/>
        </w:rPr>
        <w:t xml:space="preserve">. The most recent common ancestor of LASV sequences from </w:t>
      </w:r>
      <w:r w:rsidR="00085EA1">
        <w:rPr>
          <w:rFonts w:ascii="Arial" w:hAnsi="Arial" w:cs="Arial"/>
          <w:i/>
          <w:iCs/>
        </w:rPr>
        <w:t xml:space="preserve">M. natalensis </w:t>
      </w:r>
      <w:r w:rsidR="00085EA1">
        <w:rPr>
          <w:rFonts w:ascii="Arial" w:hAnsi="Arial" w:cs="Arial"/>
        </w:rPr>
        <w:t>suggest</w:t>
      </w:r>
      <w:r w:rsidR="00DD6E31">
        <w:rPr>
          <w:rFonts w:ascii="Arial" w:hAnsi="Arial" w:cs="Arial"/>
        </w:rPr>
        <w:t>ed</w:t>
      </w:r>
      <w:r w:rsidR="00085EA1">
        <w:rPr>
          <w:rFonts w:ascii="Arial" w:hAnsi="Arial" w:cs="Arial"/>
        </w:rPr>
        <w:t xml:space="preserve"> i</w:t>
      </w:r>
      <w:r w:rsidR="00B965DD">
        <w:rPr>
          <w:rFonts w:ascii="Arial" w:hAnsi="Arial" w:cs="Arial"/>
        </w:rPr>
        <w:t>ts presence</w:t>
      </w:r>
      <w:r w:rsidR="00085EA1">
        <w:rPr>
          <w:rFonts w:ascii="Arial" w:hAnsi="Arial" w:cs="Arial"/>
        </w:rPr>
        <w:t xml:space="preserve"> in Sierra Leone </w:t>
      </w:r>
      <w:r w:rsidR="00DD6E31">
        <w:rPr>
          <w:rFonts w:ascii="Arial" w:hAnsi="Arial" w:cs="Arial"/>
        </w:rPr>
        <w:t>was</w:t>
      </w:r>
      <w:r w:rsidR="00B965DD">
        <w:rPr>
          <w:rFonts w:ascii="Arial" w:hAnsi="Arial" w:cs="Arial"/>
        </w:rPr>
        <w:t xml:space="preserve"> </w:t>
      </w:r>
      <w:r w:rsidR="00085EA1">
        <w:rPr>
          <w:rFonts w:ascii="Arial" w:hAnsi="Arial" w:cs="Arial"/>
        </w:rPr>
        <w:t>subsequent to other countries</w:t>
      </w:r>
      <w:r w:rsidR="00DD6E31">
        <w:rPr>
          <w:rFonts w:ascii="Arial" w:hAnsi="Arial" w:cs="Arial"/>
        </w:rPr>
        <w:t>.</w:t>
      </w:r>
      <w:r w:rsidR="00085EA1">
        <w:rPr>
          <w:rFonts w:ascii="Arial" w:hAnsi="Arial" w:cs="Arial"/>
        </w:rPr>
        <w:t xml:space="preserve"> </w:t>
      </w:r>
    </w:p>
    <w:p w14:paraId="63058A9B" w14:textId="66A33565" w:rsidR="00504C6E" w:rsidRDefault="00504C6E" w:rsidP="00145B23">
      <w:pPr>
        <w:jc w:val="both"/>
        <w:rPr>
          <w:rFonts w:ascii="Arial" w:hAnsi="Arial" w:cs="Arial"/>
        </w:rPr>
      </w:pPr>
    </w:p>
    <w:p w14:paraId="1E4462C6" w14:textId="5C395FF8" w:rsidR="00504C6E" w:rsidRDefault="00590CCD" w:rsidP="00145B23">
      <w:pPr>
        <w:jc w:val="both"/>
        <w:rPr>
          <w:rFonts w:ascii="Arial" w:hAnsi="Arial" w:cs="Arial"/>
        </w:rPr>
      </w:pPr>
      <w:r>
        <w:rPr>
          <w:rFonts w:ascii="Arial" w:hAnsi="Arial" w:cs="Arial"/>
        </w:rPr>
        <w:t xml:space="preserve">4 </w:t>
      </w:r>
      <w:r w:rsidR="00504C6E">
        <w:rPr>
          <w:rFonts w:ascii="Arial" w:hAnsi="Arial" w:cs="Arial"/>
        </w:rPr>
        <w:t>Discussion</w:t>
      </w:r>
    </w:p>
    <w:p w14:paraId="71FEE15A" w14:textId="77777777" w:rsidR="002153D8" w:rsidRDefault="009140E7" w:rsidP="00504C6E">
      <w:pPr>
        <w:jc w:val="both"/>
        <w:rPr>
          <w:rFonts w:ascii="Arial" w:hAnsi="Arial" w:cs="Arial"/>
        </w:rPr>
      </w:pPr>
      <w:r>
        <w:rPr>
          <w:rFonts w:ascii="Arial" w:hAnsi="Arial" w:cs="Arial"/>
        </w:rPr>
        <w:t xml:space="preserve">Lassa fever </w:t>
      </w:r>
      <w:r w:rsidR="004A00E7">
        <w:rPr>
          <w:rFonts w:ascii="Arial" w:hAnsi="Arial" w:cs="Arial"/>
        </w:rPr>
        <w:t xml:space="preserve">(LF) </w:t>
      </w:r>
      <w:r>
        <w:rPr>
          <w:rFonts w:ascii="Arial" w:hAnsi="Arial" w:cs="Arial"/>
        </w:rPr>
        <w:t>and its causative agent Lassa virus (</w:t>
      </w:r>
      <w:r>
        <w:rPr>
          <w:rFonts w:ascii="Arial" w:hAnsi="Arial" w:cs="Arial"/>
          <w:i/>
          <w:iCs/>
        </w:rPr>
        <w:t>Lassa mammarenavirus</w:t>
      </w:r>
      <w:r w:rsidR="004A00E7">
        <w:rPr>
          <w:rFonts w:ascii="Arial" w:hAnsi="Arial" w:cs="Arial"/>
          <w:i/>
          <w:iCs/>
        </w:rPr>
        <w:t xml:space="preserve"> – </w:t>
      </w:r>
      <w:r w:rsidR="004A00E7">
        <w:rPr>
          <w:rFonts w:ascii="Arial" w:hAnsi="Arial" w:cs="Arial"/>
        </w:rPr>
        <w:t>LASV</w:t>
      </w:r>
      <w:r>
        <w:rPr>
          <w:rFonts w:ascii="Arial" w:hAnsi="Arial" w:cs="Arial"/>
        </w:rPr>
        <w:t xml:space="preserve">) were firstly identified in Nigeria in </w:t>
      </w:r>
      <w:commentRangeStart w:id="139"/>
      <w:r>
        <w:rPr>
          <w:rFonts w:ascii="Arial" w:hAnsi="Arial" w:cs="Arial"/>
        </w:rPr>
        <w:t>1969</w:t>
      </w:r>
      <w:commentRangeEnd w:id="139"/>
      <w:r>
        <w:rPr>
          <w:rStyle w:val="CommentReference"/>
        </w:rPr>
        <w:commentReference w:id="139"/>
      </w:r>
      <w:r w:rsidR="00B9403F">
        <w:rPr>
          <w:rFonts w:ascii="Arial" w:hAnsi="Arial" w:cs="Arial"/>
        </w:rPr>
        <w:t xml:space="preserve">. Subsequent studies in the 70’s isolated LASV from the natal multimammate mouse </w:t>
      </w:r>
      <w:r w:rsidR="00B9403F">
        <w:rPr>
          <w:rFonts w:ascii="Arial" w:hAnsi="Arial" w:cs="Arial"/>
          <w:i/>
          <w:iCs/>
        </w:rPr>
        <w:t>M. natalensis</w:t>
      </w:r>
      <w:r w:rsidR="00B9403F">
        <w:rPr>
          <w:rFonts w:ascii="Arial" w:hAnsi="Arial" w:cs="Arial"/>
        </w:rPr>
        <w:t xml:space="preserve"> which has been </w:t>
      </w:r>
      <w:r w:rsidR="004A00E7">
        <w:rPr>
          <w:rFonts w:ascii="Arial" w:hAnsi="Arial" w:cs="Arial"/>
        </w:rPr>
        <w:t>known</w:t>
      </w:r>
      <w:r w:rsidR="00B9403F">
        <w:rPr>
          <w:rFonts w:ascii="Arial" w:hAnsi="Arial" w:cs="Arial"/>
        </w:rPr>
        <w:t xml:space="preserve"> as the main reservoir for this viral haemorrhagic </w:t>
      </w:r>
      <w:commentRangeStart w:id="140"/>
      <w:r w:rsidR="00B9403F">
        <w:rPr>
          <w:rFonts w:ascii="Arial" w:hAnsi="Arial" w:cs="Arial"/>
        </w:rPr>
        <w:t>disease</w:t>
      </w:r>
      <w:commentRangeEnd w:id="140"/>
      <w:r w:rsidR="00F318EC">
        <w:rPr>
          <w:rStyle w:val="CommentReference"/>
        </w:rPr>
        <w:commentReference w:id="140"/>
      </w:r>
      <w:r w:rsidR="00F318EC">
        <w:rPr>
          <w:rFonts w:ascii="Arial" w:hAnsi="Arial" w:cs="Arial"/>
        </w:rPr>
        <w:t xml:space="preserve">. </w:t>
      </w:r>
      <w:r w:rsidR="004A00E7">
        <w:rPr>
          <w:rFonts w:ascii="Arial" w:hAnsi="Arial" w:cs="Arial"/>
        </w:rPr>
        <w:t xml:space="preserve">LASV lineages circulate endemically around the Mano River basin, pronominally in the West African countries of Nigeria, Sierra Leone, </w:t>
      </w:r>
      <w:proofErr w:type="gramStart"/>
      <w:r w:rsidR="004A00E7">
        <w:rPr>
          <w:rFonts w:ascii="Arial" w:hAnsi="Arial" w:cs="Arial"/>
        </w:rPr>
        <w:t>Guinea</w:t>
      </w:r>
      <w:proofErr w:type="gramEnd"/>
      <w:r w:rsidR="004A00E7">
        <w:rPr>
          <w:rFonts w:ascii="Arial" w:hAnsi="Arial" w:cs="Arial"/>
        </w:rPr>
        <w:t xml:space="preserve"> and Liberia, although Togo, Benin, Cote d’Ivoire, Ghana and Mali had also reported isolated cases and outbreaks of </w:t>
      </w:r>
      <w:commentRangeStart w:id="141"/>
      <w:r w:rsidR="004A00E7">
        <w:rPr>
          <w:rFonts w:ascii="Arial" w:hAnsi="Arial" w:cs="Arial"/>
        </w:rPr>
        <w:t>LF.</w:t>
      </w:r>
      <w:commentRangeEnd w:id="141"/>
      <w:r w:rsidR="004A00E7">
        <w:rPr>
          <w:rStyle w:val="CommentReference"/>
        </w:rPr>
        <w:commentReference w:id="141"/>
      </w:r>
      <w:r w:rsidR="004A00E7">
        <w:rPr>
          <w:rFonts w:ascii="Arial" w:hAnsi="Arial" w:cs="Arial"/>
        </w:rPr>
        <w:t xml:space="preserve"> </w:t>
      </w:r>
    </w:p>
    <w:p w14:paraId="62C6CB2D" w14:textId="502516B6" w:rsidR="00504C6E" w:rsidRDefault="002153D8" w:rsidP="00504C6E">
      <w:pPr>
        <w:jc w:val="both"/>
        <w:rPr>
          <w:rFonts w:ascii="Arial" w:hAnsi="Arial" w:cs="Arial"/>
        </w:rPr>
      </w:pPr>
      <w:r>
        <w:rPr>
          <w:rFonts w:ascii="Arial" w:hAnsi="Arial" w:cs="Arial"/>
        </w:rPr>
        <w:t xml:space="preserve">From the 2,295 LASV sequences collected from GenBank, it was observed an </w:t>
      </w:r>
      <w:r w:rsidR="00C86C3F">
        <w:rPr>
          <w:rFonts w:ascii="Arial" w:hAnsi="Arial" w:cs="Arial"/>
        </w:rPr>
        <w:t xml:space="preserve">expressively high number of </w:t>
      </w:r>
      <w:r>
        <w:rPr>
          <w:rFonts w:ascii="Arial" w:hAnsi="Arial" w:cs="Arial"/>
        </w:rPr>
        <w:t xml:space="preserve">sequences from Nigerian cases (74%), followed by Sierra Leone (13%) which </w:t>
      </w:r>
      <w:r w:rsidR="00504C6E" w:rsidRPr="00B705FB">
        <w:rPr>
          <w:rFonts w:ascii="Arial" w:hAnsi="Arial" w:cs="Arial"/>
        </w:rPr>
        <w:t xml:space="preserve">correlates with the location of Lassa fever research programs </w:t>
      </w:r>
      <w:r w:rsidR="00504C6E" w:rsidRPr="00B705FB">
        <w:rPr>
          <w:rFonts w:ascii="Arial" w:hAnsi="Arial" w:cs="Arial"/>
        </w:rPr>
        <w:fldChar w:fldCharType="begin" w:fldLock="1"/>
      </w:r>
      <w:r w:rsidR="00504C6E">
        <w:rPr>
          <w:rFonts w:ascii="Arial" w:hAnsi="Arial" w:cs="Arial"/>
        </w:rPr>
        <w:instrText>ADDIN CSL_CITATION {"citationItems":[{"id":"ITEM-1","itemData":{"DOI":"10.1371/journal.pone.0100711","ISSN":"19326203","abstract":"Lassa fever is a disease that has been reported from sites across West Africa; it is caused by an arenavirus that is hosted by the rodent M. natalensis. Although it is confined to West Africa, and has been documented in detail in some well-studied areas, the details of the distribution of risk of Lassa virus infection remain poorly known at the level of the broader region. In this paper, we explored the effects of certainty of diagnosis, oversampling in well-studied region, and error balance on results of mapping exercises. Each of the three factors assessed in this study had clear and consistent influences on model results, overestimating risk in southern, humid zones in West Africa, and underestimating risk in drier and more northern areas. The final, adjusted risk map indicates broad risk areas across much of West Africa. Although risk maps are increasingly easy to develop from disease occurrence data and raster data sets summarizing aspects of environments and landscapes, this process is highly sensitive to issues of data quality, sampling design, and design of analysis, with macrogeographic implications of each of these issues and the potential for misrepresenting real patterns of risk. © 2014 Peterson et al.","author":[{"dropping-particle":"","family":"Townsend Peterson","given":"A.","non-dropping-particle":"","parse-names":false,"suffix":""},{"dropping-particle":"","family":"Moses","given":"Lina M.","non-dropping-particle":"","parse-names":false,"suffix":""},{"dropping-particle":"","family":"Bausch","given":"Daniel G.","non-dropping-particle":"","parse-names":false,"suffix":""}],"container-title":"PLoS ONE","id":"ITEM-1","issued":{"date-parts":[["2014"]]},"title":"Mapping transmission risk of lassa fever in West Africa: The importance of quality control, sampling bias, and error weighting","type":"article-journal"},"uris":["http://www.mendeley.com/documents/?uuid=caa702a5-0e40-4b0b-b576-5ac17c3bff74"]},{"id":"ITEM-2","itemData":{"DOI":"10.3201/eid1606.100080","ISSN":"10806040","PMID":"20507773","author":[{"dropping-particle":"","family":"Ehichioya","given":"Deborah U.","non-dropping-particle":"","parse-names":false,"suffix":""},{"dropping-particle":"","family":"Hass","given":"Meike","non-dropping-particle":"","parse-names":false,"suffix":""},{"dropping-particle":"","family":"Ölschläger","given":"Stephan","non-dropping-particle":"","parse-names":false,"suffix":""},{"dropping-particle":"","family":"Becker-Ziaja","given":"Beate","non-dropping-particle":"","parse-names":false,"suffix":""},{"dropping-particle":"","family":"Onyebuchi Chukwu","given":"Christian O.","non-dropping-particle":"","parse-names":false,"suffix":""},{"dropping-particle":"","family":"Coker","given":"Jide","non-dropping-particle":"","parse-names":false,"suffix":""},{"dropping-particle":"","family":"Nasidi","given":"Abdulsalam","non-dropping-particle":"","parse-names":false,"suffix":""},{"dropping-particle":"","family":"Ogugua","given":"Osi Ogbu","non-dropping-particle":"","parse-names":false,"suffix":""},{"dropping-particle":"","family":"Günther","given":"Stephan","non-dropping-particle":"","parse-names":false,"suffix":""},{"dropping-particle":"","family":"Omilabu","given":"Sunday A.","non-dropping-particle":"","parse-names":false,"suffix":""}],"container-title":"Emerging Infectious Diseases","id":"ITEM-2","issued":{"date-parts":[["2010"]]},"title":"Lassa fever, Nigeria, 2005-2008","type":"article"},"uris":["http://www.mendeley.com/documents/?uuid=7f8bf619-9749-4829-97a9-58d458943718"]},{"id":"ITEM-3","itemData":{"DOI":"10.1016/j.antiviral.2007.11.003","ISSN":"01663542","abstract":"Unlike many viral hemorrhagic fevers (VHFs), Lassa fever (LF) is not a rare disease that emerges only as sporadic cases or in outbreak form. Although surveillance is inadequate to determine the true incidence, up to 300,000 infections and 5000 deaths from LF are estimated to occur yearly. The highest incidence is in the \"Mano River Union (MRU) countries\" of Sierra Leone, Liberia, and Guinea. Although civil unrest in this region over the past two decades has impeded capacity building and research, new-found peace in recent years presents new opportunities. In 2004, the Mano River Union Lassa Fever Network (MRU LFN) was established to assist MRU countries in the development of national and regional surveillance, diagnosis, treatment, control, and prevention of LF. Here, we review the present literature on treatment and pathogenesis of LF and outline priorities for future research in the field made possible by the improved research capacity of the MRU LFN. © 2007 Elsevier B.V. All rights reserved.","author":[{"dropping-particle":"","family":"Khan","given":"Sheik Humarr","non-dropping-particle":"","parse-names":false,"suffix":""},{"dropping-particle":"","family":"Goba","given":"Augustine","non-dropping-particle":"","parse-names":false,"suffix":""},{"dropping-particle":"","family":"Chu","given":"May","non-dropping-particle":"","parse-names":false,"suffix":""},{"dropping-particle":"","family":"Roth","given":"Cathy","non-dropping-particle":"","parse-names":false,"suffix":""},{"dropping-particle":"","family":"Healing","given":"Tim","non-dropping-particle":"","parse-names":false,"suffix":""},{"dropping-particle":"","family":"Marx","given":"Arthur","non-dropping-particle":"","parse-names":false,"suffix":""},{"dropping-particle":"","family":"Fair","given":"Joseph","non-dropping-particle":"","parse-names":false,"suffix":""},{"dropping-particle":"","family":"Guttieri","given":"Mary C.","non-dropping-particle":"","parse-names":false,"suffix":""},{"dropping-particle":"","family":"Ferro","given":"Philip","non-dropping-particle":"","parse-names":false,"suffix":""},{"dropping-particle":"","family":"Imes","given":"Tiffany","non-dropping-particle":"","parse-names":false,"suffix":""},{"dropping-particle":"","family":"Monagin","given":"Corina","non-dropping-particle":"","parse-names":false,"suffix":""},{"dropping-particle":"","family":"Garry","given":"Robert F.","non-dropping-particle":"","parse-names":false,"suffix":""},{"dropping-particle":"","family":"Bausch","given":"Daniel G.","non-dropping-particle":"","parse-names":false,"suffix":""}],"container-title":"Antiviral Research","id":"ITEM-3","issued":{"date-parts":[["2008"]]},"title":"New opportunities for field research on the pathogenesis and treatment of Lassa fever","type":"article-journal"},"uris":["http://www.mendeley.com/documents/?uuid=b3f1884f-2961-4fdc-971f-60f89e0d7708"]}],"mendeley":{"formattedCitation":"(Khan &lt;i&gt;et al.&lt;/i&gt;, 2008; Ehichioya &lt;i&gt;et al.&lt;/i&gt;, 2010; Townsend Peterson, Moses and Bausch, 2014)","plainTextFormattedCitation":"(Khan et al., 2008; Ehichioya et al., 2010; Townsend Peterson, Moses and Bausch, 2014)","previouslyFormattedCitation":"(Khan &lt;i&gt;et al.&lt;/i&gt;, 2008; Ehichioya &lt;i&gt;et al.&lt;/i&gt;, 2010; Townsend Peterson, Moses and Bausch, 2014)"},"properties":{"noteIndex":0},"schema":"https://github.com/citation-style-language/schema/raw/master/csl-citation.json"}</w:instrText>
      </w:r>
      <w:r w:rsidR="00504C6E" w:rsidRPr="00B705FB">
        <w:rPr>
          <w:rFonts w:ascii="Arial" w:hAnsi="Arial" w:cs="Arial"/>
        </w:rPr>
        <w:fldChar w:fldCharType="separate"/>
      </w:r>
      <w:r w:rsidR="00504C6E" w:rsidRPr="00405CAD">
        <w:rPr>
          <w:rFonts w:ascii="Arial" w:hAnsi="Arial" w:cs="Arial"/>
          <w:noProof/>
        </w:rPr>
        <w:t xml:space="preserve">(Khan </w:t>
      </w:r>
      <w:r w:rsidR="00504C6E" w:rsidRPr="00405CAD">
        <w:rPr>
          <w:rFonts w:ascii="Arial" w:hAnsi="Arial" w:cs="Arial"/>
          <w:i/>
          <w:noProof/>
        </w:rPr>
        <w:t>et al.</w:t>
      </w:r>
      <w:r w:rsidR="00504C6E" w:rsidRPr="00405CAD">
        <w:rPr>
          <w:rFonts w:ascii="Arial" w:hAnsi="Arial" w:cs="Arial"/>
          <w:noProof/>
        </w:rPr>
        <w:t xml:space="preserve">, 2008; Ehichioya </w:t>
      </w:r>
      <w:r w:rsidR="00504C6E" w:rsidRPr="00405CAD">
        <w:rPr>
          <w:rFonts w:ascii="Arial" w:hAnsi="Arial" w:cs="Arial"/>
          <w:i/>
          <w:noProof/>
        </w:rPr>
        <w:t>et al.</w:t>
      </w:r>
      <w:r w:rsidR="00504C6E" w:rsidRPr="00405CAD">
        <w:rPr>
          <w:rFonts w:ascii="Arial" w:hAnsi="Arial" w:cs="Arial"/>
          <w:noProof/>
        </w:rPr>
        <w:t>, 2010; Townsend Peterson, Moses and Bausch, 2014)</w:t>
      </w:r>
      <w:r w:rsidR="00504C6E" w:rsidRPr="00B705FB">
        <w:rPr>
          <w:rFonts w:ascii="Arial" w:hAnsi="Arial" w:cs="Arial"/>
        </w:rPr>
        <w:fldChar w:fldCharType="end"/>
      </w:r>
      <w:r w:rsidR="00504C6E" w:rsidRPr="00B705FB">
        <w:rPr>
          <w:rFonts w:ascii="Arial" w:hAnsi="Arial" w:cs="Arial"/>
        </w:rPr>
        <w:t>.</w:t>
      </w:r>
      <w:r>
        <w:rPr>
          <w:rFonts w:ascii="Arial" w:hAnsi="Arial" w:cs="Arial"/>
        </w:rPr>
        <w:t xml:space="preserve"> From 2015 there was a substantial increase in the number of LASV sequences in the repositor</w:t>
      </w:r>
      <w:r w:rsidR="008C055D">
        <w:rPr>
          <w:rFonts w:ascii="Arial" w:hAnsi="Arial" w:cs="Arial"/>
        </w:rPr>
        <w:t>y,</w:t>
      </w:r>
      <w:r w:rsidR="00504C6E">
        <w:rPr>
          <w:rFonts w:ascii="Arial" w:hAnsi="Arial" w:cs="Arial"/>
        </w:rPr>
        <w:t xml:space="preserve"> l</w:t>
      </w:r>
      <w:r w:rsidR="00504C6E" w:rsidRPr="00B705FB">
        <w:rPr>
          <w:rFonts w:ascii="Arial" w:hAnsi="Arial" w:cs="Arial"/>
        </w:rPr>
        <w:t>ikely reflect</w:t>
      </w:r>
      <w:r w:rsidR="008C055D">
        <w:rPr>
          <w:rFonts w:ascii="Arial" w:hAnsi="Arial" w:cs="Arial"/>
        </w:rPr>
        <w:t>ing</w:t>
      </w:r>
      <w:r w:rsidR="00504C6E" w:rsidRPr="00B705FB">
        <w:rPr>
          <w:rFonts w:ascii="Arial" w:hAnsi="Arial" w:cs="Arial"/>
        </w:rPr>
        <w:t xml:space="preserve"> research efforts and/or Lassa fever epidemics, such as in the 2018 Nigeria Lassa fever outbreak where Edo state had the highest number of confirmed Lassa fever cases </w:t>
      </w:r>
      <w:r w:rsidR="00504C6E" w:rsidRPr="00B705FB">
        <w:rPr>
          <w:rFonts w:ascii="Arial" w:hAnsi="Arial" w:cs="Arial"/>
        </w:rPr>
        <w:fldChar w:fldCharType="begin" w:fldLock="1"/>
      </w:r>
      <w:r w:rsidR="00504C6E">
        <w:rPr>
          <w:rFonts w:ascii="Arial" w:hAnsi="Arial" w:cs="Arial"/>
        </w:rPr>
        <w:instrText>ADDIN CSL_CITATION {"citationItems":[{"id":"ITEM-1","itemData":{"author":[{"dropping-particle":"","family":"Control","given":"Nigeria Centre for Disease","non-dropping-particle":"","parse-names":false,"suffix":""}],"id":"ITEM-1","issued":{"date-parts":[["2018"]]},"number-of-pages":"4","title":"Lassa fever Situation Report","type":"report"},"uris":["http://www.mendeley.com/documents/?uuid=e916be7a-e9eb-4428-b309-021e617831aa"]}],"mendeley":{"formattedCitation":"(Control, 2018)","manualFormatting":"(Figure 1; Nigeria Centre for Disease Control, 2018)","plainTextFormattedCitation":"(Control, 2018)","previouslyFormattedCitation":"(Control, 2018)"},"properties":{"noteIndex":0},"schema":"https://github.com/citation-style-language/schema/raw/master/csl-citation.json"}</w:instrText>
      </w:r>
      <w:r w:rsidR="00504C6E" w:rsidRPr="00B705FB">
        <w:rPr>
          <w:rFonts w:ascii="Arial" w:hAnsi="Arial" w:cs="Arial"/>
        </w:rPr>
        <w:fldChar w:fldCharType="separate"/>
      </w:r>
      <w:r w:rsidR="00504C6E" w:rsidRPr="00B705FB">
        <w:rPr>
          <w:rFonts w:ascii="Arial" w:hAnsi="Arial" w:cs="Arial"/>
          <w:noProof/>
        </w:rPr>
        <w:t>(Nigeria Centre for Disease Control, 2018)</w:t>
      </w:r>
      <w:r w:rsidR="00504C6E" w:rsidRPr="00B705FB">
        <w:rPr>
          <w:rFonts w:ascii="Arial" w:hAnsi="Arial" w:cs="Arial"/>
        </w:rPr>
        <w:fldChar w:fldCharType="end"/>
      </w:r>
      <w:r w:rsidR="00504C6E" w:rsidRPr="00B705FB">
        <w:rPr>
          <w:rFonts w:ascii="Arial" w:hAnsi="Arial" w:cs="Arial"/>
        </w:rPr>
        <w:t xml:space="preserve">. There are notably fewer recorded sequences of LASV </w:t>
      </w:r>
      <w:r w:rsidR="008C055D">
        <w:rPr>
          <w:rFonts w:ascii="Arial" w:hAnsi="Arial" w:cs="Arial"/>
        </w:rPr>
        <w:t>from</w:t>
      </w:r>
      <w:r w:rsidR="00504C6E" w:rsidRPr="00B705FB">
        <w:rPr>
          <w:rFonts w:ascii="Arial" w:hAnsi="Arial" w:cs="Arial"/>
        </w:rPr>
        <w:t xml:space="preserve"> </w:t>
      </w:r>
      <w:bookmarkStart w:id="142" w:name="_Hlk46499559"/>
      <w:r w:rsidR="00504C6E" w:rsidRPr="00B705FB">
        <w:rPr>
          <w:rFonts w:ascii="Arial" w:hAnsi="Arial" w:cs="Arial"/>
        </w:rPr>
        <w:t>Benin, Togo, and Ghana</w:t>
      </w:r>
      <w:bookmarkEnd w:id="142"/>
      <w:r w:rsidR="00504C6E">
        <w:rPr>
          <w:rFonts w:ascii="Arial" w:hAnsi="Arial" w:cs="Arial"/>
        </w:rPr>
        <w:t xml:space="preserve">, </w:t>
      </w:r>
      <w:r w:rsidR="008C055D">
        <w:rPr>
          <w:rFonts w:ascii="Arial" w:hAnsi="Arial" w:cs="Arial"/>
        </w:rPr>
        <w:t>suggesting a potential</w:t>
      </w:r>
      <w:r w:rsidR="00504C6E" w:rsidRPr="00B705FB">
        <w:rPr>
          <w:rFonts w:ascii="Arial" w:hAnsi="Arial" w:cs="Arial"/>
        </w:rPr>
        <w:t xml:space="preserve"> </w:t>
      </w:r>
      <w:r w:rsidR="008C055D">
        <w:rPr>
          <w:rFonts w:ascii="Arial" w:hAnsi="Arial" w:cs="Arial"/>
        </w:rPr>
        <w:t xml:space="preserve">a gap in surveillance and </w:t>
      </w:r>
      <w:r w:rsidR="00504C6E" w:rsidRPr="00B705FB">
        <w:rPr>
          <w:rFonts w:ascii="Arial" w:hAnsi="Arial" w:cs="Arial"/>
        </w:rPr>
        <w:t>research</w:t>
      </w:r>
      <w:r w:rsidR="00504C6E">
        <w:rPr>
          <w:rFonts w:ascii="Arial" w:hAnsi="Arial" w:cs="Arial"/>
        </w:rPr>
        <w:t xml:space="preserve"> </w:t>
      </w:r>
      <w:r w:rsidR="008C055D">
        <w:rPr>
          <w:rFonts w:ascii="Arial" w:hAnsi="Arial" w:cs="Arial"/>
        </w:rPr>
        <w:t xml:space="preserve">capacity in these locations. </w:t>
      </w:r>
      <w:r w:rsidR="00C86C3F">
        <w:rPr>
          <w:rFonts w:ascii="Arial" w:hAnsi="Arial" w:cs="Arial"/>
        </w:rPr>
        <w:t>Although there is a significant lack of information on</w:t>
      </w:r>
      <w:r w:rsidR="00C86C3F" w:rsidRPr="008C4B6A">
        <w:rPr>
          <w:rFonts w:ascii="Arial" w:hAnsi="Arial" w:cs="Arial"/>
        </w:rPr>
        <w:t xml:space="preserve"> country of sample collection, </w:t>
      </w:r>
      <w:r w:rsidR="00C86C3F">
        <w:rPr>
          <w:rFonts w:ascii="Arial" w:hAnsi="Arial" w:cs="Arial"/>
        </w:rPr>
        <w:t xml:space="preserve">the phylogenetic analysis showed LASV lineages clustering geographically, </w:t>
      </w:r>
      <w:r w:rsidR="00C86C3F" w:rsidRPr="008C4B6A">
        <w:rPr>
          <w:rFonts w:ascii="Arial" w:hAnsi="Arial" w:cs="Arial"/>
        </w:rPr>
        <w:t xml:space="preserve">supporting previous inferences </w:t>
      </w:r>
      <w:r w:rsidR="00C86C3F">
        <w:rPr>
          <w:rFonts w:ascii="Arial" w:hAnsi="Arial" w:cs="Arial"/>
        </w:rPr>
        <w:fldChar w:fldCharType="begin" w:fldLock="1"/>
      </w:r>
      <w:r w:rsidR="00C86C3F">
        <w:rPr>
          <w:rFonts w:ascii="Arial" w:hAnsi="Arial" w:cs="Arial"/>
        </w:rPr>
        <w:instrText>ADDIN CSL_CITATION {"citationItems":[{"id":"ITEM-1","itemData":{"DOI":"10.3390/v12040386","ISSN":"19994915","PMID":"32244402","abstract":"Lassa virus (LASV), which causes considerable morbidity and mortality annually, has a high genetic diversity across West Africa. LASV glycoprotein (GP) expresses this diversity, but most LASV vaccine candidates utilize only the Lineage IV LASV Josiah strain GP antigen as an immunogen and homologous challenge with Lineage IV LASV. In addition to the sequence variation amongst the LASV lineages, these lineages are also distinguished in their presentations. Inter-lineage variations within previously mapped B-cell and T-cell LASV GP epitopes and the breadth of protection in LASV vaccine/challenge studies were examined critically. Multiple alignments of the GP primary sequence of strains from each LASV lineage showed that LASV GP has diverging degrees of amino acid conservation within known epitopes among LASV lineages. Conformational B-cell epitopes spanning different sites in GP subunits were less impacted by LASV diversity. LASV GP diversity should influence the approach used for LASV vaccine design. Expression of LASV GP on viral vectors, especially in its prefusion configuration, has shown potential for protective LASV vaccines that can overcome LASV diversity. Advanced vaccine candidates should demonstrate efficacy against all LASV lineages for evidence of a pan-LASV vaccine.","author":[{"dropping-particle":"","family":"Ibukun","given":"Francis Ifedayo","non-dropping-particle":"","parse-names":false,"suffix":""}],"container-title":"Viruses","id":"ITEM-1","issued":{"date-parts":[["2020"]]},"title":"Inter-lineage variation of lassa virus glycoprotein epitopes: A challenge to lassa virus vaccine development","type":"article"},"uris":["http://www.mendeley.com/documents/?uuid=85b54071-782f-4295-8e11-883e8fb53e6d"]},{"id":"ITEM-2","itemData":{"DOI":"10.1371/journal.pone.0037068","ISSN":"19326203","abstract":"Environmental changes have been shown to play an important role in the emergence of new human diseases of zoonotic origin. The contribution of social factors to their spread, especially conflicts followed by mass movement of populations, has not been extensively investigated. Here we reveal the effects of civil war on the phylogeography of a zoonotic emerging infectious disease by concomitantly studying the population structure, evolution and demography of Lassa virus and its natural reservoir, the rodent Mastomys natalensis, in Guinea, West Africa. Analysis of nucleoprotein gene sequences enabled us to reconstruct the evolutionary history of Lassa virus, which appeared 750 to 900 years ago in Nigeria and only recently spread across western Africa (170 years ago). Bayesian demographic inferences revealed that both the host and the virus populations have gone recently through severe genetic bottlenecks. The timing of these events matches civil war-related mass movements of refugees and accompanying environmental degradation. Forest and habitat destruction and human predation of the natural reservoir are likely explanations for the sharp decline observed in the rodent populations, the consequent virus population decline, and the coincident increased incidence of Lassa fever in these regions. Interestingly, we were also able to detect a similar pattern in Nigeria coinciding with the Biafra war. Our findings show that anthropogenic factors may profoundly impact the population genetics of a virus and its reservoir within the context of an emerging infectious disease. © 2012 Lalis et al.","author":[{"dropping-particle":"","family":"Lalis","given":"Aude","non-dropping-particle":"","parse-names":false,"suffix":""},{"dropping-particle":"","family":"Leblois","given":"Raphaël","non-dropping-particle":"","parse-names":false,"suffix":""},{"dropping-particle":"","family":"Lecompte","given":"Emilie","non-dropping-particle":"","parse-names":false,"suffix":""},{"dropping-particle":"","family":"Denys","given":"Christiane","non-dropping-particle":"","parse-names":false,"suffix":""},{"dropping-particle":"","family":"Meulen","given":"Jan","non-dropping-particle":"ter","parse-names":false,"suffix":""},{"dropping-particle":"","family":"Wirth","given":"Thierry","non-dropping-particle":"","parse-names":false,"suffix":""}],"container-title":"PLoS ONE","id":"ITEM-2","issue":"5","issued":{"date-parts":[["2013"]]},"title":"The Impact of Human Conflict on the Genetics of Mastomys natalensis and Lassa Virus in West Africa","type":"article-journal","volume":"7"},"uris":["http://www.mendeley.com/documents/?uuid=e1eb5337-e319-4143-9a03-ab3ff04d0226"]},{"id":"ITEM-3","itemData":{"DOI":"10.3389/fmicb.2015.01037","ISSN":"1664302X","abstract":"Previous imported cases of Lassa fever (LF) into the United Kingdom from the Ivory Coast and Mali, as well as the detection of Lassa virus (LASV) among the Mastomys natalensis population within Mali has led to the suggestion that the endemic area for LF is expanding. Initial phylogenetic analyses arrange isolates from Mali and the Ivory Coast separately from the classical lineage IV isolates taken from Sierra Leone, Guinea, and Liberia. The availability of full genome sequences continues to increase, allowing for a more complete phylogenetic comparison of the isolates from Mali and the Ivory Coast to the other existing isolates. In this study, we utilized a Bayesian approach to infer the demographic histories of each LASV isolate for which the full sequence was available. Our results indicate that the isolates from Mali and the Ivory Coast group separately from the isolates of lineage IV, comprising a distinct fifth lineage. The split between lineages IV and V is estimated to have occurred around 200-300 years ago, which coincides with the colonial period of West Africa.","author":[{"dropping-particle":"","family":"Manning","given":"John T.","non-dropping-particle":"","parse-names":false,"suffix":""},{"dropping-particle":"","family":"Forrester","given":"Naomi","non-dropping-particle":"","parse-names":false,"suffix":""},{"dropping-particle":"","family":"Paessler","given":"Slobodan","non-dropping-particle":"","parse-names":false,"suffix":""}],"container-title":"Frontiers in Microbiology","id":"ITEM-3","issued":{"date-parts":[["2015"]]},"title":"Lassa virus isolates from Mali and the Ivory Coast represent an emerging fifth lineage","type":"article-journal"},"uris":["http://www.mendeley.com/documents/?uuid=cbb9efab-414e-4463-8dbd-66d8292b0c15"]},{"id":"ITEM-4","itemData":{"DOI":"10.1038/srep25280","ISSN":"20452322","abstract":"Lassa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Reports","id":"ITEM-4","issued":{"date-parts":[["2016"]]},"title":"New Hosts of The Lassa Virus","type":"article-journal"},"uris":["http://www.mendeley.com/documents/?uuid=0c004ce9-6caa-4b5c-af42-0aff5230e933"]},{"id":"ITEM-5","itemData":{"DOI":"10.3390/biology9020026","ISSN":"20797737","abstract":"Lassa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-5","issued":{"date-parts":[["2020"]]},"title":"Determining ancestry between rodent-and human-derived virus sequences in endemic foci: Towards a more integral molecular epidemiology of lassa fever within West Africa","type":"article-journal"},"uris":["http://www.mendeley.com/documents/?uuid=07427bd8-d03c-4efe-9a66-0a6c666801c4"]},{"id":"ITEM-6","itemData":{"DOI":"10.3390/v12030312","ISSN":"19994915","PMID":"32183319","abstract":"Ever since it was established that rodents serve as reservoirs of the zoonotic Lassa virus (LASV), scientists have sought to answer the questions: which populations of rodents carry the virus? How do fluctuations in LASV prevalence and rodent abundance influence Lassa fever outbreaks in humans? What does it take for the virus to adopt additional rodent hosts, proliferating what already are devastating cycles of rodent-to-human transmission? In this review, we examine key aspects of research involving the biology of rodents that affect their role as LASV reservoirs, including phylogeography, demography, virus evolution, and host switching. We discuss how this knowledge can help control Lassa fever and suggest further areas for investigation.","author":[{"dropping-particle":"","family":"Olayemi","given":"Ayodeji","non-dropping-particle":"","parse-names":false,"suffix":""},{"dropping-particle":"","family":"Fichet-Calvet","given":"Elisabeth","non-dropping-particle":"","parse-names":false,"suffix":""}],"container-title":"Viruses","id":"ITEM-6","issued":{"date-parts":[["2020"]]},"title":"Systematics, ecology, and host switching: Attributes affecting emergence of the Lassa virus in rodents across western Africa","type":"article"},"uris":["http://www.mendeley.com/documents/?uuid=51f4ae8d-b1f3-47d0-aa12-978fa0ccac40"]},{"id":"ITEM-7","itemData":{"DOI":"10.1016/S1473-3099(19)30486-4","ISSN":"14744457","PMID":"31588039","abstract":"Background: An alarming rise in reported Lassa fever cases continues in west Africa. Liberia has the largest reported per capita incidence of Lassa fever cases in the region, but genomic information on the circulating strains is scarce. The aim of this study was to substantially increase the available pool of data to help foster the generation of targeted diagnostics and therapeutics. Methods: Clinical serum samples collected from 17 positive Lassa fever cases originating from Liberia (16 cases) and Guinea (one case) within the past decade were processed at the Liberian Institute for Biomedical Research using a targeted-enrichment sequencing approach, producing 17 near-complete genomes. An additional 17 Lassa virus sequences (two from Guinea, seven from Liberia, four from Nigeria, and four from Sierra Leone) were generated from viral stocks at the US Centers for Disease Control and Prevention (Atlanta, GA) from samples originating from the Mano River Union (Guinea, Liberia, and Sierra Leone) region and Nigeria. Sequences were compared with existing Lassa virus genomes and published Lassa virus assays. Findings: The 23 new Liberian Lassa virus genomes grouped within two clades (IV.A and IV.B) and were genetically divergent from those circulating elsewhere in west Africa. A time-calibrated phylogeographic analysis incorporating the new genomes suggests Liberia was the entry point of Lassa virus into the Mano River Union region and estimates the introduction to have occurred between 300–350 years ago. A high level of diversity exists between the Liberian Lassa virus genomes. Nucleotide percent difference between Liberian Lassa virus genomes ranged up to 27% in the L segment and 18% in the S segment. The commonly used Lassa Josiah-MGB assay was up to 25% divergent across the target sites when aligned to the Liberian Lassa virus genomes. Interpretation: The large amount of novel genomic diversity of Lassa virus observed in the Liberian cases emphasises the need to match deployed diagnostic capabilities with locally circulating strains and underscores the importance of evaluating cross-lineage protection in the development of vaccines and therapeutics. Funding: Defense Biological Product Assurance Office of the US Department of Defense and the Armed Forces Health Surveillance Branch and its Global Emerging Infections Surveillance and Response Section.","author":[{"dropping-particle":"","family":"Wiley","given":"Michael R.","non-dropping-particle":"","parse-names":false,"suffix":""},{"dropping-particle":"","family":"Fakoli","given":"Lawrence","non-dropping-particle":"","parse-names":false,"suffix":""},{"dropping-particle":"","family":"Letizia","given":"Andrew G.","non-dropping-particle":"","parse-names":false,"suffix":""},{"dropping-particle":"","family":"Welch","given":"Stephen R.","non-dropping-particle":"","parse-names":false,"suffix":""},{"dropping-particle":"","family":"Ladner","given":"Jason T.","non-dropping-particle":"","parse-names":false,"suffix":""},{"dropping-particle":"","family":"Prieto","given":"Karla","non-dropping-particle":"","parse-names":false,"suffix":""},{"dropping-particle":"","family":"Reyes","given":"Daniel","non-dropping-particle":"","parse-names":false,"suffix":""},{"dropping-particle":"","family":"Espy","given":"Nicole","non-dropping-particle":"","parse-names":false,"suffix":""},{"dropping-particle":"","family":"Chitty","given":"Joseph A.","non-dropping-particle":"","parse-names":false,"suffix":""},{"dropping-particle":"","family":"Pratt","given":"Catherine B.","non-dropping-particle":"","parse-names":false,"suffix":""},{"dropping-particle":"","family":"Paola","given":"Nicholas","non-dropping-particle":"Di","parse-names":false,"suffix":""},{"dropping-particle":"","family":"Taweh","given":"Fahn","non-dropping-particle":"","parse-names":false,"suffix":""},{"dropping-particle":"","family":"Williams","given":"Desmond","non-dropping-particle":"","parse-names":false,"suffix":""},{"dropping-particle":"","family":"Saindon","given":"Jon","non-dropping-particle":"","parse-names":false,"suffix":""},{"dropping-particle":"","family":"Davis","given":"William G.","non-dropping-particle":"","parse-names":false,"suffix":""},{"dropping-particle":"","family":"Patel","given":"Ketan","non-dropping-particle":"","parse-names":false,"suffix":""},{"dropping-particle":"","family":"Holland","given":"Mitchell","non-dropping-particle":"","parse-names":false,"suffix":""},{"dropping-particle":"","family":"Negrón","given":"Daniel","non-dropping-particle":"","parse-names":false,"suffix":""},{"dropping-particle":"","family":"Ströher","given":"Ute","non-dropping-particle":"","parse-names":false,"suffix":""},{"dropping-particle":"","family":"Nichol","given":"Stuart T.","non-dropping-particle":"","parse-names":false,"suffix":""},{"dropping-particle":"","family":"Sozhamannan","given":"Shanmuga","non-dropping-particle":"","parse-names":false,"suffix":""},{"dropping-particle":"","family":"Rollin","given":"Pierre E.","non-dropping-particle":"","parse-names":false,"suffix":""},{"dropping-particle":"","family":"Dogba","given":"John","non-dropping-particle":"","parse-names":false,"suffix":""},{"dropping-particle":"","family":"Nyenswah","given":"Tolbert","non-dropping-particle":"","parse-names":false,"suffix":""},{"dropping-particle":"","family":"Bolay","given":"Fatorma","non-dropping-particle":"","parse-names":false,"suffix":""},{"dropping-particle":"","family":"Albariño","given":"César G.","non-dropping-particle":"","parse-names":false,"suffix":""},{"dropping-particle":"","family":"Fallah","given":"Mosoka","non-dropping-particle":"","parse-names":false,"suffix":""},{"dropping-particle":"","family":"Palacios","given":"Gustavo","non-dropping-particle":"","parse-names":false,"suffix":""}],"container-title":"The Lancet Infectious Diseases","id":"ITEM-7","issued":{"date-parts":[["2019"]]},"title":"Lassa virus circulating in Liberia: a retrospective genomic characterisation","type":"article-journal"},"uris":["http://www.mendeley.com/documents/?uuid=3d9c72da-ab25-471d-9864-9b086f84e8ce"]},{"id":"ITEM-8","itemData":{"author":[{"dropping-particle":"","family":"Yadouleton","given":"A.","non-dropping-particle":"","parse-names":false,"suffix":""},{"dropping-particle":"","family":"Picard","given":"C.","non-dropping-particle":"","parse-names":false,"suffix":""},{"dropping-particle":"","family":"Rieger","given":"T.","non-dropping-particle":"","parse-names":false,"suffix":""},{"dropping-particle":"","family":"Loko","given":"F.","non-dropping-particle":"","parse-names":false,"suffix":""},{"dropping-particle":"","family":"Cadar","given":"D.","non-dropping-particle":"","parse-names":false,"suffix":""},{"dropping-particle":"","family":"Kouthon","given":"E.C.","non-dropping-particle":"","parse-names":false,"suffix":""},{"dropping-particle":"","family":"Job","given":"E.O.","non-dropping-particle":"","parse-names":false,"suffix":""},{"dropping-particle":"","family":"Bankolé","given":"H.","non-dropping-particle":"","parse-names":false,"suffix":""},{"dropping-particle":"","family":"Oestereich","given":"L.","non-dropping-particle":"","parse-names":false,"suffix":""},{"dropping-particle":"","family":"Gbaguidi","given":"F.","non-dropping-particle":"","parse-names":false,"suffix":""},{"dropping-particle":"","family":"Pahlman","given":"M.","non-dropping-particle":"","parse-names":false,"suffix":""}],"container-title":"Emerging Microbes &amp; Infections","id":"ITEM-8","issued":{"date-parts":[["2020"]]},"page":"1-23","title":"Lassa fever in Benin: description of the 2014 and 2016 epidemics and genetic characterization of a new Lassa virus","type":"article-journal"},"uris":["http://www.mendeley.com/documents/?uuid=0c0db4ef-ead2-409a-8418-6fc56d51e3be"]}],"mendeley":{"formattedCitation":"(Lalis &lt;i&gt;et al.&lt;/i&gt;, 2013; Manning, Forrester and Paessler, 2015; Olayemi &lt;i&gt;et al.&lt;/i&gt;, 2016, 2020; Wiley &lt;i&gt;et al.&lt;/i&gt;, 2019; Ibukun, 2020; Olayemi and Fichet-Calvet, 2020; Yadouleton &lt;i&gt;et al.&lt;/i&gt;, 2020)","manualFormatting":"(Figure 3; Lalis et al., 2013; Manning, Forrester and Paessler, 2015; Olayemi et al., 2016, 2020; Wiley et al., 2019; Ibukun, 2020; Olayemi and Fichet-Calvet, 2020; Yadouleton et al., 2020)","plainTextFormattedCitation":"(Lalis et al., 2013; Manning, Forrester and Paessler, 2015; Olayemi et al., 2016, 2020; Wiley et al., 2019; Ibukun, 2020; Olayemi and Fichet-Calvet, 2020; Yadouleton et al., 2020)","previouslyFormattedCitation":"(Lalis &lt;i&gt;et al.&lt;/i&gt;, 2013; Manning, Forrester and Paessler, 2015; Olayemi &lt;i&gt;et al.&lt;/i&gt;, 2016, 2020; Wiley &lt;i&gt;et al.&lt;/i&gt;, 2019; Ibukun, 2020; Olayemi and Fichet-Calvet, 2020; Yadouleton &lt;i&gt;et al.&lt;/i&gt;, 2020)"},"properties":{"noteIndex":0},"schema":"https://github.com/citation-style-language/schema/raw/master/csl-citation.json"}</w:instrText>
      </w:r>
      <w:r w:rsidR="00C86C3F">
        <w:rPr>
          <w:rFonts w:ascii="Arial" w:hAnsi="Arial" w:cs="Arial"/>
        </w:rPr>
        <w:fldChar w:fldCharType="separate"/>
      </w:r>
      <w:r w:rsidR="00C86C3F">
        <w:rPr>
          <w:rFonts w:ascii="Arial" w:hAnsi="Arial" w:cs="Arial"/>
          <w:noProof/>
        </w:rPr>
        <w:t>(</w:t>
      </w:r>
      <w:r w:rsidR="00C86C3F" w:rsidRPr="007E5ED2">
        <w:rPr>
          <w:rFonts w:ascii="Arial" w:hAnsi="Arial" w:cs="Arial"/>
          <w:noProof/>
        </w:rPr>
        <w:t xml:space="preserve">Lalis </w:t>
      </w:r>
      <w:r w:rsidR="00C86C3F" w:rsidRPr="007E5ED2">
        <w:rPr>
          <w:rFonts w:ascii="Arial" w:hAnsi="Arial" w:cs="Arial"/>
          <w:i/>
          <w:noProof/>
        </w:rPr>
        <w:t>et al.</w:t>
      </w:r>
      <w:r w:rsidR="00C86C3F" w:rsidRPr="007E5ED2">
        <w:rPr>
          <w:rFonts w:ascii="Arial" w:hAnsi="Arial" w:cs="Arial"/>
          <w:noProof/>
        </w:rPr>
        <w:t xml:space="preserve">, 2013; Manning, Forrester and Paessler, 2015; Olayemi </w:t>
      </w:r>
      <w:r w:rsidR="00C86C3F" w:rsidRPr="007E5ED2">
        <w:rPr>
          <w:rFonts w:ascii="Arial" w:hAnsi="Arial" w:cs="Arial"/>
          <w:i/>
          <w:noProof/>
        </w:rPr>
        <w:t>et al.</w:t>
      </w:r>
      <w:r w:rsidR="00C86C3F" w:rsidRPr="007E5ED2">
        <w:rPr>
          <w:rFonts w:ascii="Arial" w:hAnsi="Arial" w:cs="Arial"/>
          <w:noProof/>
        </w:rPr>
        <w:t xml:space="preserve">, 2016, 2020; Wiley </w:t>
      </w:r>
      <w:r w:rsidR="00C86C3F" w:rsidRPr="007E5ED2">
        <w:rPr>
          <w:rFonts w:ascii="Arial" w:hAnsi="Arial" w:cs="Arial"/>
          <w:i/>
          <w:noProof/>
        </w:rPr>
        <w:t>et al.</w:t>
      </w:r>
      <w:r w:rsidR="00C86C3F" w:rsidRPr="007E5ED2">
        <w:rPr>
          <w:rFonts w:ascii="Arial" w:hAnsi="Arial" w:cs="Arial"/>
          <w:noProof/>
        </w:rPr>
        <w:t xml:space="preserve">, 2019; Ibukun, 2020; Olayemi and Fichet-Calvet, 2020; Yadouleton </w:t>
      </w:r>
      <w:r w:rsidR="00C86C3F" w:rsidRPr="007E5ED2">
        <w:rPr>
          <w:rFonts w:ascii="Arial" w:hAnsi="Arial" w:cs="Arial"/>
          <w:i/>
          <w:noProof/>
        </w:rPr>
        <w:t>et al.</w:t>
      </w:r>
      <w:r w:rsidR="00C86C3F" w:rsidRPr="007E5ED2">
        <w:rPr>
          <w:rFonts w:ascii="Arial" w:hAnsi="Arial" w:cs="Arial"/>
          <w:noProof/>
        </w:rPr>
        <w:t>, 2020)</w:t>
      </w:r>
      <w:r w:rsidR="00C86C3F">
        <w:rPr>
          <w:rFonts w:ascii="Arial" w:hAnsi="Arial" w:cs="Arial"/>
        </w:rPr>
        <w:fldChar w:fldCharType="end"/>
      </w:r>
      <w:r w:rsidR="00C86C3F" w:rsidRPr="008C4B6A">
        <w:rPr>
          <w:rFonts w:ascii="Arial" w:hAnsi="Arial" w:cs="Arial"/>
        </w:rPr>
        <w:t xml:space="preserve">. </w:t>
      </w:r>
      <w:r w:rsidR="00C86C3F">
        <w:rPr>
          <w:rFonts w:ascii="Arial" w:hAnsi="Arial" w:cs="Arial"/>
        </w:rPr>
        <w:t xml:space="preserve">Nigeria has improved their surveillance system in the past few </w:t>
      </w:r>
      <w:commentRangeStart w:id="143"/>
      <w:r w:rsidR="00C86C3F">
        <w:rPr>
          <w:rFonts w:ascii="Arial" w:hAnsi="Arial" w:cs="Arial"/>
        </w:rPr>
        <w:t>years</w:t>
      </w:r>
      <w:commentRangeEnd w:id="143"/>
      <w:r w:rsidR="00C86C3F">
        <w:rPr>
          <w:rStyle w:val="CommentReference"/>
        </w:rPr>
        <w:commentReference w:id="143"/>
      </w:r>
      <w:r w:rsidR="00C86C3F">
        <w:rPr>
          <w:rFonts w:ascii="Arial" w:hAnsi="Arial" w:cs="Arial"/>
        </w:rPr>
        <w:t xml:space="preserve">, leading to an overrepresentation of LASV sequences from this region on GenBank.  Therefore, it was possible to evaluate the data at a regional-level corroborating previous finding that lineages II and III show clustering aligning with the progression of their ancestry from North-East to South-West </w:t>
      </w:r>
      <w:r w:rsidR="00C86C3F">
        <w:rPr>
          <w:rFonts w:ascii="Arial" w:hAnsi="Arial" w:cs="Arial"/>
        </w:rPr>
        <w:fldChar w:fldCharType="begin" w:fldLock="1"/>
      </w:r>
      <w:r w:rsidR="00C86C3F">
        <w:rPr>
          <w:rFonts w:ascii="Arial" w:hAnsi="Arial" w:cs="Arial"/>
        </w:rPr>
        <w:instrText>ADDIN CSL_CITATION {"citationItems":[{"id":"ITEM-1","itemData":{"DOI":"10.1128/JCM.01891-10","ISSN":"00951137","abstract":"Recent Lassa virus strains from Nigeria were completely or partially sequenced. Phylogenetic analysis revealed the predominance of lineage II and III strains, the existence of a previously undescribed (sub)lineage in Nigeria, and the directional spread of virus in the southern part of the country. The Bayesian analysis also provided estimates for divergence times within the Lassa virus clade. Copyright © 2011, American Society for Microbiology. All Rights Reserved.","author":[{"dropping-particle":"","family":"Ehichioya","given":"Deborah U.","non-dropping-particle":"","parse-names":false,"suffix":""},{"dropping-particle":"","family":"Hass","given":"Meike","non-dropping-particle":"","parse-names":false,"suffix":""},{"dropping-particle":"","family":"Becker-Ziaja","given":"Beate","non-dropping-particle":"","parse-names":false,"suffix":""},{"dropping-particle":"","family":"Ehimuan","given":"Jacqueline","non-dropping-particle":"","parse-names":false,"suffix":""},{"dropping-particle":"","family":"Asogun","given":"Danny A.","non-dropping-particle":"","parse-names":false,"suffix":""},{"dropping-particle":"","family":"Fichet-Calvet","given":"Elisabeth","non-dropping-particle":"","parse-names":false,"suffix":""},{"dropping-particle":"","family":"Kleinsteuber","given":"Katja","non-dropping-particle":"","parse-names":false,"suffix":""},{"dropping-particle":"","family":"Lelke","given":"Michaela","non-dropping-particle":"","parse-names":false,"suffix":""},{"dropping-particle":"","family":"Meulen","given":"Jan","non-dropping-particle":"Ter","parse-names":false,"suffix":""},{"dropping-particle":"","family":"Akpede","given":"George O.","non-dropping-particle":"","parse-names":false,"suffix":""},{"dropping-particle":"","family":"Omilabu","given":"Sunday A.","non-dropping-particle":"","parse-names":false,"suffix":""},{"dropping-particle":"","family":"Günther","given":"Stephan","non-dropping-particle":"","parse-names":false,"suffix":""},{"dropping-particle":"","family":"Ölschläger","given":"Stephan","non-dropping-particle":"","parse-names":false,"suffix":""}],"container-title":"Journal of Clinical Microbiology","id":"ITEM-1","issued":{"date-parts":[["2011"]]},"title":"Current molecular epidemiology of Lassa virus in Nigeria","type":"article-journal"},"uris":["http://www.mendeley.com/documents/?uuid=8bc7ef95-ad70-4212-bdaa-e7a37c51c4ad"]},{"id":"ITEM-2","itemData":{"DOI":"10.1128/jvi.74.15.6992-7004.2000","ISSN":"0022-538X","PMID":"10888638","abstract":"The arenavirus Lassa virus causes Lassa fever, a viral hemorrhagic fever that is endemic in the countries of Nigeria, Sierra Leone, Liberia, and Guinea and perhaps elsewhere in West Africa. To determine the degree of genetic diversity among Lassa virus strains, partial nucleoprotein (NP) gene sequences were obtained from 54 strains and analyzed. Phylogenetic analyses showed that Lassa viruses comprise four lineages, three of which are found in Nigeria and the fourth in Guinea, Liberia, and Sierra Leone. Overall strain variation in the partial NP gene sequence was found to be as high as 27% at the nucleotide level and 15% at the amino acid level. Genetic distance among Lassa strains was found to correlate with geographic distance rather than time, and no evidence of a \"molecular clock\" was found. A method for amplifying and cloning full-length arenavirus S RNAs was developed and used to obtain the complete NP and glycoprotein gene (GP1 and GP2) sequences for two representative Nigerian strains of Lassa virus. Comparison of full-length gene sequences for four Lassa virus strains representing the four lineages showed that the NP gene (up to 23.8% nucleotide difference and 12.0% amino acid difference) is more variable than the glycoprotein genes. Although the evolutionary order of descent within Lassa virus strains was not completely resolved, the phylogenetic analyses of full-length NP, GP1, and GP2 gene sequences suggested that Nigerian strains of Lassa virus were ancestral to strains from Guinea, Liberia, and Sierra Leone. Compared to the New World arenaviruses, Lassa and the other Old World arenaviruses have either undergone a shorter period of diverisification or are evolving at a slower rate. This study represents the first large-scale examination of Lassa virus genetic variation.","author":[{"dropping-particle":"","family":"Bowen","given":"M. D.","non-dropping-particle":"","parse-names":false,"suffix":""},{"dropping-particle":"","family":"Rollin","given":"P. E.","non-dropping-particle":"","parse-names":false,"suffix":""},{"dropping-particle":"","family":"Ksiazek","given":"T. G.","non-dropping-particle":"","parse-names":false,"suffix":""},{"dropping-particle":"","family":"Hustad","given":"H. L.","non-dropping-particle":"","parse-names":false,"suffix":""},{"dropping-particle":"","family":"Bausch","given":"D. G.","non-dropping-particle":"","parse-names":false,"suffix":""},{"dropping-particle":"","family":"Demby","given":"A. H.","non-dropping-particle":"","parse-names":false,"suffix":""},{"dropping-particle":"","family":"Bajani","given":"M. D.","non-dropping-particle":"","parse-names":false,"suffix":""},{"dropping-particle":"","family":"Peters","given":"C. J.","non-dropping-particle":"","parse-names":false,"suffix":""},{"dropping-particle":"","family":"Nichol","given":"S. T.","non-dropping-particle":"","parse-names":false,"suffix":""}],"container-title":"Journal of Virology","id":"ITEM-2","issue":"15","issued":{"date-parts":[["2000"]]},"note":"what I am doing but actual lab stuff","page":"6992-7004","title":"Genetic Diversity among Lassa Virus Strains","type":"article-journal","volume":"74"},"uris":["http://www.mendeley.com/documents/?uuid=fa1f25d5-70c2-43a0-9cf7-69d6192f26b4"]}],"mendeley":{"formattedCitation":"(Bowen &lt;i&gt;et al.&lt;/i&gt;, 2000; Ehichioya &lt;i&gt;et al.&lt;/i&gt;, 2011)","manualFormatting":"(Bowen et al., 2000; Ehichioya et al., 2011)","plainTextFormattedCitation":"(Bowen et al., 2000; Ehichioya et al., 2011)","previouslyFormattedCitation":"(Bowen &lt;i&gt;et al.&lt;/i&gt;, 2000; Ehichioya &lt;i&gt;et al.&lt;/i&gt;, 2011)"},"properties":{"noteIndex":0},"schema":"https://github.com/citation-style-language/schema/raw/master/csl-citation.json"}</w:instrText>
      </w:r>
      <w:r w:rsidR="00C86C3F">
        <w:rPr>
          <w:rFonts w:ascii="Arial" w:hAnsi="Arial" w:cs="Arial"/>
        </w:rPr>
        <w:fldChar w:fldCharType="separate"/>
      </w:r>
      <w:r w:rsidR="00C86C3F" w:rsidRPr="00405CAD">
        <w:rPr>
          <w:rFonts w:ascii="Arial" w:hAnsi="Arial" w:cs="Arial"/>
          <w:noProof/>
        </w:rPr>
        <w:t xml:space="preserve">(Bowen </w:t>
      </w:r>
      <w:r w:rsidR="00C86C3F" w:rsidRPr="00405CAD">
        <w:rPr>
          <w:rFonts w:ascii="Arial" w:hAnsi="Arial" w:cs="Arial"/>
          <w:i/>
          <w:noProof/>
        </w:rPr>
        <w:t>et al.</w:t>
      </w:r>
      <w:r w:rsidR="00C86C3F" w:rsidRPr="00405CAD">
        <w:rPr>
          <w:rFonts w:ascii="Arial" w:hAnsi="Arial" w:cs="Arial"/>
          <w:noProof/>
        </w:rPr>
        <w:t xml:space="preserve">, 2000; Ehichioya </w:t>
      </w:r>
      <w:r w:rsidR="00C86C3F" w:rsidRPr="00405CAD">
        <w:rPr>
          <w:rFonts w:ascii="Arial" w:hAnsi="Arial" w:cs="Arial"/>
          <w:i/>
          <w:noProof/>
        </w:rPr>
        <w:t>et al.</w:t>
      </w:r>
      <w:r w:rsidR="00C86C3F" w:rsidRPr="00405CAD">
        <w:rPr>
          <w:rFonts w:ascii="Arial" w:hAnsi="Arial" w:cs="Arial"/>
          <w:noProof/>
        </w:rPr>
        <w:t>, 2011)</w:t>
      </w:r>
      <w:r w:rsidR="00C86C3F">
        <w:rPr>
          <w:rFonts w:ascii="Arial" w:hAnsi="Arial" w:cs="Arial"/>
        </w:rPr>
        <w:fldChar w:fldCharType="end"/>
      </w:r>
      <w:r w:rsidR="00C86C3F">
        <w:rPr>
          <w:rFonts w:ascii="Arial" w:hAnsi="Arial" w:cs="Arial"/>
        </w:rPr>
        <w:t>.</w:t>
      </w:r>
    </w:p>
    <w:p w14:paraId="107E5677" w14:textId="69DEF46F" w:rsidR="00C86C3F" w:rsidRDefault="00504C6E" w:rsidP="00C86C3F">
      <w:pPr>
        <w:jc w:val="both"/>
        <w:rPr>
          <w:rFonts w:ascii="Arial" w:hAnsi="Arial" w:cs="Arial"/>
        </w:rPr>
      </w:pPr>
      <w:r w:rsidRPr="00B705FB">
        <w:rPr>
          <w:rFonts w:ascii="Arial" w:hAnsi="Arial" w:cs="Arial"/>
        </w:rPr>
        <w:t xml:space="preserve">There is a lower coverage of rodent derived LASV sequences, with those from the primary reservoir </w:t>
      </w:r>
      <w:r w:rsidRPr="00A04AAB">
        <w:rPr>
          <w:rFonts w:ascii="Arial" w:hAnsi="Arial" w:cs="Arial"/>
          <w:i/>
          <w:iCs/>
        </w:rPr>
        <w:t xml:space="preserve">M. natalensis </w:t>
      </w:r>
      <w:r w:rsidRPr="00B705FB">
        <w:rPr>
          <w:rFonts w:ascii="Arial" w:hAnsi="Arial" w:cs="Arial"/>
        </w:rPr>
        <w:t>forming only 25% (</w:t>
      </w:r>
      <w:r w:rsidRPr="00FC4B3C">
        <w:rPr>
          <w:rFonts w:ascii="Arial" w:hAnsi="Arial" w:cs="Arial"/>
          <w:highlight w:val="green"/>
        </w:rPr>
        <w:t>n=518</w:t>
      </w:r>
      <w:r w:rsidRPr="00B705FB">
        <w:rPr>
          <w:rFonts w:ascii="Arial" w:hAnsi="Arial" w:cs="Arial"/>
        </w:rPr>
        <w:t xml:space="preserve">). </w:t>
      </w:r>
      <w:r w:rsidR="00C86C3F">
        <w:rPr>
          <w:rFonts w:ascii="Arial" w:hAnsi="Arial" w:cs="Arial"/>
        </w:rPr>
        <w:t xml:space="preserve">The most recent common ancestor of LASV sequences from </w:t>
      </w:r>
      <w:r w:rsidR="00C86C3F">
        <w:rPr>
          <w:rFonts w:ascii="Arial" w:hAnsi="Arial" w:cs="Arial"/>
          <w:i/>
          <w:iCs/>
        </w:rPr>
        <w:t xml:space="preserve">M. natalensis </w:t>
      </w:r>
      <w:r w:rsidR="00C86C3F">
        <w:rPr>
          <w:rFonts w:ascii="Arial" w:hAnsi="Arial" w:cs="Arial"/>
        </w:rPr>
        <w:t xml:space="preserve">suggested its presence in Sierra Leone was subsequent to other countries, and similarly to Andersen et al.’s findings, also to LASV isolates from humans (2015). </w:t>
      </w:r>
      <w:r>
        <w:rPr>
          <w:rFonts w:ascii="Arial" w:hAnsi="Arial" w:cs="Arial"/>
        </w:rPr>
        <w:t>It is apparent that there is a low overall frequency of sampling of t</w:t>
      </w:r>
      <w:r w:rsidRPr="00B705FB">
        <w:rPr>
          <w:rFonts w:ascii="Arial" w:hAnsi="Arial" w:cs="Arial"/>
        </w:rPr>
        <w:t>he other rodent species,</w:t>
      </w:r>
      <w:r>
        <w:rPr>
          <w:rFonts w:ascii="Arial" w:hAnsi="Arial" w:cs="Arial"/>
        </w:rPr>
        <w:t xml:space="preserve"> despite </w:t>
      </w:r>
      <w:r w:rsidR="00FC4B3C">
        <w:rPr>
          <w:rFonts w:ascii="Arial" w:hAnsi="Arial" w:cs="Arial"/>
        </w:rPr>
        <w:t xml:space="preserve">the increased number of </w:t>
      </w:r>
      <w:r>
        <w:rPr>
          <w:rFonts w:ascii="Arial" w:hAnsi="Arial" w:cs="Arial"/>
        </w:rPr>
        <w:t>LASV</w:t>
      </w:r>
      <w:r w:rsidRPr="00B705FB">
        <w:rPr>
          <w:rFonts w:ascii="Arial" w:hAnsi="Arial" w:cs="Arial"/>
        </w:rPr>
        <w:t xml:space="preserve"> sequences </w:t>
      </w:r>
      <w:r>
        <w:rPr>
          <w:rFonts w:ascii="Arial" w:hAnsi="Arial" w:cs="Arial"/>
        </w:rPr>
        <w:t xml:space="preserve">recorded in GenBank </w:t>
      </w:r>
      <w:r w:rsidRPr="00B705FB">
        <w:rPr>
          <w:rFonts w:ascii="Arial" w:hAnsi="Arial" w:cs="Arial"/>
        </w:rPr>
        <w:t xml:space="preserve">since 2008. Moreover, </w:t>
      </w:r>
      <w:r>
        <w:rPr>
          <w:rFonts w:ascii="Arial" w:hAnsi="Arial" w:cs="Arial"/>
        </w:rPr>
        <w:t xml:space="preserve">host species of LASV detection recorded at a genus level are limiting to analysis, </w:t>
      </w:r>
      <w:r w:rsidRPr="00B705FB">
        <w:rPr>
          <w:rFonts w:ascii="Arial" w:hAnsi="Arial" w:cs="Arial"/>
        </w:rPr>
        <w:t xml:space="preserve">as LASV has been detected in multiple </w:t>
      </w:r>
      <w:r w:rsidRPr="00A04AAB">
        <w:rPr>
          <w:rFonts w:ascii="Arial" w:hAnsi="Arial" w:cs="Arial"/>
          <w:i/>
          <w:iCs/>
        </w:rPr>
        <w:t>Mastomys</w:t>
      </w:r>
      <w:r w:rsidRPr="00B705FB">
        <w:rPr>
          <w:rFonts w:ascii="Arial" w:hAnsi="Arial" w:cs="Arial"/>
        </w:rPr>
        <w:t xml:space="preserve"> species </w:t>
      </w:r>
      <w:r w:rsidRPr="00B705FB">
        <w:rPr>
          <w:rFonts w:ascii="Arial" w:hAnsi="Arial" w:cs="Arial"/>
        </w:rPr>
        <w:fldChar w:fldCharType="begin" w:fldLock="1"/>
      </w:r>
      <w:r>
        <w:rPr>
          <w:rFonts w:ascii="Arial" w:hAnsi="Arial" w:cs="Arial"/>
        </w:rPr>
        <w:instrText>ADDIN CSL_CITATION {"citationItems":[{"id":"ITEM-1","itemData":{"DOI":"10.1016/j.bse.2004.12.015","ISSN":"03051978","abstract":"Multimammate rats (genus Mastomys) are abundant in many regions throughout sub-Saharan Africa, and are of high economical and sanitary importance as agricultural pests as well as reservoir/vectors of human diseases. In pest management and in epidemiological studies, unequivocal species identification of individuals collected in the field is crucial. However, the discrimination among most of the Mastomys species is often difficult, if not impossible, on the basis of external characters. Karyology provides unambiguous specific assignations, but is not suitable for population studies involving large numbers of individuals because it requires fresh material and/or quick transfer from the field to the laboratory. The purpose of this study was to search for molecular markers allowing a clear discrimination of field collected individuals on the basis of ethanol-preserved samples. Using sequences of the cytochrome b region of mitochondrial DNA, two molecular tests based on species-specific primers (test 1) and restriction sites generating species-specific profiles (test 2), were designed and evaluated for species identification on a large number of karyotypically or electrophoretically unambiguously determined individuals. The tests clearly discriminate the four most widespread species. They are easy to perform on a small piece of ear or tail taken from live animals, and can probably be adapted to identify museum specimens. © 2005 Elsevier Ltd. All rights reserved.","author":[{"dropping-particle":"","family":"Lecompte","given":"Emilie","non-dropping-particle":"","parse-names":false,"suffix":""},{"dropping-particle":"","family":"Brouat","given":"Carine","non-dropping-particle":"","parse-names":false,"suffix":""},{"dropping-particle":"","family":"Duplantier","given":"Jean Marc","non-dropping-particle":"","parse-names":false,"suffix":""},{"dropping-particle":"","family":"Galan","given":"Maxime","non-dropping-particle":"","parse-names":false,"suffix":""},{"dropping-particle":"","family":"Granjon","given":"Laurent","non-dropping-particle":"","parse-names":false,"suffix":""},{"dropping-particle":"","family":"Loiseau","given":"Anne","non-dropping-particle":"","parse-names":false,"suffix":""},{"dropping-particle":"","family":"Mouline","given":"Karine","non-dropping-particle":"","parse-names":false,"suffix":""},{"dropping-particle":"","family":"Cosson","given":"Jean Francois","non-dropping-particle":"","parse-names":false,"suffix":""}],"container-title":"Biochemical Systematics and Ecology","id":"ITEM-1","issued":{"date-parts":[["2005"]]},"title":"Molecular identification of four cryptic species of Mastomys (Rodentia, Murinae)","type":"article-journal"},"uris":["http://www.mendeley.com/documents/?uuid=53e8e2b2-edee-478e-9206-540c3711da82"]},{"id":"ITEM-2","itemData":{"DOI":"10.3201/eid1212.060812","ISSN":"10806059","abstract":"PCR screening of 1,482 murid rodents from 13 genera caught in 18 different localities of Guinea, West Africa, showed Lassa virus infection only in molecularly typed Mastomys natalensis. Distribution of this rodent and relative abundance compared with M. erythroleucus correlates geographically with Lassa virus seroprevalence in humans.","author":[{"dropping-particle":"","family":"Lecompte","given":"Emilie","non-dropping-particle":"","parse-names":false,"suffix":""},{"dropping-particle":"","family":"Fichet-Calvet","given":"Elisabeth","non-dropping-particle":"","parse-names":false,"suffix":""},{"dropping-particle":"","family":"Daffis","given":"Stéphane","non-dropping-particle":"","parse-names":false,"suffix":""},{"dropping-particle":"","family":"Koulémou","given":"Kékoura","non-dropping-particle":"","parse-names":false,"suffix":""},{"dropping-particle":"","family":"Sylla","given":"Oumar","non-dropping-particle":"","parse-names":false,"suffix":""},{"dropping-particle":"","family":"Kourouma","given":"Fodé","non-dropping-particle":"","parse-names":false,"suffix":""},{"dropping-particle":"","family":"Doré","given":"Amadou","non-dropping-particle":"","parse-names":false,"suffix":""},{"dropping-particle":"","family":"Soropogui","given":"Barré","non-dropping-particle":"","parse-names":false,"suffix":""},{"dropping-particle":"","family":"Aniskin","given":"Vladimir","non-dropping-particle":"","parse-names":false,"suffix":""},{"dropping-particle":"","family":"Allali","given":"Bernard","non-dropping-particle":"","parse-names":false,"suffix":""},{"dropping-particle":"","family":"Kan","given":"Stéphane Kouassi","non-dropping-particle":"","parse-names":false,"suffix":""},{"dropping-particle":"","family":"Lalis","given":"Aude","non-dropping-particle":"","parse-names":false,"suffix":""},{"dropping-particle":"","family":"Koivogui","given":"Lamine","non-dropping-particle":"","parse-names":false,"suffix":""},{"dropping-particle":"","family":"Günther","given":"Stephan","non-dropping-particle":"","parse-names":false,"suffix":""},{"dropping-particle":"","family":"Denys","given":"Christiane","non-dropping-particle":"","parse-names":false,"suffix":""},{"dropping-particle":"","family":"Meulen","given":"Jan","non-dropping-particle":"Ter","parse-names":false,"suffix":""}],"container-title":"Emerging Infectious Diseases","id":"ITEM-2","issued":{"date-parts":[["2006"]]},"title":"Mastomys natalensis and Lassa fever, West Africa","type":"article-journal"},"uris":["http://www.mendeley.com/documents/?uuid=d0893dae-3908-4aa9-b42e-6e1b0f651d69"]},{"id":"ITEM-3","itemData":{"DOI":"10.1038/srep25280","ISSN":"20452322","abstract":"Lassa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Reports","id":"ITEM-3","issued":{"date-parts":[["2016"]]},"title":"New Hosts of The Lassa Virus","type":"article-journal"},"uris":["http://www.mendeley.com/documents/?uuid=0c004ce9-6caa-4b5c-af42-0aff5230e933"]}],"mendeley":{"formattedCitation":"(Lecompte &lt;i&gt;et al.&lt;/i&gt;, 2005, 2006; Olayemi &lt;i&gt;et al.&lt;/i&gt;, 2016)","manualFormatting":"(Figure 2; Lecompte et al., 2005, 2006; Olayemi et al., 2016)","plainTextFormattedCitation":"(Lecompte et al., 2005, 2006; Olayemi et al., 2016)","previouslyFormattedCitation":"(Lecompte &lt;i&gt;et al.&lt;/i&gt;, 2005, 2006; Olayemi &lt;i&gt;et al.&lt;/i&gt;, 2016)"},"properties":{"noteIndex":0},"schema":"https://github.com/citation-style-language/schema/raw/master/csl-citation.json"}</w:instrText>
      </w:r>
      <w:r w:rsidRPr="00B705FB">
        <w:rPr>
          <w:rFonts w:ascii="Arial" w:hAnsi="Arial" w:cs="Arial"/>
        </w:rPr>
        <w:fldChar w:fldCharType="separate"/>
      </w:r>
      <w:r w:rsidRPr="00B705FB">
        <w:rPr>
          <w:rFonts w:ascii="Arial" w:hAnsi="Arial" w:cs="Arial"/>
          <w:noProof/>
        </w:rPr>
        <w:t>(</w:t>
      </w:r>
      <w:r>
        <w:rPr>
          <w:rFonts w:ascii="Arial" w:hAnsi="Arial" w:cs="Arial"/>
          <w:noProof/>
        </w:rPr>
        <w:t>Figure 2</w:t>
      </w:r>
      <w:r w:rsidRPr="00B705FB">
        <w:rPr>
          <w:rFonts w:ascii="Arial" w:hAnsi="Arial" w:cs="Arial"/>
          <w:noProof/>
        </w:rPr>
        <w:t>; Lecompte et al., 2005, 2006; Olayemi et al., 2016)</w:t>
      </w:r>
      <w:r w:rsidRPr="00B705FB">
        <w:rPr>
          <w:rFonts w:ascii="Arial" w:hAnsi="Arial" w:cs="Arial"/>
        </w:rPr>
        <w:fldChar w:fldCharType="end"/>
      </w:r>
      <w:r w:rsidRPr="00B705FB">
        <w:rPr>
          <w:rFonts w:ascii="Arial" w:hAnsi="Arial" w:cs="Arial"/>
        </w:rPr>
        <w:t xml:space="preserve">. </w:t>
      </w:r>
      <w:r w:rsidR="00C86C3F">
        <w:rPr>
          <w:rFonts w:ascii="Arial" w:hAnsi="Arial" w:cs="Arial"/>
        </w:rPr>
        <w:t xml:space="preserve">The lack of full segment sequences from rodents is limiting in this analysis, particularly from species which are not considered a primary reservoir, </w:t>
      </w:r>
      <w:proofErr w:type="gramStart"/>
      <w:r w:rsidR="00C86C3F">
        <w:rPr>
          <w:rFonts w:ascii="Arial" w:hAnsi="Arial" w:cs="Arial"/>
        </w:rPr>
        <w:t>e.g.</w:t>
      </w:r>
      <w:proofErr w:type="gramEnd"/>
      <w:r w:rsidR="00C86C3F">
        <w:rPr>
          <w:rFonts w:ascii="Arial" w:hAnsi="Arial" w:cs="Arial"/>
        </w:rPr>
        <w:t xml:space="preserve"> </w:t>
      </w:r>
      <w:r w:rsidR="00C86C3F">
        <w:rPr>
          <w:rFonts w:ascii="Arial" w:hAnsi="Arial" w:cs="Arial"/>
          <w:i/>
          <w:iCs/>
        </w:rPr>
        <w:t xml:space="preserve">H. </w:t>
      </w:r>
      <w:proofErr w:type="spellStart"/>
      <w:r w:rsidR="00C86C3F">
        <w:rPr>
          <w:rFonts w:ascii="Arial" w:hAnsi="Arial" w:cs="Arial"/>
          <w:i/>
          <w:iCs/>
        </w:rPr>
        <w:t>pamfi</w:t>
      </w:r>
      <w:proofErr w:type="spellEnd"/>
      <w:r w:rsidR="00C86C3F">
        <w:rPr>
          <w:rFonts w:ascii="Arial" w:hAnsi="Arial" w:cs="Arial"/>
          <w:i/>
          <w:iCs/>
        </w:rPr>
        <w:t xml:space="preserve">. </w:t>
      </w:r>
      <w:r w:rsidR="00C86C3F">
        <w:rPr>
          <w:rFonts w:ascii="Arial" w:hAnsi="Arial" w:cs="Arial"/>
        </w:rPr>
        <w:t xml:space="preserve">In current literature, despite the initial report of LASV in </w:t>
      </w:r>
      <w:r w:rsidR="00C86C3F">
        <w:rPr>
          <w:rFonts w:ascii="Arial" w:hAnsi="Arial" w:cs="Arial"/>
          <w:i/>
          <w:iCs/>
        </w:rPr>
        <w:t xml:space="preserve">H. </w:t>
      </w:r>
      <w:proofErr w:type="spellStart"/>
      <w:r w:rsidR="00C86C3F">
        <w:rPr>
          <w:rFonts w:ascii="Arial" w:hAnsi="Arial" w:cs="Arial"/>
          <w:i/>
          <w:iCs/>
        </w:rPr>
        <w:t>pamfi</w:t>
      </w:r>
      <w:proofErr w:type="spellEnd"/>
      <w:r w:rsidR="00C86C3F">
        <w:rPr>
          <w:rFonts w:ascii="Arial" w:hAnsi="Arial" w:cs="Arial"/>
          <w:i/>
          <w:iCs/>
        </w:rPr>
        <w:t xml:space="preserve"> </w:t>
      </w:r>
      <w:r w:rsidR="00C86C3F">
        <w:rPr>
          <w:rFonts w:ascii="Arial" w:hAnsi="Arial" w:cs="Arial"/>
        </w:rPr>
        <w:t xml:space="preserve">in 2016, the most recent common ancestor of appears in the late 1600s </w:t>
      </w:r>
      <w:r w:rsidR="00C86C3F">
        <w:rPr>
          <w:rFonts w:ascii="Arial" w:hAnsi="Arial" w:cs="Arial"/>
        </w:rPr>
        <w:fldChar w:fldCharType="begin" w:fldLock="1"/>
      </w:r>
      <w:r w:rsidR="00C86C3F">
        <w:rPr>
          <w:rFonts w:ascii="Arial" w:hAnsi="Arial" w:cs="Arial"/>
        </w:rPr>
        <w:instrText>ADDIN CSL_CITATION {"citationItems":[{"id":"ITEM-1","itemData":{"DOI":"10.1038/srep25280","ISSN":"20452322","abstract":"Lassa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Reports","id":"ITEM-1","issued":{"date-parts":[["2016"]]},"title":"New Hosts of The Lassa Virus","type":"article-journal"},"uris":["http://www.mendeley.com/documents/?uuid=0c004ce9-6caa-4b5c-af42-0aff5230e933"]}],"mendeley":{"formattedCitation":"(Olayemi &lt;i&gt;et al.&lt;/i&gt;, 2016)","manualFormatting":"(Table 1; Olayemi et al., 2016)","plainTextFormattedCitation":"(Olayemi et al., 2016)","previouslyFormattedCitation":"(Olayemi &lt;i&gt;et al.&lt;/i&gt;, 2016)"},"properties":{"noteIndex":0},"schema":"https://github.com/citation-style-language/schema/raw/master/csl-citation.json"}</w:instrText>
      </w:r>
      <w:r w:rsidR="00C86C3F">
        <w:rPr>
          <w:rFonts w:ascii="Arial" w:hAnsi="Arial" w:cs="Arial"/>
        </w:rPr>
        <w:fldChar w:fldCharType="separate"/>
      </w:r>
      <w:r w:rsidR="00C86C3F" w:rsidRPr="00604C3B">
        <w:rPr>
          <w:rFonts w:ascii="Arial" w:hAnsi="Arial" w:cs="Arial"/>
          <w:noProof/>
        </w:rPr>
        <w:t>(</w:t>
      </w:r>
      <w:r w:rsidR="00C86C3F">
        <w:rPr>
          <w:rFonts w:ascii="Arial" w:hAnsi="Arial" w:cs="Arial"/>
          <w:noProof/>
        </w:rPr>
        <w:t xml:space="preserve">Table 1; </w:t>
      </w:r>
      <w:r w:rsidR="00C86C3F" w:rsidRPr="00604C3B">
        <w:rPr>
          <w:rFonts w:ascii="Arial" w:hAnsi="Arial" w:cs="Arial"/>
          <w:noProof/>
        </w:rPr>
        <w:t xml:space="preserve">Olayemi </w:t>
      </w:r>
      <w:r w:rsidR="00C86C3F" w:rsidRPr="00604C3B">
        <w:rPr>
          <w:rFonts w:ascii="Arial" w:hAnsi="Arial" w:cs="Arial"/>
          <w:i/>
          <w:noProof/>
        </w:rPr>
        <w:t>et al.</w:t>
      </w:r>
      <w:r w:rsidR="00C86C3F" w:rsidRPr="00604C3B">
        <w:rPr>
          <w:rFonts w:ascii="Arial" w:hAnsi="Arial" w:cs="Arial"/>
          <w:noProof/>
        </w:rPr>
        <w:t>, 2016)</w:t>
      </w:r>
      <w:r w:rsidR="00C86C3F">
        <w:rPr>
          <w:rFonts w:ascii="Arial" w:hAnsi="Arial" w:cs="Arial"/>
        </w:rPr>
        <w:fldChar w:fldCharType="end"/>
      </w:r>
      <w:r w:rsidR="00C86C3F">
        <w:rPr>
          <w:rFonts w:ascii="Arial" w:hAnsi="Arial" w:cs="Arial"/>
        </w:rPr>
        <w:t xml:space="preserve">. It is therefore possible lineage VI and/or </w:t>
      </w:r>
      <w:r w:rsidR="00C86C3F">
        <w:rPr>
          <w:rFonts w:ascii="Arial" w:hAnsi="Arial" w:cs="Arial"/>
          <w:i/>
          <w:iCs/>
        </w:rPr>
        <w:t xml:space="preserve">H. </w:t>
      </w:r>
      <w:proofErr w:type="spellStart"/>
      <w:r w:rsidR="00C86C3F">
        <w:rPr>
          <w:rFonts w:ascii="Arial" w:hAnsi="Arial" w:cs="Arial"/>
          <w:i/>
          <w:iCs/>
        </w:rPr>
        <w:t>pamfi</w:t>
      </w:r>
      <w:proofErr w:type="spellEnd"/>
      <w:r w:rsidR="00C86C3F">
        <w:rPr>
          <w:rFonts w:ascii="Arial" w:hAnsi="Arial" w:cs="Arial"/>
          <w:i/>
          <w:iCs/>
        </w:rPr>
        <w:t xml:space="preserve"> </w:t>
      </w:r>
      <w:r w:rsidR="00C86C3F">
        <w:rPr>
          <w:rFonts w:ascii="Arial" w:hAnsi="Arial" w:cs="Arial"/>
        </w:rPr>
        <w:t xml:space="preserve">as a reservoir of LASV has gone undetected due to lack of sampling. </w:t>
      </w:r>
    </w:p>
    <w:p w14:paraId="331EAE6F" w14:textId="682F05C5" w:rsidR="007F471E" w:rsidRDefault="00C86C3F" w:rsidP="007F471E">
      <w:pPr>
        <w:jc w:val="both"/>
        <w:rPr>
          <w:rFonts w:ascii="Arial" w:hAnsi="Arial" w:cs="Arial"/>
        </w:rPr>
      </w:pPr>
      <w:r>
        <w:rPr>
          <w:rFonts w:ascii="Arial" w:hAnsi="Arial" w:cs="Arial"/>
        </w:rPr>
        <w:lastRenderedPageBreak/>
        <w:t>Most of the sequences retrieved corresponded to short fragments derived fro</w:t>
      </w:r>
      <w:r w:rsidR="00E03543">
        <w:rPr>
          <w:rFonts w:ascii="Arial" w:hAnsi="Arial" w:cs="Arial"/>
        </w:rPr>
        <w:t xml:space="preserve">m PCR products used for diagnostics purposes rather than molecular epidemiology surveillance. The phylogenetic analysis only included complete gene sequences to improve phylogenetic inferences. LASV is segmented virus, and it was not possible to identify complete genome sequences since both S and L segments are reported separately on the sequence’s repository. The molecular clock analyses from L protein indicated an earlier emergency of LASV when compared to S segment analysis. </w:t>
      </w:r>
      <w:r w:rsidR="007F471E">
        <w:rPr>
          <w:rFonts w:ascii="Arial" w:hAnsi="Arial" w:cs="Arial"/>
        </w:rPr>
        <w:t>This</w:t>
      </w:r>
      <w:r w:rsidR="007F471E" w:rsidRPr="008C4B6A">
        <w:rPr>
          <w:rFonts w:ascii="Arial" w:hAnsi="Arial" w:cs="Arial"/>
        </w:rPr>
        <w:t xml:space="preserve"> is likely due to the</w:t>
      </w:r>
      <w:r w:rsidR="007F471E">
        <w:rPr>
          <w:rFonts w:ascii="Arial" w:hAnsi="Arial" w:cs="Arial"/>
        </w:rPr>
        <w:t xml:space="preserve"> functionality</w:t>
      </w:r>
      <w:r w:rsidR="007F471E" w:rsidRPr="008C4B6A">
        <w:rPr>
          <w:rFonts w:ascii="Arial" w:hAnsi="Arial" w:cs="Arial"/>
        </w:rPr>
        <w:t xml:space="preserve"> of </w:t>
      </w:r>
      <w:r w:rsidR="00E03543">
        <w:rPr>
          <w:rFonts w:ascii="Arial" w:hAnsi="Arial" w:cs="Arial"/>
        </w:rPr>
        <w:t>RNA polymerase properties of the L protein</w:t>
      </w:r>
      <w:r w:rsidR="007F471E">
        <w:rPr>
          <w:rFonts w:ascii="Arial" w:hAnsi="Arial" w:cs="Arial"/>
        </w:rPr>
        <w:t xml:space="preserve">, </w:t>
      </w:r>
      <w:r w:rsidR="00E03543">
        <w:rPr>
          <w:rFonts w:ascii="Arial" w:hAnsi="Arial" w:cs="Arial"/>
        </w:rPr>
        <w:t>essential</w:t>
      </w:r>
      <w:r w:rsidR="007F471E" w:rsidRPr="008C4B6A">
        <w:rPr>
          <w:rFonts w:ascii="Arial" w:hAnsi="Arial" w:cs="Arial"/>
        </w:rPr>
        <w:t xml:space="preserve"> for viral replication</w:t>
      </w:r>
      <w:r w:rsidR="007F471E">
        <w:rPr>
          <w:rFonts w:ascii="Arial" w:hAnsi="Arial" w:cs="Arial"/>
        </w:rPr>
        <w:t>, thus</w:t>
      </w:r>
      <w:r w:rsidR="007F471E" w:rsidRPr="008C4B6A">
        <w:rPr>
          <w:rFonts w:ascii="Arial" w:hAnsi="Arial" w:cs="Arial"/>
        </w:rPr>
        <w:t xml:space="preserve"> </w:t>
      </w:r>
      <w:r w:rsidR="007F471E">
        <w:rPr>
          <w:rFonts w:ascii="Arial" w:hAnsi="Arial" w:cs="Arial"/>
        </w:rPr>
        <w:t>expected</w:t>
      </w:r>
      <w:r w:rsidR="007F471E" w:rsidRPr="008C4B6A">
        <w:rPr>
          <w:rFonts w:ascii="Arial" w:hAnsi="Arial" w:cs="Arial"/>
        </w:rPr>
        <w:t xml:space="preserve"> to be conserved</w:t>
      </w:r>
      <w:r w:rsidR="007F471E">
        <w:rPr>
          <w:rFonts w:ascii="Arial" w:hAnsi="Arial" w:cs="Arial"/>
        </w:rPr>
        <w:t xml:space="preserve"> </w:t>
      </w:r>
      <w:r w:rsidR="007F471E">
        <w:rPr>
          <w:rFonts w:ascii="Arial" w:hAnsi="Arial" w:cs="Arial"/>
        </w:rPr>
        <w:fldChar w:fldCharType="begin" w:fldLock="1"/>
      </w:r>
      <w:r w:rsidR="007F471E">
        <w:rPr>
          <w:rFonts w:ascii="Arial" w:hAnsi="Arial" w:cs="Arial"/>
        </w:rPr>
        <w:instrText>ADDIN CSL_CITATION {"citationItems":[{"id":"ITEM-1","itemData":{"DOI":"10.1128/jvi.02081-10","ISSN":"0022-538X","PMID":"21228230","abstract":"Arenaviruses are negative-strand RNA viruses that cause human diseases such as lymphocytic choriomeningitis, Bolivian hemorrhagic fever, and Lassa hemorrhagic fever. No licensed vaccines exist, and current treatment is limited to ribavirin. The prototypic arenavirus, lymphocytic choriomeningitis virus (LCMV), is a model for dissecting virus-host interactions in persistent and acute disease. The RING finger protein Z has been identified as the driving force of arenaviral budding and acts as the viral matrix protein. While residues in Z required for viral budding have been described, residues that govern the Z matrix function(s) have yet to be fully elucidated. Because this matrix function is integral to viral assembly, we reasoned that this would be reflected in sequence conservation. Using sequence alignment, we identified several conserved residues in Z outside the RING and late domains. Nine residues were each mutated to alanine in Lassa fever virus Z. All of the mutations affected the expression of an LCMV minigenome and the infectivity of virus-like particles, but to greatly varying degrees. Interestingly, no mutations appeared to affect Z-mediated budding or association with viral GP. Our findings provide direct experimental evidence supporting a role for Z in the modulation of the activity of the viral ribonucleoprotein (RNP) complex and its packaging into mature infectious viral particles. Copyright © 2011, American Society for Microbiology. All Rights Reserved.","author":[{"dropping-particle":"","family":"Capul","given":"A. A.","non-dropping-particle":"","parse-names":false,"suffix":""},{"dropping-particle":"","family":"la Torre","given":"J. C.","non-dropping-particle":"de","parse-names":false,"suffix":""},{"dropping-particle":"","family":"Buchmeier","given":"M. J.","non-dropping-particle":"","parse-names":false,"suffix":""}],"container-title":"Journal of Virology","id":"ITEM-1","issued":{"date-parts":[["2011"]]},"title":"Conserved Residues in Lassa Fever Virus Z Protein Modulate Viral Infectivity at the Level of the Ribonucleoprotein","type":"article-journal"},"uris":["http://www.mendeley.com/documents/?uuid=a068c510-265f-45f0-935e-cff844d8b6ad"]}],"mendeley":{"formattedCitation":"(Capul, de la Torre and Buchmeier, 2011)","manualFormatting":"(Capul et al., 2011)","plainTextFormattedCitation":"(Capul, de la Torre and Buchmeier, 2011)","previouslyFormattedCitation":"(Capul, de la Torre and Buchmeier, 2011)"},"properties":{"noteIndex":0},"schema":"https://github.com/citation-style-language/schema/raw/master/csl-citation.json"}</w:instrText>
      </w:r>
      <w:r w:rsidR="007F471E">
        <w:rPr>
          <w:rFonts w:ascii="Arial" w:hAnsi="Arial" w:cs="Arial"/>
        </w:rPr>
        <w:fldChar w:fldCharType="separate"/>
      </w:r>
      <w:r w:rsidR="007F471E" w:rsidRPr="007E5ED2">
        <w:rPr>
          <w:rFonts w:ascii="Arial" w:hAnsi="Arial" w:cs="Arial"/>
          <w:noProof/>
        </w:rPr>
        <w:t>(Capul</w:t>
      </w:r>
      <w:r w:rsidR="007F471E">
        <w:rPr>
          <w:rFonts w:ascii="Arial" w:hAnsi="Arial" w:cs="Arial"/>
          <w:noProof/>
        </w:rPr>
        <w:t xml:space="preserve"> </w:t>
      </w:r>
      <w:r w:rsidR="007F471E">
        <w:rPr>
          <w:rFonts w:ascii="Arial" w:hAnsi="Arial" w:cs="Arial"/>
          <w:i/>
          <w:iCs/>
          <w:noProof/>
        </w:rPr>
        <w:t>et al.</w:t>
      </w:r>
      <w:r w:rsidR="007F471E" w:rsidRPr="007E5ED2">
        <w:rPr>
          <w:rFonts w:ascii="Arial" w:hAnsi="Arial" w:cs="Arial"/>
          <w:noProof/>
        </w:rPr>
        <w:t>, 2011)</w:t>
      </w:r>
      <w:r w:rsidR="007F471E">
        <w:rPr>
          <w:rFonts w:ascii="Arial" w:hAnsi="Arial" w:cs="Arial"/>
        </w:rPr>
        <w:fldChar w:fldCharType="end"/>
      </w:r>
      <w:r w:rsidR="007F471E" w:rsidRPr="008C4B6A">
        <w:rPr>
          <w:rFonts w:ascii="Arial" w:hAnsi="Arial" w:cs="Arial"/>
        </w:rPr>
        <w:t>. Contrastingly</w:t>
      </w:r>
      <w:r w:rsidR="007F471E">
        <w:rPr>
          <w:rFonts w:ascii="Arial" w:hAnsi="Arial" w:cs="Arial"/>
        </w:rPr>
        <w:t>,</w:t>
      </w:r>
      <w:r w:rsidR="007F471E" w:rsidRPr="008C4B6A">
        <w:rPr>
          <w:rFonts w:ascii="Arial" w:hAnsi="Arial" w:cs="Arial"/>
        </w:rPr>
        <w:t xml:space="preserve"> for the S segment </w:t>
      </w:r>
      <w:r w:rsidR="007F471E">
        <w:rPr>
          <w:rFonts w:ascii="Arial" w:hAnsi="Arial" w:cs="Arial"/>
        </w:rPr>
        <w:t xml:space="preserve">which encodes genes for </w:t>
      </w:r>
      <w:r w:rsidR="007F471E" w:rsidRPr="008C4B6A">
        <w:rPr>
          <w:rFonts w:ascii="Arial" w:hAnsi="Arial" w:cs="Arial"/>
        </w:rPr>
        <w:t>structural proteins</w:t>
      </w:r>
      <w:r w:rsidR="007F471E">
        <w:rPr>
          <w:rFonts w:ascii="Arial" w:hAnsi="Arial" w:cs="Arial"/>
        </w:rPr>
        <w:t>, which</w:t>
      </w:r>
      <w:r w:rsidR="007F471E" w:rsidRPr="008C4B6A">
        <w:rPr>
          <w:rFonts w:ascii="Arial" w:hAnsi="Arial" w:cs="Arial"/>
        </w:rPr>
        <w:t xml:space="preserve"> are subject to host immune pressure </w:t>
      </w:r>
      <w:r w:rsidR="007F471E">
        <w:rPr>
          <w:rFonts w:ascii="Arial" w:hAnsi="Arial" w:cs="Arial"/>
        </w:rPr>
        <w:t xml:space="preserve">and therefore variation </w:t>
      </w:r>
      <w:r w:rsidR="007F471E">
        <w:rPr>
          <w:rFonts w:ascii="Arial" w:hAnsi="Arial" w:cs="Arial"/>
        </w:rPr>
        <w:fldChar w:fldCharType="begin" w:fldLock="1"/>
      </w:r>
      <w:r w:rsidR="007F471E">
        <w:rPr>
          <w:rFonts w:ascii="Arial" w:hAnsi="Arial" w:cs="Arial"/>
        </w:rPr>
        <w:instrText>ADDIN CSL_CITATION {"citationItems":[{"id":"ITEM-1","itemData":{"DOI":"10.1016/j.cell.2015.07.020","ISSN":"10974172","abstract":"Summary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Virus","type":"article-journal"},"uris":["http://www.mendeley.com/documents/?uuid=dec80b4a-f28b-4e42-a969-59d1af0fa4bd"]},{"id":"ITEM-2","itemData":{"DOI":"10.1016/j.coviro.2018.05.002","ISSN":"18796265","PMID":"29843991","abstract":"The structure of a prefusion arenavirus GPC was enigmatic for many years, owing to the metastable and non-covalent nature of the association between the receptor binding and fusion subunits. Recent engineering efforts to stabilize the glycoprotein of the Old World arenavirus Lassa in a native, yet cleaved state, allowed the first structure of any arenavirus prefusion GPC trimer to be determined. Comparison of this structure with the structures of other arenavirus glycoprotein subunits reveals surprising findings: that the receptor binding subunit, GP1, of Lassa virus is conformationally labile, while the GP1 subunit of New World arenaviruses is not, and that the arenavirus GPC adopts a trimeric state unlike other glycoproteins with similar fusion machinery. Structural analysis, combined with recent biochemical data regarding antibody epitopes and receptor binding requirements, provides a basis for rational vaccine design.","author":[{"dropping-particle":"","family":"Hastie","given":"Kathryn M.","non-dropping-particle":"","parse-names":false,"suffix":""},{"dropping-particle":"","family":"Saphire","given":"Erica Ollmann","non-dropping-particle":"","parse-names":false,"suffix":""}],"container-title":"Current Opinion in Virology","id":"ITEM-2","issued":{"date-parts":[["2018"]]},"title":"Lassa virus glycoprotein: stopping a moving target","type":"article"},"uris":["http://www.mendeley.com/documents/?uuid=2657ea56-4a59-4883-a8bc-f9cca6ecc77a"]},{"id":"ITEM-3","itemData":{"DOI":"10.3390/v12040386","ISSN":"19994915","PMID":"32244402","abstract":"Lassa virus (LASV), which causes considerable morbidity and mortality annually, has a high genetic diversity across West Africa. LASV glycoprotein (GP) expresses this diversity, but most LASV vaccine candidates utilize only the Lineage IV LASV Josiah strain GP antigen as an immunogen and homologous challenge with Lineage IV LASV. In addition to the sequence variation amongst the LASV lineages, these lineages are also distinguished in their presentations. Inter-lineage variations within previously mapped B-cell and T-cell LASV GP epitopes and the breadth of protection in LASV vaccine/challenge studies were examined critically. Multiple alignments of the GP primary sequence of strains from each LASV lineage showed that LASV GP has diverging degrees of amino acid conservation within known epitopes among LASV lineages. Conformational B-cell epitopes spanning different sites in GP subunits were less impacted by LASV diversity. LASV GP diversity should influence the approach used for LASV vaccine design. Expression of LASV GP on viral vectors, especially in its prefusion configuration, has shown potential for protective LASV vaccines that can overcome LASV diversity. Advanced vaccine candidates should demonstrate efficacy against all LASV lineages for evidence of a pan-LASV vaccine.","author":[{"dropping-particle":"","family":"Ibukun","given":"Francis Ifedayo","non-dropping-particle":"","parse-names":false,"suffix":""}],"container-title":"Viruses","id":"ITEM-3","issued":{"date-parts":[["2020"]]},"title":"Inter-lineage variation of lassa virus glycoprotein epitopes: A challenge to lassa virus vaccine development","type":"article"},"uris":["http://www.mendeley.com/documents/?uuid=85b54071-782f-4295-8e11-883e8fb53e6d"]}],"mendeley":{"formattedCitation":"(Andersen &lt;i&gt;et al.&lt;/i&gt;, 2015; Hastie and Saphire, 2018; Ibukun, 2020)","plainTextFormattedCitation":"(Andersen et al., 2015; Hastie and Saphire, 2018; Ibukun, 2020)","previouslyFormattedCitation":"(Andersen &lt;i&gt;et al.&lt;/i&gt;, 2015; Hastie and Saphire, 2018; Ibukun, 2020)"},"properties":{"noteIndex":0},"schema":"https://github.com/citation-style-language/schema/raw/master/csl-citation.json"}</w:instrText>
      </w:r>
      <w:r w:rsidR="007F471E">
        <w:rPr>
          <w:rFonts w:ascii="Arial" w:hAnsi="Arial" w:cs="Arial"/>
        </w:rPr>
        <w:fldChar w:fldCharType="separate"/>
      </w:r>
      <w:r w:rsidR="007F471E" w:rsidRPr="00B965DD">
        <w:rPr>
          <w:rFonts w:ascii="Arial" w:hAnsi="Arial" w:cs="Arial"/>
          <w:noProof/>
        </w:rPr>
        <w:t xml:space="preserve">(Andersen </w:t>
      </w:r>
      <w:r w:rsidR="007F471E" w:rsidRPr="00B965DD">
        <w:rPr>
          <w:rFonts w:ascii="Arial" w:hAnsi="Arial" w:cs="Arial"/>
          <w:i/>
          <w:noProof/>
        </w:rPr>
        <w:t>et al.</w:t>
      </w:r>
      <w:r w:rsidR="007F471E" w:rsidRPr="00B965DD">
        <w:rPr>
          <w:rFonts w:ascii="Arial" w:hAnsi="Arial" w:cs="Arial"/>
          <w:noProof/>
        </w:rPr>
        <w:t>, 2015; Hastie and Saphire, 2018; Ibukun, 2020)</w:t>
      </w:r>
      <w:r w:rsidR="007F471E">
        <w:rPr>
          <w:rFonts w:ascii="Arial" w:hAnsi="Arial" w:cs="Arial"/>
        </w:rPr>
        <w:fldChar w:fldCharType="end"/>
      </w:r>
      <w:r w:rsidR="007F471E" w:rsidRPr="008C4B6A">
        <w:rPr>
          <w:rFonts w:ascii="Arial" w:hAnsi="Arial" w:cs="Arial"/>
        </w:rPr>
        <w:t>.</w:t>
      </w:r>
    </w:p>
    <w:p w14:paraId="5DBDB30D" w14:textId="77777777" w:rsidR="00DD6E31" w:rsidRDefault="00DD6E31" w:rsidP="00145B23">
      <w:pPr>
        <w:jc w:val="both"/>
        <w:rPr>
          <w:rFonts w:ascii="Arial" w:hAnsi="Arial" w:cs="Arial"/>
        </w:rPr>
      </w:pPr>
    </w:p>
    <w:p w14:paraId="637DF0E8" w14:textId="099E0CD0" w:rsidR="007F6BD5" w:rsidRDefault="00DD6E31" w:rsidP="00145B23">
      <w:pPr>
        <w:jc w:val="both"/>
        <w:rPr>
          <w:rFonts w:ascii="Arial" w:hAnsi="Arial" w:cs="Arial"/>
        </w:rPr>
      </w:pPr>
      <w:r>
        <w:rPr>
          <w:rFonts w:ascii="Arial" w:hAnsi="Arial" w:cs="Arial"/>
        </w:rPr>
        <w:t>References</w:t>
      </w:r>
    </w:p>
    <w:p w14:paraId="3805317B" w14:textId="52368C9B" w:rsidR="007F6BD5" w:rsidRPr="007F6BD5" w:rsidRDefault="007F6BD5" w:rsidP="007F6BD5">
      <w:pPr>
        <w:widowControl w:val="0"/>
        <w:autoSpaceDE w:val="0"/>
        <w:autoSpaceDN w:val="0"/>
        <w:adjustRightInd w:val="0"/>
        <w:spacing w:line="240" w:lineRule="auto"/>
        <w:rPr>
          <w:rFonts w:ascii="Arial" w:hAnsi="Arial" w:cs="Arial"/>
          <w:noProof/>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Pr="007F6BD5">
        <w:rPr>
          <w:rFonts w:ascii="Arial" w:hAnsi="Arial" w:cs="Arial"/>
          <w:noProof/>
          <w:szCs w:val="24"/>
        </w:rPr>
        <w:t xml:space="preserve">Andersen, K. G. </w:t>
      </w:r>
      <w:r w:rsidRPr="007F6BD5">
        <w:rPr>
          <w:rFonts w:ascii="Arial" w:hAnsi="Arial" w:cs="Arial"/>
          <w:i/>
          <w:iCs/>
          <w:noProof/>
          <w:szCs w:val="24"/>
        </w:rPr>
        <w:t>et al.</w:t>
      </w:r>
      <w:r w:rsidRPr="007F6BD5">
        <w:rPr>
          <w:rFonts w:ascii="Arial" w:hAnsi="Arial" w:cs="Arial"/>
          <w:noProof/>
          <w:szCs w:val="24"/>
        </w:rPr>
        <w:t xml:space="preserve"> (2015) ‘Clinical Sequencing Uncovers Origins and Evolution of Lassa Virus’, </w:t>
      </w:r>
      <w:r w:rsidRPr="007F6BD5">
        <w:rPr>
          <w:rFonts w:ascii="Arial" w:hAnsi="Arial" w:cs="Arial"/>
          <w:i/>
          <w:iCs/>
          <w:noProof/>
          <w:szCs w:val="24"/>
        </w:rPr>
        <w:t>Cell</w:t>
      </w:r>
      <w:r w:rsidRPr="007F6BD5">
        <w:rPr>
          <w:rFonts w:ascii="Arial" w:hAnsi="Arial" w:cs="Arial"/>
          <w:noProof/>
          <w:szCs w:val="24"/>
        </w:rPr>
        <w:t>. doi: 10.1016/j.cell.2015.07.020.</w:t>
      </w:r>
    </w:p>
    <w:p w14:paraId="3A48050A"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B74C8B">
        <w:rPr>
          <w:rFonts w:ascii="Arial" w:hAnsi="Arial" w:cs="Arial"/>
          <w:noProof/>
          <w:szCs w:val="24"/>
          <w:lang w:val="nl-NL"/>
        </w:rPr>
        <w:t xml:space="preserve">Bowen, M. D. </w:t>
      </w:r>
      <w:r w:rsidRPr="00B74C8B">
        <w:rPr>
          <w:rFonts w:ascii="Arial" w:hAnsi="Arial" w:cs="Arial"/>
          <w:i/>
          <w:iCs/>
          <w:noProof/>
          <w:szCs w:val="24"/>
          <w:lang w:val="nl-NL"/>
        </w:rPr>
        <w:t>et al.</w:t>
      </w:r>
      <w:r w:rsidRPr="00B74C8B">
        <w:rPr>
          <w:rFonts w:ascii="Arial" w:hAnsi="Arial" w:cs="Arial"/>
          <w:noProof/>
          <w:szCs w:val="24"/>
          <w:lang w:val="nl-NL"/>
        </w:rPr>
        <w:t xml:space="preserve"> </w:t>
      </w:r>
      <w:r w:rsidRPr="007F6BD5">
        <w:rPr>
          <w:rFonts w:ascii="Arial" w:hAnsi="Arial" w:cs="Arial"/>
          <w:noProof/>
          <w:szCs w:val="24"/>
        </w:rPr>
        <w:t xml:space="preserve">(2000) ‘Genetic Diversity among Lassa Virus Strains’, </w:t>
      </w:r>
      <w:r w:rsidRPr="007F6BD5">
        <w:rPr>
          <w:rFonts w:ascii="Arial" w:hAnsi="Arial" w:cs="Arial"/>
          <w:i/>
          <w:iCs/>
          <w:noProof/>
          <w:szCs w:val="24"/>
        </w:rPr>
        <w:t>Journal of Virology</w:t>
      </w:r>
      <w:r w:rsidRPr="007F6BD5">
        <w:rPr>
          <w:rFonts w:ascii="Arial" w:hAnsi="Arial" w:cs="Arial"/>
          <w:noProof/>
          <w:szCs w:val="24"/>
        </w:rPr>
        <w:t>, 74(15), pp. 6992–7004. doi: 10.1128/jvi.74.15.6992-7004.2000.</w:t>
      </w:r>
    </w:p>
    <w:p w14:paraId="77F623CD"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Capul, A. A., de la Torre, J. C. and Buchmeier, M. J. (2011) ‘Conserved Residues in Lassa Fever Virus Z Protein Modulate Viral Infectivity at the Level of the Ribonucleoprotein’, </w:t>
      </w:r>
      <w:r w:rsidRPr="007F6BD5">
        <w:rPr>
          <w:rFonts w:ascii="Arial" w:hAnsi="Arial" w:cs="Arial"/>
          <w:i/>
          <w:iCs/>
          <w:noProof/>
          <w:szCs w:val="24"/>
        </w:rPr>
        <w:t>Journal of Virology</w:t>
      </w:r>
      <w:r w:rsidRPr="007F6BD5">
        <w:rPr>
          <w:rFonts w:ascii="Arial" w:hAnsi="Arial" w:cs="Arial"/>
          <w:noProof/>
          <w:szCs w:val="24"/>
        </w:rPr>
        <w:t>. doi: 10.1128/jvi.02081-10.</w:t>
      </w:r>
    </w:p>
    <w:p w14:paraId="38C86124"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Centers for Disease Control and Prevention (2019) </w:t>
      </w:r>
      <w:r w:rsidRPr="007F6BD5">
        <w:rPr>
          <w:rFonts w:ascii="Arial" w:hAnsi="Arial" w:cs="Arial"/>
          <w:i/>
          <w:iCs/>
          <w:noProof/>
          <w:szCs w:val="24"/>
        </w:rPr>
        <w:t>Lassa Fever</w:t>
      </w:r>
      <w:r w:rsidRPr="007F6BD5">
        <w:rPr>
          <w:rFonts w:ascii="Arial" w:hAnsi="Arial" w:cs="Arial"/>
          <w:noProof/>
          <w:szCs w:val="24"/>
        </w:rPr>
        <w:t>. Available at: https://www.cdc.gov/vhf/lassa/index.html (Accessed: 18 May 2020).</w:t>
      </w:r>
    </w:p>
    <w:p w14:paraId="7A436AAE"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Control, N. C. for D. (2018) </w:t>
      </w:r>
      <w:r w:rsidRPr="007F6BD5">
        <w:rPr>
          <w:rFonts w:ascii="Arial" w:hAnsi="Arial" w:cs="Arial"/>
          <w:i/>
          <w:iCs/>
          <w:noProof/>
          <w:szCs w:val="24"/>
        </w:rPr>
        <w:t>Lassa fever Situation Report</w:t>
      </w:r>
      <w:r w:rsidRPr="007F6BD5">
        <w:rPr>
          <w:rFonts w:ascii="Arial" w:hAnsi="Arial" w:cs="Arial"/>
          <w:noProof/>
          <w:szCs w:val="24"/>
        </w:rPr>
        <w:t>.</w:t>
      </w:r>
    </w:p>
    <w:p w14:paraId="076095CB" w14:textId="77777777" w:rsidR="007F6BD5" w:rsidRPr="00B74C8B" w:rsidRDefault="007F6BD5" w:rsidP="007F6BD5">
      <w:pPr>
        <w:widowControl w:val="0"/>
        <w:autoSpaceDE w:val="0"/>
        <w:autoSpaceDN w:val="0"/>
        <w:adjustRightInd w:val="0"/>
        <w:spacing w:line="240" w:lineRule="auto"/>
        <w:rPr>
          <w:rFonts w:ascii="Arial" w:hAnsi="Arial" w:cs="Arial"/>
          <w:noProof/>
          <w:szCs w:val="24"/>
          <w:lang w:val="fr-FR"/>
        </w:rPr>
      </w:pPr>
      <w:r w:rsidRPr="00B74C8B">
        <w:rPr>
          <w:rFonts w:ascii="Arial" w:hAnsi="Arial" w:cs="Arial"/>
          <w:noProof/>
          <w:szCs w:val="24"/>
          <w:lang w:val="fr-FR"/>
        </w:rPr>
        <w:t xml:space="preserve">Ehichioya, D. U. </w:t>
      </w:r>
      <w:r w:rsidRPr="00B74C8B">
        <w:rPr>
          <w:rFonts w:ascii="Arial" w:hAnsi="Arial" w:cs="Arial"/>
          <w:i/>
          <w:iCs/>
          <w:noProof/>
          <w:szCs w:val="24"/>
          <w:lang w:val="fr-FR"/>
        </w:rPr>
        <w:t>et al.</w:t>
      </w:r>
      <w:r w:rsidRPr="00B74C8B">
        <w:rPr>
          <w:rFonts w:ascii="Arial" w:hAnsi="Arial" w:cs="Arial"/>
          <w:noProof/>
          <w:szCs w:val="24"/>
          <w:lang w:val="fr-FR"/>
        </w:rPr>
        <w:t xml:space="preserve"> (2010) ‘Lassa fever, Nigeria, 2005-2008’, </w:t>
      </w:r>
      <w:r w:rsidRPr="00B74C8B">
        <w:rPr>
          <w:rFonts w:ascii="Arial" w:hAnsi="Arial" w:cs="Arial"/>
          <w:i/>
          <w:iCs/>
          <w:noProof/>
          <w:szCs w:val="24"/>
          <w:lang w:val="fr-FR"/>
        </w:rPr>
        <w:t>Emerging Infectious Diseases</w:t>
      </w:r>
      <w:r w:rsidRPr="00B74C8B">
        <w:rPr>
          <w:rFonts w:ascii="Arial" w:hAnsi="Arial" w:cs="Arial"/>
          <w:noProof/>
          <w:szCs w:val="24"/>
          <w:lang w:val="fr-FR"/>
        </w:rPr>
        <w:t>. doi: 10.3201/eid1606.100080.</w:t>
      </w:r>
    </w:p>
    <w:p w14:paraId="1F5F3489" w14:textId="77777777" w:rsidR="007F6BD5" w:rsidRPr="00B74C8B" w:rsidRDefault="007F6BD5" w:rsidP="007F6BD5">
      <w:pPr>
        <w:widowControl w:val="0"/>
        <w:autoSpaceDE w:val="0"/>
        <w:autoSpaceDN w:val="0"/>
        <w:adjustRightInd w:val="0"/>
        <w:spacing w:line="240" w:lineRule="auto"/>
        <w:rPr>
          <w:rFonts w:ascii="Arial" w:hAnsi="Arial" w:cs="Arial"/>
          <w:noProof/>
          <w:szCs w:val="24"/>
          <w:lang w:val="fr-FR"/>
        </w:rPr>
      </w:pPr>
      <w:r w:rsidRPr="00B74C8B">
        <w:rPr>
          <w:rFonts w:ascii="Arial" w:hAnsi="Arial" w:cs="Arial"/>
          <w:noProof/>
          <w:szCs w:val="24"/>
          <w:lang w:val="fr-FR"/>
        </w:rPr>
        <w:t xml:space="preserve">Ehichioya, D. U. </w:t>
      </w:r>
      <w:r w:rsidRPr="00B74C8B">
        <w:rPr>
          <w:rFonts w:ascii="Arial" w:hAnsi="Arial" w:cs="Arial"/>
          <w:i/>
          <w:iCs/>
          <w:noProof/>
          <w:szCs w:val="24"/>
          <w:lang w:val="fr-FR"/>
        </w:rPr>
        <w:t>et al.</w:t>
      </w:r>
      <w:r w:rsidRPr="00B74C8B">
        <w:rPr>
          <w:rFonts w:ascii="Arial" w:hAnsi="Arial" w:cs="Arial"/>
          <w:noProof/>
          <w:szCs w:val="24"/>
          <w:lang w:val="fr-FR"/>
        </w:rPr>
        <w:t xml:space="preserve"> (2011) ‘Current molecular epidemiology of Lassa virus in Nigeria’, </w:t>
      </w:r>
      <w:r w:rsidRPr="00B74C8B">
        <w:rPr>
          <w:rFonts w:ascii="Arial" w:hAnsi="Arial" w:cs="Arial"/>
          <w:i/>
          <w:iCs/>
          <w:noProof/>
          <w:szCs w:val="24"/>
          <w:lang w:val="fr-FR"/>
        </w:rPr>
        <w:t>Journal of Clinical Microbiology</w:t>
      </w:r>
      <w:r w:rsidRPr="00B74C8B">
        <w:rPr>
          <w:rFonts w:ascii="Arial" w:hAnsi="Arial" w:cs="Arial"/>
          <w:noProof/>
          <w:szCs w:val="24"/>
          <w:lang w:val="fr-FR"/>
        </w:rPr>
        <w:t>. doi: 10.1128/JCM.01891-10.</w:t>
      </w:r>
    </w:p>
    <w:p w14:paraId="226F308E"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Forni, D. and Sironi, M. (2020) ‘Population Structure of Lassa Mammarenavirus in West Africa’, </w:t>
      </w:r>
      <w:r w:rsidRPr="007F6BD5">
        <w:rPr>
          <w:rFonts w:ascii="Arial" w:hAnsi="Arial" w:cs="Arial"/>
          <w:i/>
          <w:iCs/>
          <w:noProof/>
          <w:szCs w:val="24"/>
        </w:rPr>
        <w:t>Viruses</w:t>
      </w:r>
      <w:r w:rsidRPr="007F6BD5">
        <w:rPr>
          <w:rFonts w:ascii="Arial" w:hAnsi="Arial" w:cs="Arial"/>
          <w:noProof/>
          <w:szCs w:val="24"/>
        </w:rPr>
        <w:t>, 12(4), p. 437.</w:t>
      </w:r>
    </w:p>
    <w:p w14:paraId="1EA687B0"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Günther, S. and Lenz, O. (2004) ‘Lassa virus’, </w:t>
      </w:r>
      <w:r w:rsidRPr="007F6BD5">
        <w:rPr>
          <w:rFonts w:ascii="Arial" w:hAnsi="Arial" w:cs="Arial"/>
          <w:i/>
          <w:iCs/>
          <w:noProof/>
          <w:szCs w:val="24"/>
        </w:rPr>
        <w:t>Critical Reviews in Clinical Laboratory Sciences</w:t>
      </w:r>
      <w:r w:rsidRPr="007F6BD5">
        <w:rPr>
          <w:rFonts w:ascii="Arial" w:hAnsi="Arial" w:cs="Arial"/>
          <w:noProof/>
          <w:szCs w:val="24"/>
        </w:rPr>
        <w:t>. doi: 10.1080/10408360490497456.</w:t>
      </w:r>
    </w:p>
    <w:p w14:paraId="75B02514"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B74C8B">
        <w:rPr>
          <w:rFonts w:ascii="Arial" w:hAnsi="Arial" w:cs="Arial"/>
          <w:noProof/>
          <w:szCs w:val="24"/>
          <w:lang w:val="fr-FR"/>
        </w:rPr>
        <w:t xml:space="preserve">Hallam, S. J. </w:t>
      </w:r>
      <w:r w:rsidRPr="00B74C8B">
        <w:rPr>
          <w:rFonts w:ascii="Arial" w:hAnsi="Arial" w:cs="Arial"/>
          <w:i/>
          <w:iCs/>
          <w:noProof/>
          <w:szCs w:val="24"/>
          <w:lang w:val="fr-FR"/>
        </w:rPr>
        <w:t>et al.</w:t>
      </w:r>
      <w:r w:rsidRPr="00B74C8B">
        <w:rPr>
          <w:rFonts w:ascii="Arial" w:hAnsi="Arial" w:cs="Arial"/>
          <w:noProof/>
          <w:szCs w:val="24"/>
          <w:lang w:val="fr-FR"/>
        </w:rPr>
        <w:t xml:space="preserve"> </w:t>
      </w:r>
      <w:r w:rsidRPr="007F6BD5">
        <w:rPr>
          <w:rFonts w:ascii="Arial" w:hAnsi="Arial" w:cs="Arial"/>
          <w:noProof/>
          <w:szCs w:val="24"/>
        </w:rPr>
        <w:t xml:space="preserve">(2018) ‘Review of mammarenavirus biology and replication’, </w:t>
      </w:r>
      <w:r w:rsidRPr="007F6BD5">
        <w:rPr>
          <w:rFonts w:ascii="Arial" w:hAnsi="Arial" w:cs="Arial"/>
          <w:i/>
          <w:iCs/>
          <w:noProof/>
          <w:szCs w:val="24"/>
        </w:rPr>
        <w:t>Frontiers in Microbiology</w:t>
      </w:r>
      <w:r w:rsidRPr="007F6BD5">
        <w:rPr>
          <w:rFonts w:ascii="Arial" w:hAnsi="Arial" w:cs="Arial"/>
          <w:noProof/>
          <w:szCs w:val="24"/>
        </w:rPr>
        <w:t>, 9(AUG), pp. 1–8. doi: 10.3389/fmicb.2018.01751.</w:t>
      </w:r>
    </w:p>
    <w:p w14:paraId="018B6EAC"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Hastie, K. M. and Saphire, E. O. (2018) ‘Lassa virus glycoprotein: stopping a moving target’, </w:t>
      </w:r>
      <w:r w:rsidRPr="007F6BD5">
        <w:rPr>
          <w:rFonts w:ascii="Arial" w:hAnsi="Arial" w:cs="Arial"/>
          <w:i/>
          <w:iCs/>
          <w:noProof/>
          <w:szCs w:val="24"/>
        </w:rPr>
        <w:t>Current Opinion in Virology</w:t>
      </w:r>
      <w:r w:rsidRPr="007F6BD5">
        <w:rPr>
          <w:rFonts w:ascii="Arial" w:hAnsi="Arial" w:cs="Arial"/>
          <w:noProof/>
          <w:szCs w:val="24"/>
        </w:rPr>
        <w:t>. doi: 10.1016/j.coviro.2018.05.002.</w:t>
      </w:r>
    </w:p>
    <w:p w14:paraId="5D218071"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B74C8B">
        <w:rPr>
          <w:rFonts w:ascii="Arial" w:hAnsi="Arial" w:cs="Arial"/>
          <w:noProof/>
          <w:szCs w:val="24"/>
          <w:lang w:val="it-IT"/>
        </w:rPr>
        <w:t xml:space="preserve">Lo Iacono, G. </w:t>
      </w:r>
      <w:r w:rsidRPr="00B74C8B">
        <w:rPr>
          <w:rFonts w:ascii="Arial" w:hAnsi="Arial" w:cs="Arial"/>
          <w:i/>
          <w:iCs/>
          <w:noProof/>
          <w:szCs w:val="24"/>
          <w:lang w:val="it-IT"/>
        </w:rPr>
        <w:t>et al.</w:t>
      </w:r>
      <w:r w:rsidRPr="00B74C8B">
        <w:rPr>
          <w:rFonts w:ascii="Arial" w:hAnsi="Arial" w:cs="Arial"/>
          <w:noProof/>
          <w:szCs w:val="24"/>
          <w:lang w:val="it-IT"/>
        </w:rPr>
        <w:t xml:space="preserve"> </w:t>
      </w:r>
      <w:r w:rsidRPr="007F6BD5">
        <w:rPr>
          <w:rFonts w:ascii="Arial" w:hAnsi="Arial" w:cs="Arial"/>
          <w:noProof/>
          <w:szCs w:val="24"/>
        </w:rPr>
        <w:t xml:space="preserve">(2015) ‘Using Modelling to Disentangle the Relative Contributions of Zoonotic and Anthroponotic Transmission: The Case of Lassa Fever’, </w:t>
      </w:r>
      <w:r w:rsidRPr="007F6BD5">
        <w:rPr>
          <w:rFonts w:ascii="Arial" w:hAnsi="Arial" w:cs="Arial"/>
          <w:i/>
          <w:iCs/>
          <w:noProof/>
          <w:szCs w:val="24"/>
        </w:rPr>
        <w:t>PLoS Neglected Tropical Diseases</w:t>
      </w:r>
      <w:r w:rsidRPr="007F6BD5">
        <w:rPr>
          <w:rFonts w:ascii="Arial" w:hAnsi="Arial" w:cs="Arial"/>
          <w:noProof/>
          <w:szCs w:val="24"/>
        </w:rPr>
        <w:t>. doi: 10.1371/journal.pntd.0003398.</w:t>
      </w:r>
    </w:p>
    <w:p w14:paraId="69496596"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Ibukun, F. I. (2020) ‘Inter-lineage variation of lassa virus glycoprotein epitopes: A challenge to lassa virus vaccine development’, </w:t>
      </w:r>
      <w:r w:rsidRPr="007F6BD5">
        <w:rPr>
          <w:rFonts w:ascii="Arial" w:hAnsi="Arial" w:cs="Arial"/>
          <w:i/>
          <w:iCs/>
          <w:noProof/>
          <w:szCs w:val="24"/>
        </w:rPr>
        <w:t>Viruses</w:t>
      </w:r>
      <w:r w:rsidRPr="007F6BD5">
        <w:rPr>
          <w:rFonts w:ascii="Arial" w:hAnsi="Arial" w:cs="Arial"/>
          <w:noProof/>
          <w:szCs w:val="24"/>
        </w:rPr>
        <w:t>. doi: 10.3390/v12040386.</w:t>
      </w:r>
    </w:p>
    <w:p w14:paraId="3FCB1E6F"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Khan, S. H. </w:t>
      </w:r>
      <w:r w:rsidRPr="007F6BD5">
        <w:rPr>
          <w:rFonts w:ascii="Arial" w:hAnsi="Arial" w:cs="Arial"/>
          <w:i/>
          <w:iCs/>
          <w:noProof/>
          <w:szCs w:val="24"/>
        </w:rPr>
        <w:t>et al.</w:t>
      </w:r>
      <w:r w:rsidRPr="007F6BD5">
        <w:rPr>
          <w:rFonts w:ascii="Arial" w:hAnsi="Arial" w:cs="Arial"/>
          <w:noProof/>
          <w:szCs w:val="24"/>
        </w:rPr>
        <w:t xml:space="preserve"> (2008) ‘New opportunities for field research on the pathogenesis and treatment of Lassa fever’, </w:t>
      </w:r>
      <w:r w:rsidRPr="007F6BD5">
        <w:rPr>
          <w:rFonts w:ascii="Arial" w:hAnsi="Arial" w:cs="Arial"/>
          <w:i/>
          <w:iCs/>
          <w:noProof/>
          <w:szCs w:val="24"/>
        </w:rPr>
        <w:t>Antiviral Research</w:t>
      </w:r>
      <w:r w:rsidRPr="007F6BD5">
        <w:rPr>
          <w:rFonts w:ascii="Arial" w:hAnsi="Arial" w:cs="Arial"/>
          <w:noProof/>
          <w:szCs w:val="24"/>
        </w:rPr>
        <w:t>. doi: 10.1016/j.antiviral.2007.11.003.</w:t>
      </w:r>
    </w:p>
    <w:p w14:paraId="6E5B5439"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Lalis, A. </w:t>
      </w:r>
      <w:r w:rsidRPr="007F6BD5">
        <w:rPr>
          <w:rFonts w:ascii="Arial" w:hAnsi="Arial" w:cs="Arial"/>
          <w:i/>
          <w:iCs/>
          <w:noProof/>
          <w:szCs w:val="24"/>
        </w:rPr>
        <w:t>et al.</w:t>
      </w:r>
      <w:r w:rsidRPr="007F6BD5">
        <w:rPr>
          <w:rFonts w:ascii="Arial" w:hAnsi="Arial" w:cs="Arial"/>
          <w:noProof/>
          <w:szCs w:val="24"/>
        </w:rPr>
        <w:t xml:space="preserve"> (2013) ‘The Impact of Human Conflict on the Genetics of Mastomys natalensis </w:t>
      </w:r>
      <w:r w:rsidRPr="007F6BD5">
        <w:rPr>
          <w:rFonts w:ascii="Arial" w:hAnsi="Arial" w:cs="Arial"/>
          <w:noProof/>
          <w:szCs w:val="24"/>
        </w:rPr>
        <w:lastRenderedPageBreak/>
        <w:t xml:space="preserve">and Lassa Virus in West Africa’, </w:t>
      </w:r>
      <w:r w:rsidRPr="007F6BD5">
        <w:rPr>
          <w:rFonts w:ascii="Arial" w:hAnsi="Arial" w:cs="Arial"/>
          <w:i/>
          <w:iCs/>
          <w:noProof/>
          <w:szCs w:val="24"/>
        </w:rPr>
        <w:t>PLoS ONE</w:t>
      </w:r>
      <w:r w:rsidRPr="007F6BD5">
        <w:rPr>
          <w:rFonts w:ascii="Arial" w:hAnsi="Arial" w:cs="Arial"/>
          <w:noProof/>
          <w:szCs w:val="24"/>
        </w:rPr>
        <w:t>, 7(5). doi: 10.1371/journal.pone.0037068.</w:t>
      </w:r>
    </w:p>
    <w:p w14:paraId="40BB0EFC"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Lecompte, E. </w:t>
      </w:r>
      <w:r w:rsidRPr="007F6BD5">
        <w:rPr>
          <w:rFonts w:ascii="Arial" w:hAnsi="Arial" w:cs="Arial"/>
          <w:i/>
          <w:iCs/>
          <w:noProof/>
          <w:szCs w:val="24"/>
        </w:rPr>
        <w:t>et al.</w:t>
      </w:r>
      <w:r w:rsidRPr="007F6BD5">
        <w:rPr>
          <w:rFonts w:ascii="Arial" w:hAnsi="Arial" w:cs="Arial"/>
          <w:noProof/>
          <w:szCs w:val="24"/>
        </w:rPr>
        <w:t xml:space="preserve"> (2005) ‘Molecular identification of four cryptic species of Mastomys (Rodentia, Murinae)’, </w:t>
      </w:r>
      <w:r w:rsidRPr="007F6BD5">
        <w:rPr>
          <w:rFonts w:ascii="Arial" w:hAnsi="Arial" w:cs="Arial"/>
          <w:i/>
          <w:iCs/>
          <w:noProof/>
          <w:szCs w:val="24"/>
        </w:rPr>
        <w:t>Biochemical Systematics and Ecology</w:t>
      </w:r>
      <w:r w:rsidRPr="007F6BD5">
        <w:rPr>
          <w:rFonts w:ascii="Arial" w:hAnsi="Arial" w:cs="Arial"/>
          <w:noProof/>
          <w:szCs w:val="24"/>
        </w:rPr>
        <w:t>. doi: 10.1016/j.bse.2004.12.015.</w:t>
      </w:r>
    </w:p>
    <w:p w14:paraId="633AB22F"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Lecompte, E. </w:t>
      </w:r>
      <w:r w:rsidRPr="007F6BD5">
        <w:rPr>
          <w:rFonts w:ascii="Arial" w:hAnsi="Arial" w:cs="Arial"/>
          <w:i/>
          <w:iCs/>
          <w:noProof/>
          <w:szCs w:val="24"/>
        </w:rPr>
        <w:t>et al.</w:t>
      </w:r>
      <w:r w:rsidRPr="007F6BD5">
        <w:rPr>
          <w:rFonts w:ascii="Arial" w:hAnsi="Arial" w:cs="Arial"/>
          <w:noProof/>
          <w:szCs w:val="24"/>
        </w:rPr>
        <w:t xml:space="preserve"> (2006) ‘Mastomys natalensis and Lassa fever, West Africa’, </w:t>
      </w:r>
      <w:r w:rsidRPr="007F6BD5">
        <w:rPr>
          <w:rFonts w:ascii="Arial" w:hAnsi="Arial" w:cs="Arial"/>
          <w:i/>
          <w:iCs/>
          <w:noProof/>
          <w:szCs w:val="24"/>
        </w:rPr>
        <w:t>Emerging Infectious Diseases</w:t>
      </w:r>
      <w:r w:rsidRPr="007F6BD5">
        <w:rPr>
          <w:rFonts w:ascii="Arial" w:hAnsi="Arial" w:cs="Arial"/>
          <w:noProof/>
          <w:szCs w:val="24"/>
        </w:rPr>
        <w:t>. doi: 10.3201/eid1212.060812.</w:t>
      </w:r>
    </w:p>
    <w:p w14:paraId="5DD2B0B4"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Leski, T. A. </w:t>
      </w:r>
      <w:r w:rsidRPr="007F6BD5">
        <w:rPr>
          <w:rFonts w:ascii="Arial" w:hAnsi="Arial" w:cs="Arial"/>
          <w:i/>
          <w:iCs/>
          <w:noProof/>
          <w:szCs w:val="24"/>
        </w:rPr>
        <w:t>et al.</w:t>
      </w:r>
      <w:r w:rsidRPr="007F6BD5">
        <w:rPr>
          <w:rFonts w:ascii="Arial" w:hAnsi="Arial" w:cs="Arial"/>
          <w:noProof/>
          <w:szCs w:val="24"/>
        </w:rPr>
        <w:t xml:space="preserve"> (2015) ‘Sequence variability and geographic distribution of Lassa Virus, Sierra Leone’, </w:t>
      </w:r>
      <w:r w:rsidRPr="007F6BD5">
        <w:rPr>
          <w:rFonts w:ascii="Arial" w:hAnsi="Arial" w:cs="Arial"/>
          <w:i/>
          <w:iCs/>
          <w:noProof/>
          <w:szCs w:val="24"/>
        </w:rPr>
        <w:t>Emerging Infectious Diseases</w:t>
      </w:r>
      <w:r w:rsidRPr="007F6BD5">
        <w:rPr>
          <w:rFonts w:ascii="Arial" w:hAnsi="Arial" w:cs="Arial"/>
          <w:noProof/>
          <w:szCs w:val="24"/>
        </w:rPr>
        <w:t>. doi: 10.3201/eid2104.141469.</w:t>
      </w:r>
    </w:p>
    <w:p w14:paraId="76D1DE5A"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MacLachlan, N. J. and Dubovi, E. J. B. T.-F. V. V. (Fourth E. (eds) (2011) ‘Chapter 23 - Arenaviridae’, in. San Diego: Academic Press, pp. 385–392. doi: https://doi.org/10.1016/B978-0-12-375158-4.00023-7.</w:t>
      </w:r>
    </w:p>
    <w:p w14:paraId="6C4C1149"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Manning, J. T., Forrester, N. and Paessler, S. (2015) ‘Lassa virus isolates from Mali and the Ivory Coast represent an emerging fifth lineage’, </w:t>
      </w:r>
      <w:r w:rsidRPr="007F6BD5">
        <w:rPr>
          <w:rFonts w:ascii="Arial" w:hAnsi="Arial" w:cs="Arial"/>
          <w:i/>
          <w:iCs/>
          <w:noProof/>
          <w:szCs w:val="24"/>
        </w:rPr>
        <w:t>Frontiers in Microbiology</w:t>
      </w:r>
      <w:r w:rsidRPr="007F6BD5">
        <w:rPr>
          <w:rFonts w:ascii="Arial" w:hAnsi="Arial" w:cs="Arial"/>
          <w:noProof/>
          <w:szCs w:val="24"/>
        </w:rPr>
        <w:t>. doi: 10.3389/fmicb.2015.01037.</w:t>
      </w:r>
    </w:p>
    <w:p w14:paraId="3D40219E"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Olayemi, A. </w:t>
      </w:r>
      <w:r w:rsidRPr="007F6BD5">
        <w:rPr>
          <w:rFonts w:ascii="Arial" w:hAnsi="Arial" w:cs="Arial"/>
          <w:i/>
          <w:iCs/>
          <w:noProof/>
          <w:szCs w:val="24"/>
        </w:rPr>
        <w:t>et al.</w:t>
      </w:r>
      <w:r w:rsidRPr="007F6BD5">
        <w:rPr>
          <w:rFonts w:ascii="Arial" w:hAnsi="Arial" w:cs="Arial"/>
          <w:noProof/>
          <w:szCs w:val="24"/>
        </w:rPr>
        <w:t xml:space="preserve"> (2016) ‘New Hosts of The Lassa Virus’, </w:t>
      </w:r>
      <w:r w:rsidRPr="007F6BD5">
        <w:rPr>
          <w:rFonts w:ascii="Arial" w:hAnsi="Arial" w:cs="Arial"/>
          <w:i/>
          <w:iCs/>
          <w:noProof/>
          <w:szCs w:val="24"/>
        </w:rPr>
        <w:t>Scientific Reports</w:t>
      </w:r>
      <w:r w:rsidRPr="007F6BD5">
        <w:rPr>
          <w:rFonts w:ascii="Arial" w:hAnsi="Arial" w:cs="Arial"/>
          <w:noProof/>
          <w:szCs w:val="24"/>
        </w:rPr>
        <w:t>. doi: 10.1038/srep25280.</w:t>
      </w:r>
    </w:p>
    <w:p w14:paraId="60568D3A"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Olayemi, A. </w:t>
      </w:r>
      <w:r w:rsidRPr="007F6BD5">
        <w:rPr>
          <w:rFonts w:ascii="Arial" w:hAnsi="Arial" w:cs="Arial"/>
          <w:i/>
          <w:iCs/>
          <w:noProof/>
          <w:szCs w:val="24"/>
        </w:rPr>
        <w:t>et al.</w:t>
      </w:r>
      <w:r w:rsidRPr="007F6BD5">
        <w:rPr>
          <w:rFonts w:ascii="Arial" w:hAnsi="Arial" w:cs="Arial"/>
          <w:noProof/>
          <w:szCs w:val="24"/>
        </w:rPr>
        <w:t xml:space="preserve"> (2020) ‘Determining ancestry between rodent-and human-derived virus sequences in endemic foci: Towards a more integral molecular epidemiology of lassa fever within West Africa’, </w:t>
      </w:r>
      <w:r w:rsidRPr="007F6BD5">
        <w:rPr>
          <w:rFonts w:ascii="Arial" w:hAnsi="Arial" w:cs="Arial"/>
          <w:i/>
          <w:iCs/>
          <w:noProof/>
          <w:szCs w:val="24"/>
        </w:rPr>
        <w:t>Biology</w:t>
      </w:r>
      <w:r w:rsidRPr="007F6BD5">
        <w:rPr>
          <w:rFonts w:ascii="Arial" w:hAnsi="Arial" w:cs="Arial"/>
          <w:noProof/>
          <w:szCs w:val="24"/>
        </w:rPr>
        <w:t>. doi: 10.3390/biology9020026.</w:t>
      </w:r>
    </w:p>
    <w:p w14:paraId="7374DA4F"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Olayemi, A. and Fichet-Calvet, E. (2020) ‘Systematics, ecology, and host switching: Attributes affecting emergence of the Lassa virus in rodents across western Africa’, </w:t>
      </w:r>
      <w:r w:rsidRPr="007F6BD5">
        <w:rPr>
          <w:rFonts w:ascii="Arial" w:hAnsi="Arial" w:cs="Arial"/>
          <w:i/>
          <w:iCs/>
          <w:noProof/>
          <w:szCs w:val="24"/>
        </w:rPr>
        <w:t>Viruses</w:t>
      </w:r>
      <w:r w:rsidRPr="007F6BD5">
        <w:rPr>
          <w:rFonts w:ascii="Arial" w:hAnsi="Arial" w:cs="Arial"/>
          <w:noProof/>
          <w:szCs w:val="24"/>
        </w:rPr>
        <w:t>. doi: 10.3390/v12030312.</w:t>
      </w:r>
    </w:p>
    <w:p w14:paraId="64E80CA5"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Oti, V. B. (2018) ‘A Reemerging Lassa Virus: Aspects of Its Structure, Replication, Pathogenicity and Diagnosis’, in Alfonso J. Rodriguez-Morales (ed.) </w:t>
      </w:r>
      <w:r w:rsidRPr="007F6BD5">
        <w:rPr>
          <w:rFonts w:ascii="Arial" w:hAnsi="Arial" w:cs="Arial"/>
          <w:i/>
          <w:iCs/>
          <w:noProof/>
          <w:szCs w:val="24"/>
        </w:rPr>
        <w:t>Current Topics in Tropical Emerging Diseases and Travel Medicine</w:t>
      </w:r>
      <w:r w:rsidRPr="007F6BD5">
        <w:rPr>
          <w:rFonts w:ascii="Arial" w:hAnsi="Arial" w:cs="Arial"/>
          <w:noProof/>
          <w:szCs w:val="24"/>
        </w:rPr>
        <w:t>. BoD – Books on Demand.</w:t>
      </w:r>
    </w:p>
    <w:p w14:paraId="353A1133"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Rambaut, A. </w:t>
      </w:r>
      <w:r w:rsidRPr="007F6BD5">
        <w:rPr>
          <w:rFonts w:ascii="Arial" w:hAnsi="Arial" w:cs="Arial"/>
          <w:i/>
          <w:iCs/>
          <w:noProof/>
          <w:szCs w:val="24"/>
        </w:rPr>
        <w:t>et al.</w:t>
      </w:r>
      <w:r w:rsidRPr="007F6BD5">
        <w:rPr>
          <w:rFonts w:ascii="Arial" w:hAnsi="Arial" w:cs="Arial"/>
          <w:noProof/>
          <w:szCs w:val="24"/>
        </w:rPr>
        <w:t xml:space="preserve"> (2018) ‘Posterior summarization in Bayesian phylogenetics using Tracer 1.7’, </w:t>
      </w:r>
      <w:r w:rsidRPr="007F6BD5">
        <w:rPr>
          <w:rFonts w:ascii="Arial" w:hAnsi="Arial" w:cs="Arial"/>
          <w:i/>
          <w:iCs/>
          <w:noProof/>
          <w:szCs w:val="24"/>
        </w:rPr>
        <w:t>Systematic Biology</w:t>
      </w:r>
      <w:r w:rsidRPr="007F6BD5">
        <w:rPr>
          <w:rFonts w:ascii="Arial" w:hAnsi="Arial" w:cs="Arial"/>
          <w:noProof/>
          <w:szCs w:val="24"/>
        </w:rPr>
        <w:t>. doi: 10.1093/sysbio/syy032.</w:t>
      </w:r>
    </w:p>
    <w:p w14:paraId="0FB2A3A7"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B74C8B">
        <w:rPr>
          <w:rFonts w:ascii="Arial" w:hAnsi="Arial" w:cs="Arial"/>
          <w:noProof/>
          <w:szCs w:val="24"/>
          <w:lang w:val="fr-FR"/>
        </w:rPr>
        <w:t xml:space="preserve">Suchard, M. A. </w:t>
      </w:r>
      <w:r w:rsidRPr="00B74C8B">
        <w:rPr>
          <w:rFonts w:ascii="Arial" w:hAnsi="Arial" w:cs="Arial"/>
          <w:i/>
          <w:iCs/>
          <w:noProof/>
          <w:szCs w:val="24"/>
          <w:lang w:val="fr-FR"/>
        </w:rPr>
        <w:t>et al.</w:t>
      </w:r>
      <w:r w:rsidRPr="00B74C8B">
        <w:rPr>
          <w:rFonts w:ascii="Arial" w:hAnsi="Arial" w:cs="Arial"/>
          <w:noProof/>
          <w:szCs w:val="24"/>
          <w:lang w:val="fr-FR"/>
        </w:rPr>
        <w:t xml:space="preserve"> </w:t>
      </w:r>
      <w:r w:rsidRPr="007F6BD5">
        <w:rPr>
          <w:rFonts w:ascii="Arial" w:hAnsi="Arial" w:cs="Arial"/>
          <w:noProof/>
          <w:szCs w:val="24"/>
        </w:rPr>
        <w:t xml:space="preserve">(2018) ‘Bayesian phylogenetic and phylodynamic data integration using BEAST 1.10’, </w:t>
      </w:r>
      <w:r w:rsidRPr="007F6BD5">
        <w:rPr>
          <w:rFonts w:ascii="Arial" w:hAnsi="Arial" w:cs="Arial"/>
          <w:i/>
          <w:iCs/>
          <w:noProof/>
          <w:szCs w:val="24"/>
        </w:rPr>
        <w:t>Virus Evolution</w:t>
      </w:r>
      <w:r w:rsidRPr="007F6BD5">
        <w:rPr>
          <w:rFonts w:ascii="Arial" w:hAnsi="Arial" w:cs="Arial"/>
          <w:noProof/>
          <w:szCs w:val="24"/>
        </w:rPr>
        <w:t>. doi: 10.1093/ve/vey016.</w:t>
      </w:r>
    </w:p>
    <w:p w14:paraId="533CF424"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Townsend Peterson, A., Moses, L. M. and Bausch, D. G. (2014) ‘Mapping transmission risk of lassa fever in West Africa: The importance of quality control, sampling bias, and error weighting’, </w:t>
      </w:r>
      <w:r w:rsidRPr="007F6BD5">
        <w:rPr>
          <w:rFonts w:ascii="Arial" w:hAnsi="Arial" w:cs="Arial"/>
          <w:i/>
          <w:iCs/>
          <w:noProof/>
          <w:szCs w:val="24"/>
        </w:rPr>
        <w:t>PLoS ONE</w:t>
      </w:r>
      <w:r w:rsidRPr="007F6BD5">
        <w:rPr>
          <w:rFonts w:ascii="Arial" w:hAnsi="Arial" w:cs="Arial"/>
          <w:noProof/>
          <w:szCs w:val="24"/>
        </w:rPr>
        <w:t>. doi: 10.1371/journal.pone.0100711.</w:t>
      </w:r>
    </w:p>
    <w:p w14:paraId="646EE4F0"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B74C8B">
        <w:rPr>
          <w:rFonts w:ascii="Arial" w:hAnsi="Arial" w:cs="Arial"/>
          <w:noProof/>
          <w:szCs w:val="24"/>
          <w:lang w:val="fr-FR"/>
        </w:rPr>
        <w:t xml:space="preserve">Whitmer, S. L. M. </w:t>
      </w:r>
      <w:r w:rsidRPr="00B74C8B">
        <w:rPr>
          <w:rFonts w:ascii="Arial" w:hAnsi="Arial" w:cs="Arial"/>
          <w:i/>
          <w:iCs/>
          <w:noProof/>
          <w:szCs w:val="24"/>
          <w:lang w:val="fr-FR"/>
        </w:rPr>
        <w:t>et al.</w:t>
      </w:r>
      <w:r w:rsidRPr="00B74C8B">
        <w:rPr>
          <w:rFonts w:ascii="Arial" w:hAnsi="Arial" w:cs="Arial"/>
          <w:noProof/>
          <w:szCs w:val="24"/>
          <w:lang w:val="fr-FR"/>
        </w:rPr>
        <w:t xml:space="preserve"> </w:t>
      </w:r>
      <w:r w:rsidRPr="007F6BD5">
        <w:rPr>
          <w:rFonts w:ascii="Arial" w:hAnsi="Arial" w:cs="Arial"/>
          <w:noProof/>
          <w:szCs w:val="24"/>
        </w:rPr>
        <w:t xml:space="preserve">(2018) ‘New lineage of lassa virus, Togo, 2016’, </w:t>
      </w:r>
      <w:r w:rsidRPr="007F6BD5">
        <w:rPr>
          <w:rFonts w:ascii="Arial" w:hAnsi="Arial" w:cs="Arial"/>
          <w:i/>
          <w:iCs/>
          <w:noProof/>
          <w:szCs w:val="24"/>
        </w:rPr>
        <w:t>Emerging Infectious Diseases</w:t>
      </w:r>
      <w:r w:rsidRPr="007F6BD5">
        <w:rPr>
          <w:rFonts w:ascii="Arial" w:hAnsi="Arial" w:cs="Arial"/>
          <w:noProof/>
          <w:szCs w:val="24"/>
        </w:rPr>
        <w:t>, 24(3), pp. 599–602. doi: 10.3201/eid2403.171905.</w:t>
      </w:r>
    </w:p>
    <w:p w14:paraId="0D51BF8E"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B74C8B">
        <w:rPr>
          <w:rFonts w:ascii="Arial" w:hAnsi="Arial" w:cs="Arial"/>
          <w:noProof/>
          <w:szCs w:val="24"/>
          <w:lang w:val="nl-NL"/>
        </w:rPr>
        <w:t xml:space="preserve">Wiley, M. R. </w:t>
      </w:r>
      <w:r w:rsidRPr="00B74C8B">
        <w:rPr>
          <w:rFonts w:ascii="Arial" w:hAnsi="Arial" w:cs="Arial"/>
          <w:i/>
          <w:iCs/>
          <w:noProof/>
          <w:szCs w:val="24"/>
          <w:lang w:val="nl-NL"/>
        </w:rPr>
        <w:t>et al.</w:t>
      </w:r>
      <w:r w:rsidRPr="00B74C8B">
        <w:rPr>
          <w:rFonts w:ascii="Arial" w:hAnsi="Arial" w:cs="Arial"/>
          <w:noProof/>
          <w:szCs w:val="24"/>
          <w:lang w:val="nl-NL"/>
        </w:rPr>
        <w:t xml:space="preserve"> </w:t>
      </w:r>
      <w:r w:rsidRPr="007F6BD5">
        <w:rPr>
          <w:rFonts w:ascii="Arial" w:hAnsi="Arial" w:cs="Arial"/>
          <w:noProof/>
          <w:szCs w:val="24"/>
        </w:rPr>
        <w:t xml:space="preserve">(2019) ‘Lassa virus circulating in Liberia: a retrospective genomic characterisation’, </w:t>
      </w:r>
      <w:r w:rsidRPr="007F6BD5">
        <w:rPr>
          <w:rFonts w:ascii="Arial" w:hAnsi="Arial" w:cs="Arial"/>
          <w:i/>
          <w:iCs/>
          <w:noProof/>
          <w:szCs w:val="24"/>
        </w:rPr>
        <w:t>The Lancet Infectious Diseases</w:t>
      </w:r>
      <w:r w:rsidRPr="007F6BD5">
        <w:rPr>
          <w:rFonts w:ascii="Arial" w:hAnsi="Arial" w:cs="Arial"/>
          <w:noProof/>
          <w:szCs w:val="24"/>
        </w:rPr>
        <w:t>. doi: 10.1016/S1473-3099(19)30486-4.</w:t>
      </w:r>
    </w:p>
    <w:p w14:paraId="142E6170" w14:textId="77777777" w:rsidR="007F6BD5" w:rsidRPr="007F6BD5" w:rsidRDefault="007F6BD5" w:rsidP="007F6BD5">
      <w:pPr>
        <w:widowControl w:val="0"/>
        <w:autoSpaceDE w:val="0"/>
        <w:autoSpaceDN w:val="0"/>
        <w:adjustRightInd w:val="0"/>
        <w:spacing w:line="240" w:lineRule="auto"/>
        <w:rPr>
          <w:rFonts w:ascii="Arial" w:hAnsi="Arial" w:cs="Arial"/>
          <w:noProof/>
          <w:szCs w:val="24"/>
        </w:rPr>
      </w:pPr>
      <w:r w:rsidRPr="007F6BD5">
        <w:rPr>
          <w:rFonts w:ascii="Arial" w:hAnsi="Arial" w:cs="Arial"/>
          <w:noProof/>
          <w:szCs w:val="24"/>
        </w:rPr>
        <w:t xml:space="preserve">Yadouleton, A. </w:t>
      </w:r>
      <w:r w:rsidRPr="007F6BD5">
        <w:rPr>
          <w:rFonts w:ascii="Arial" w:hAnsi="Arial" w:cs="Arial"/>
          <w:i/>
          <w:iCs/>
          <w:noProof/>
          <w:szCs w:val="24"/>
        </w:rPr>
        <w:t>et al.</w:t>
      </w:r>
      <w:r w:rsidRPr="007F6BD5">
        <w:rPr>
          <w:rFonts w:ascii="Arial" w:hAnsi="Arial" w:cs="Arial"/>
          <w:noProof/>
          <w:szCs w:val="24"/>
        </w:rPr>
        <w:t xml:space="preserve"> (2019) ‘Lassa virus in pygmy mice, Benin, 2016-2017’, </w:t>
      </w:r>
      <w:r w:rsidRPr="007F6BD5">
        <w:rPr>
          <w:rFonts w:ascii="Arial" w:hAnsi="Arial" w:cs="Arial"/>
          <w:i/>
          <w:iCs/>
          <w:noProof/>
          <w:szCs w:val="24"/>
        </w:rPr>
        <w:t>Emerging Infectious Diseases</w:t>
      </w:r>
      <w:r w:rsidRPr="007F6BD5">
        <w:rPr>
          <w:rFonts w:ascii="Arial" w:hAnsi="Arial" w:cs="Arial"/>
          <w:noProof/>
          <w:szCs w:val="24"/>
        </w:rPr>
        <w:t>. doi: 10.3201/eid2510.180523.</w:t>
      </w:r>
    </w:p>
    <w:p w14:paraId="525CB7AA" w14:textId="77777777" w:rsidR="007F6BD5" w:rsidRPr="007F6BD5" w:rsidRDefault="007F6BD5" w:rsidP="007F6BD5">
      <w:pPr>
        <w:widowControl w:val="0"/>
        <w:autoSpaceDE w:val="0"/>
        <w:autoSpaceDN w:val="0"/>
        <w:adjustRightInd w:val="0"/>
        <w:spacing w:line="240" w:lineRule="auto"/>
        <w:rPr>
          <w:rFonts w:ascii="Arial" w:hAnsi="Arial" w:cs="Arial"/>
          <w:noProof/>
        </w:rPr>
      </w:pPr>
      <w:r w:rsidRPr="007F6BD5">
        <w:rPr>
          <w:rFonts w:ascii="Arial" w:hAnsi="Arial" w:cs="Arial"/>
          <w:noProof/>
          <w:szCs w:val="24"/>
        </w:rPr>
        <w:t xml:space="preserve">Yadouleton, A. </w:t>
      </w:r>
      <w:r w:rsidRPr="007F6BD5">
        <w:rPr>
          <w:rFonts w:ascii="Arial" w:hAnsi="Arial" w:cs="Arial"/>
          <w:i/>
          <w:iCs/>
          <w:noProof/>
          <w:szCs w:val="24"/>
        </w:rPr>
        <w:t>et al.</w:t>
      </w:r>
      <w:r w:rsidRPr="007F6BD5">
        <w:rPr>
          <w:rFonts w:ascii="Arial" w:hAnsi="Arial" w:cs="Arial"/>
          <w:noProof/>
          <w:szCs w:val="24"/>
        </w:rPr>
        <w:t xml:space="preserve"> (2020) ‘Lassa fever in Benin: description of the 2014 and 2016 epidemics and genetic characterization of a new Lassa virus’, </w:t>
      </w:r>
      <w:r w:rsidRPr="007F6BD5">
        <w:rPr>
          <w:rFonts w:ascii="Arial" w:hAnsi="Arial" w:cs="Arial"/>
          <w:i/>
          <w:iCs/>
          <w:noProof/>
          <w:szCs w:val="24"/>
        </w:rPr>
        <w:t>Emerging Microbes &amp; Infections</w:t>
      </w:r>
      <w:r w:rsidRPr="007F6BD5">
        <w:rPr>
          <w:rFonts w:ascii="Arial" w:hAnsi="Arial" w:cs="Arial"/>
          <w:noProof/>
          <w:szCs w:val="24"/>
        </w:rPr>
        <w:t>, pp. 1–23.</w:t>
      </w:r>
    </w:p>
    <w:p w14:paraId="3E205DF7" w14:textId="364D655E" w:rsidR="007F6BD5" w:rsidRDefault="007F6BD5" w:rsidP="00145B23">
      <w:pPr>
        <w:jc w:val="both"/>
        <w:rPr>
          <w:rFonts w:ascii="Arial" w:hAnsi="Arial" w:cs="Arial"/>
        </w:rPr>
      </w:pPr>
      <w:r>
        <w:rPr>
          <w:rFonts w:ascii="Arial" w:hAnsi="Arial" w:cs="Arial"/>
        </w:rPr>
        <w:fldChar w:fldCharType="end"/>
      </w:r>
    </w:p>
    <w:p w14:paraId="76A48319" w14:textId="07CF4A8B" w:rsidR="007F6BD5" w:rsidRPr="00604C3B" w:rsidRDefault="007F6BD5" w:rsidP="00145B23">
      <w:pPr>
        <w:jc w:val="both"/>
        <w:rPr>
          <w:rFonts w:ascii="Arial" w:hAnsi="Arial" w:cs="Arial"/>
        </w:rPr>
      </w:pPr>
    </w:p>
    <w:sectPr w:rsidR="007F6BD5" w:rsidRPr="00604C3B">
      <w:headerReference w:type="default" r:id="rId1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ruda, Lia Barbara" w:date="2021-03-17T11:50:00Z" w:initials="ALB">
    <w:p w14:paraId="75A2969C" w14:textId="77777777" w:rsidR="009F30BF" w:rsidRDefault="009F30BF" w:rsidP="009F30BF">
      <w:pPr>
        <w:autoSpaceDE w:val="0"/>
        <w:autoSpaceDN w:val="0"/>
        <w:adjustRightInd w:val="0"/>
        <w:spacing w:after="0" w:line="240" w:lineRule="auto"/>
        <w:rPr>
          <w:rFonts w:ascii="Helvetica" w:hAnsi="Helvetica" w:cs="Helvetica"/>
          <w:color w:val="000000"/>
          <w:sz w:val="16"/>
          <w:szCs w:val="16"/>
        </w:rPr>
      </w:pPr>
      <w:r>
        <w:rPr>
          <w:rStyle w:val="CommentReference"/>
        </w:rPr>
        <w:annotationRef/>
      </w:r>
      <w:r>
        <w:rPr>
          <w:rFonts w:ascii="Helvetica" w:hAnsi="Helvetica" w:cs="Helvetica"/>
          <w:color w:val="000000"/>
          <w:sz w:val="16"/>
          <w:szCs w:val="16"/>
        </w:rPr>
        <w:t>McCormick JB, Webb PA, Krebs JW, Johnson KM, Smith ES. A prospective study of the epidemiology</w:t>
      </w:r>
    </w:p>
    <w:p w14:paraId="7978D894" w14:textId="77777777" w:rsidR="009F30BF" w:rsidRPr="00101176" w:rsidRDefault="009F30BF" w:rsidP="009F30BF">
      <w:pPr>
        <w:autoSpaceDE w:val="0"/>
        <w:autoSpaceDN w:val="0"/>
        <w:adjustRightInd w:val="0"/>
        <w:spacing w:after="0" w:line="240" w:lineRule="auto"/>
        <w:rPr>
          <w:rFonts w:ascii="Helvetica" w:hAnsi="Helvetica" w:cs="Helvetica"/>
          <w:color w:val="2C5CFB"/>
          <w:sz w:val="16"/>
          <w:szCs w:val="16"/>
          <w:lang w:val="fr-FR"/>
        </w:rPr>
      </w:pPr>
      <w:r>
        <w:rPr>
          <w:rFonts w:ascii="Helvetica" w:hAnsi="Helvetica" w:cs="Helvetica"/>
          <w:color w:val="000000"/>
          <w:sz w:val="16"/>
          <w:szCs w:val="16"/>
        </w:rPr>
        <w:t xml:space="preserve">and ecology of Lassa fever. </w:t>
      </w:r>
      <w:r w:rsidRPr="00101176">
        <w:rPr>
          <w:rFonts w:ascii="Helvetica" w:hAnsi="Helvetica" w:cs="Helvetica"/>
          <w:color w:val="000000"/>
          <w:sz w:val="16"/>
          <w:szCs w:val="16"/>
          <w:lang w:val="fr-FR"/>
        </w:rPr>
        <w:t xml:space="preserve">J Infect Dis. </w:t>
      </w:r>
      <w:proofErr w:type="gramStart"/>
      <w:r w:rsidRPr="00101176">
        <w:rPr>
          <w:rFonts w:ascii="Helvetica" w:hAnsi="Helvetica" w:cs="Helvetica"/>
          <w:color w:val="000000"/>
          <w:sz w:val="16"/>
          <w:szCs w:val="16"/>
          <w:lang w:val="fr-FR"/>
        </w:rPr>
        <w:t>1987;</w:t>
      </w:r>
      <w:proofErr w:type="gramEnd"/>
      <w:r w:rsidRPr="00101176">
        <w:rPr>
          <w:rFonts w:ascii="Helvetica" w:hAnsi="Helvetica" w:cs="Helvetica"/>
          <w:color w:val="000000"/>
          <w:sz w:val="16"/>
          <w:szCs w:val="16"/>
          <w:lang w:val="fr-FR"/>
        </w:rPr>
        <w:t xml:space="preserve"> 155(3):437–444. </w:t>
      </w:r>
      <w:r w:rsidRPr="00101176">
        <w:rPr>
          <w:rFonts w:ascii="Helvetica" w:hAnsi="Helvetica" w:cs="Helvetica"/>
          <w:color w:val="2C5CFB"/>
          <w:sz w:val="16"/>
          <w:szCs w:val="16"/>
          <w:lang w:val="fr-FR"/>
        </w:rPr>
        <w:t>https://doi.org/10.1093/infdis/155.3.</w:t>
      </w:r>
    </w:p>
    <w:p w14:paraId="7FE9033B" w14:textId="2C19A25F" w:rsidR="009F30BF" w:rsidRPr="00101176" w:rsidRDefault="009F30BF" w:rsidP="009F30BF">
      <w:pPr>
        <w:pStyle w:val="CommentText"/>
        <w:rPr>
          <w:lang w:val="fr-FR"/>
        </w:rPr>
      </w:pPr>
      <w:r w:rsidRPr="00101176">
        <w:rPr>
          <w:rFonts w:ascii="Helvetica" w:hAnsi="Helvetica" w:cs="Helvetica"/>
          <w:color w:val="2C5CFB"/>
          <w:sz w:val="16"/>
          <w:szCs w:val="16"/>
          <w:lang w:val="fr-FR"/>
        </w:rPr>
        <w:t xml:space="preserve">437 </w:t>
      </w:r>
      <w:proofErr w:type="gramStart"/>
      <w:r w:rsidRPr="00101176">
        <w:rPr>
          <w:rFonts w:ascii="Helvetica" w:hAnsi="Helvetica" w:cs="Helvetica"/>
          <w:color w:val="000000"/>
          <w:sz w:val="16"/>
          <w:szCs w:val="16"/>
          <w:lang w:val="fr-FR"/>
        </w:rPr>
        <w:t>PMID:</w:t>
      </w:r>
      <w:proofErr w:type="gramEnd"/>
      <w:r w:rsidRPr="00101176">
        <w:rPr>
          <w:rFonts w:ascii="Helvetica" w:hAnsi="Helvetica" w:cs="Helvetica"/>
          <w:color w:val="000000"/>
          <w:sz w:val="16"/>
          <w:szCs w:val="16"/>
          <w:lang w:val="fr-FR"/>
        </w:rPr>
        <w:t xml:space="preserve"> </w:t>
      </w:r>
      <w:r w:rsidRPr="00101176">
        <w:rPr>
          <w:rFonts w:ascii="Helvetica" w:hAnsi="Helvetica" w:cs="Helvetica"/>
          <w:color w:val="2C5CFB"/>
          <w:sz w:val="16"/>
          <w:szCs w:val="16"/>
          <w:lang w:val="fr-FR"/>
        </w:rPr>
        <w:t>3805771</w:t>
      </w:r>
    </w:p>
  </w:comment>
  <w:comment w:id="1" w:author="Arruda, Lia Barbara" w:date="2021-03-17T11:57:00Z" w:initials="ALB">
    <w:p w14:paraId="78ED2BEC" w14:textId="77777777" w:rsidR="005C49F8" w:rsidRPr="00101176" w:rsidRDefault="005C49F8" w:rsidP="005C49F8">
      <w:pPr>
        <w:autoSpaceDE w:val="0"/>
        <w:autoSpaceDN w:val="0"/>
        <w:adjustRightInd w:val="0"/>
        <w:spacing w:after="0" w:line="240" w:lineRule="auto"/>
        <w:rPr>
          <w:rFonts w:ascii="Helvetica-Condensed" w:hAnsi="Helvetica-Condensed" w:cs="Helvetica-Condensed"/>
          <w:color w:val="000000"/>
          <w:sz w:val="16"/>
          <w:szCs w:val="16"/>
          <w:lang w:val="fr-FR"/>
        </w:rPr>
      </w:pPr>
      <w:r>
        <w:rPr>
          <w:rStyle w:val="CommentReference"/>
        </w:rPr>
        <w:annotationRef/>
      </w:r>
      <w:proofErr w:type="spellStart"/>
      <w:r w:rsidRPr="00101176">
        <w:rPr>
          <w:rFonts w:ascii="Helvetica-Condensed" w:hAnsi="Helvetica-Condensed" w:cs="Helvetica-Condensed"/>
          <w:color w:val="000000"/>
          <w:sz w:val="16"/>
          <w:szCs w:val="16"/>
          <w:lang w:val="fr-FR"/>
        </w:rPr>
        <w:t>Basinski</w:t>
      </w:r>
      <w:proofErr w:type="spellEnd"/>
      <w:r w:rsidRPr="00101176">
        <w:rPr>
          <w:rFonts w:ascii="Helvetica-Condensed" w:hAnsi="Helvetica-Condensed" w:cs="Helvetica-Condensed"/>
          <w:color w:val="000000"/>
          <w:sz w:val="16"/>
          <w:szCs w:val="16"/>
          <w:lang w:val="fr-FR"/>
        </w:rPr>
        <w:t xml:space="preserve"> AJ, Fichet-Calvet E, </w:t>
      </w:r>
      <w:proofErr w:type="spellStart"/>
      <w:r w:rsidRPr="00101176">
        <w:rPr>
          <w:rFonts w:ascii="Helvetica-Condensed" w:hAnsi="Helvetica-Condensed" w:cs="Helvetica-Condensed"/>
          <w:color w:val="000000"/>
          <w:sz w:val="16"/>
          <w:szCs w:val="16"/>
          <w:lang w:val="fr-FR"/>
        </w:rPr>
        <w:t>Sjodin</w:t>
      </w:r>
      <w:proofErr w:type="spellEnd"/>
      <w:r w:rsidRPr="00101176">
        <w:rPr>
          <w:rFonts w:ascii="Helvetica-Condensed" w:hAnsi="Helvetica-Condensed" w:cs="Helvetica-Condensed"/>
          <w:color w:val="000000"/>
          <w:sz w:val="16"/>
          <w:szCs w:val="16"/>
          <w:lang w:val="fr-FR"/>
        </w:rPr>
        <w:t xml:space="preserve"> AR,</w:t>
      </w:r>
    </w:p>
    <w:p w14:paraId="3DBAF25F" w14:textId="77777777" w:rsidR="005C49F8" w:rsidRPr="00101176" w:rsidRDefault="005C49F8" w:rsidP="005C49F8">
      <w:pPr>
        <w:autoSpaceDE w:val="0"/>
        <w:autoSpaceDN w:val="0"/>
        <w:adjustRightInd w:val="0"/>
        <w:spacing w:after="0" w:line="240" w:lineRule="auto"/>
        <w:rPr>
          <w:rFonts w:ascii="Helvetica-Condensed" w:hAnsi="Helvetica-Condensed" w:cs="Helvetica-Condensed"/>
          <w:color w:val="000000"/>
          <w:sz w:val="16"/>
          <w:szCs w:val="16"/>
          <w:lang w:val="fr-FR"/>
        </w:rPr>
      </w:pPr>
      <w:proofErr w:type="spellStart"/>
      <w:r w:rsidRPr="00101176">
        <w:rPr>
          <w:rFonts w:ascii="Helvetica-Condensed" w:hAnsi="Helvetica-Condensed" w:cs="Helvetica-Condensed"/>
          <w:color w:val="000000"/>
          <w:sz w:val="16"/>
          <w:szCs w:val="16"/>
          <w:lang w:val="fr-FR"/>
        </w:rPr>
        <w:t>Varrelman</w:t>
      </w:r>
      <w:proofErr w:type="spellEnd"/>
      <w:r w:rsidRPr="00101176">
        <w:rPr>
          <w:rFonts w:ascii="Helvetica-Condensed" w:hAnsi="Helvetica-Condensed" w:cs="Helvetica-Condensed"/>
          <w:color w:val="000000"/>
          <w:sz w:val="16"/>
          <w:szCs w:val="16"/>
          <w:lang w:val="fr-FR"/>
        </w:rPr>
        <w:t xml:space="preserve"> TJ, </w:t>
      </w:r>
      <w:proofErr w:type="spellStart"/>
      <w:r w:rsidRPr="00101176">
        <w:rPr>
          <w:rFonts w:ascii="Helvetica-Condensed" w:hAnsi="Helvetica-Condensed" w:cs="Helvetica-Condensed"/>
          <w:color w:val="000000"/>
          <w:sz w:val="16"/>
          <w:szCs w:val="16"/>
          <w:lang w:val="fr-FR"/>
        </w:rPr>
        <w:t>Remien</w:t>
      </w:r>
      <w:proofErr w:type="spellEnd"/>
      <w:r w:rsidRPr="00101176">
        <w:rPr>
          <w:rFonts w:ascii="Helvetica-Condensed" w:hAnsi="Helvetica-Condensed" w:cs="Helvetica-Condensed"/>
          <w:color w:val="000000"/>
          <w:sz w:val="16"/>
          <w:szCs w:val="16"/>
          <w:lang w:val="fr-FR"/>
        </w:rPr>
        <w:t xml:space="preserve"> CH, </w:t>
      </w:r>
      <w:proofErr w:type="spellStart"/>
      <w:r w:rsidRPr="00101176">
        <w:rPr>
          <w:rFonts w:ascii="Helvetica-Condensed" w:hAnsi="Helvetica-Condensed" w:cs="Helvetica-Condensed"/>
          <w:color w:val="000000"/>
          <w:sz w:val="16"/>
          <w:szCs w:val="16"/>
          <w:lang w:val="fr-FR"/>
        </w:rPr>
        <w:t>Layman</w:t>
      </w:r>
      <w:proofErr w:type="spellEnd"/>
      <w:r w:rsidRPr="00101176">
        <w:rPr>
          <w:rFonts w:ascii="Helvetica-Condensed" w:hAnsi="Helvetica-Condensed" w:cs="Helvetica-Condensed"/>
          <w:color w:val="000000"/>
          <w:sz w:val="16"/>
          <w:szCs w:val="16"/>
          <w:lang w:val="fr-FR"/>
        </w:rPr>
        <w:t xml:space="preserve"> NC, et al.</w:t>
      </w:r>
    </w:p>
    <w:p w14:paraId="47F1073E" w14:textId="77777777" w:rsidR="005C49F8" w:rsidRDefault="005C49F8" w:rsidP="005C49F8">
      <w:pPr>
        <w:autoSpaceDE w:val="0"/>
        <w:autoSpaceDN w:val="0"/>
        <w:adjustRightInd w:val="0"/>
        <w:spacing w:after="0" w:line="240" w:lineRule="auto"/>
        <w:rPr>
          <w:rFonts w:ascii="Helvetica-Condensed" w:hAnsi="Helvetica-Condensed" w:cs="Helvetica-Condensed"/>
          <w:color w:val="000000"/>
          <w:sz w:val="16"/>
          <w:szCs w:val="16"/>
        </w:rPr>
      </w:pPr>
      <w:r>
        <w:rPr>
          <w:rFonts w:ascii="Helvetica-Condensed" w:hAnsi="Helvetica-Condensed" w:cs="Helvetica-Condensed"/>
          <w:color w:val="000000"/>
          <w:sz w:val="16"/>
          <w:szCs w:val="16"/>
        </w:rPr>
        <w:t>(2021) Bridging the gap: Using reservoir ecology</w:t>
      </w:r>
    </w:p>
    <w:p w14:paraId="04AFC279" w14:textId="77777777" w:rsidR="005C49F8" w:rsidRDefault="005C49F8" w:rsidP="005C49F8">
      <w:pPr>
        <w:autoSpaceDE w:val="0"/>
        <w:autoSpaceDN w:val="0"/>
        <w:adjustRightInd w:val="0"/>
        <w:spacing w:after="0" w:line="240" w:lineRule="auto"/>
        <w:rPr>
          <w:rFonts w:ascii="Helvetica-Condensed" w:hAnsi="Helvetica-Condensed" w:cs="Helvetica-Condensed"/>
          <w:color w:val="000000"/>
          <w:sz w:val="16"/>
          <w:szCs w:val="16"/>
        </w:rPr>
      </w:pPr>
      <w:r>
        <w:rPr>
          <w:rFonts w:ascii="Helvetica-Condensed" w:hAnsi="Helvetica-Condensed" w:cs="Helvetica-Condensed"/>
          <w:color w:val="000000"/>
          <w:sz w:val="16"/>
          <w:szCs w:val="16"/>
        </w:rPr>
        <w:t>and human serosurveys to estimate Lassa virus</w:t>
      </w:r>
    </w:p>
    <w:p w14:paraId="65C4537A" w14:textId="77777777" w:rsidR="005C49F8" w:rsidRDefault="005C49F8" w:rsidP="005C49F8">
      <w:pPr>
        <w:autoSpaceDE w:val="0"/>
        <w:autoSpaceDN w:val="0"/>
        <w:adjustRightInd w:val="0"/>
        <w:spacing w:after="0" w:line="240" w:lineRule="auto"/>
        <w:rPr>
          <w:rFonts w:ascii="Helvetica-Condensed" w:hAnsi="Helvetica-Condensed" w:cs="Helvetica-Condensed"/>
          <w:color w:val="000000"/>
          <w:sz w:val="16"/>
          <w:szCs w:val="16"/>
        </w:rPr>
      </w:pPr>
      <w:r>
        <w:rPr>
          <w:rFonts w:ascii="Helvetica-Condensed" w:hAnsi="Helvetica-Condensed" w:cs="Helvetica-Condensed"/>
          <w:color w:val="000000"/>
          <w:sz w:val="16"/>
          <w:szCs w:val="16"/>
        </w:rPr>
        <w:t xml:space="preserve">spillover in West Africa. </w:t>
      </w:r>
      <w:proofErr w:type="spellStart"/>
      <w:r>
        <w:rPr>
          <w:rFonts w:ascii="Helvetica-Condensed" w:hAnsi="Helvetica-Condensed" w:cs="Helvetica-Condensed"/>
          <w:color w:val="000000"/>
          <w:sz w:val="16"/>
          <w:szCs w:val="16"/>
        </w:rPr>
        <w:t>PLoS</w:t>
      </w:r>
      <w:proofErr w:type="spellEnd"/>
      <w:r>
        <w:rPr>
          <w:rFonts w:ascii="Helvetica-Condensed" w:hAnsi="Helvetica-Condensed" w:cs="Helvetica-Condensed"/>
          <w:color w:val="000000"/>
          <w:sz w:val="16"/>
          <w:szCs w:val="16"/>
        </w:rPr>
        <w:t xml:space="preserve"> </w:t>
      </w:r>
      <w:proofErr w:type="spellStart"/>
      <w:r>
        <w:rPr>
          <w:rFonts w:ascii="Helvetica-Condensed" w:hAnsi="Helvetica-Condensed" w:cs="Helvetica-Condensed"/>
          <w:color w:val="000000"/>
          <w:sz w:val="16"/>
          <w:szCs w:val="16"/>
        </w:rPr>
        <w:t>Comput</w:t>
      </w:r>
      <w:proofErr w:type="spellEnd"/>
      <w:r>
        <w:rPr>
          <w:rFonts w:ascii="Helvetica-Condensed" w:hAnsi="Helvetica-Condensed" w:cs="Helvetica-Condensed"/>
          <w:color w:val="000000"/>
          <w:sz w:val="16"/>
          <w:szCs w:val="16"/>
        </w:rPr>
        <w:t xml:space="preserve"> </w:t>
      </w:r>
      <w:proofErr w:type="spellStart"/>
      <w:r>
        <w:rPr>
          <w:rFonts w:ascii="Helvetica-Condensed" w:hAnsi="Helvetica-Condensed" w:cs="Helvetica-Condensed"/>
          <w:color w:val="000000"/>
          <w:sz w:val="16"/>
          <w:szCs w:val="16"/>
        </w:rPr>
        <w:t>Biol</w:t>
      </w:r>
      <w:proofErr w:type="spellEnd"/>
      <w:r>
        <w:rPr>
          <w:rFonts w:ascii="Helvetica-Condensed" w:hAnsi="Helvetica-Condensed" w:cs="Helvetica-Condensed"/>
          <w:color w:val="000000"/>
          <w:sz w:val="16"/>
          <w:szCs w:val="16"/>
        </w:rPr>
        <w:t xml:space="preserve"> 17(3):</w:t>
      </w:r>
    </w:p>
    <w:p w14:paraId="37C36003" w14:textId="77777777" w:rsidR="005C49F8" w:rsidRPr="00457E70" w:rsidRDefault="005C49F8" w:rsidP="005C49F8">
      <w:pPr>
        <w:autoSpaceDE w:val="0"/>
        <w:autoSpaceDN w:val="0"/>
        <w:adjustRightInd w:val="0"/>
        <w:spacing w:after="0" w:line="240" w:lineRule="auto"/>
        <w:rPr>
          <w:rFonts w:ascii="Helvetica-Condensed" w:hAnsi="Helvetica-Condensed" w:cs="Helvetica-Condensed"/>
          <w:color w:val="2C5CFB"/>
          <w:sz w:val="16"/>
          <w:szCs w:val="16"/>
          <w:lang w:val="pt-BR"/>
        </w:rPr>
      </w:pPr>
      <w:r w:rsidRPr="00457E70">
        <w:rPr>
          <w:rFonts w:ascii="Helvetica-Condensed" w:hAnsi="Helvetica-Condensed" w:cs="Helvetica-Condensed"/>
          <w:color w:val="000000"/>
          <w:sz w:val="16"/>
          <w:szCs w:val="16"/>
          <w:lang w:val="pt-BR"/>
        </w:rPr>
        <w:t xml:space="preserve">e1008811. </w:t>
      </w:r>
      <w:r w:rsidRPr="00457E70">
        <w:rPr>
          <w:rFonts w:ascii="Helvetica-Condensed" w:hAnsi="Helvetica-Condensed" w:cs="Helvetica-Condensed"/>
          <w:color w:val="2C5CFB"/>
          <w:sz w:val="16"/>
          <w:szCs w:val="16"/>
          <w:lang w:val="pt-BR"/>
        </w:rPr>
        <w:t>https://doi.org/10.1371/journal.</w:t>
      </w:r>
    </w:p>
    <w:p w14:paraId="36B49E7B" w14:textId="5D47341F" w:rsidR="005C49F8" w:rsidRDefault="005C49F8" w:rsidP="005C49F8">
      <w:pPr>
        <w:pStyle w:val="CommentText"/>
      </w:pPr>
      <w:r>
        <w:rPr>
          <w:rFonts w:ascii="Helvetica-Condensed" w:hAnsi="Helvetica-Condensed" w:cs="Helvetica-Condensed"/>
          <w:color w:val="2C5CFB"/>
          <w:sz w:val="16"/>
          <w:szCs w:val="16"/>
        </w:rPr>
        <w:t>pcbi.1008811</w:t>
      </w:r>
    </w:p>
  </w:comment>
  <w:comment w:id="6" w:author="Simons, David" w:date="2021-03-16T15:12:00Z" w:initials="DS">
    <w:p w14:paraId="2C7C0C98" w14:textId="451377F1" w:rsidR="005955B5" w:rsidRDefault="005955B5">
      <w:pPr>
        <w:pStyle w:val="CommentText"/>
      </w:pPr>
      <w:r>
        <w:rPr>
          <w:rStyle w:val="CommentReference"/>
        </w:rPr>
        <w:annotationRef/>
      </w:r>
      <w:r>
        <w:t xml:space="preserve">Citation from here </w:t>
      </w:r>
      <w:r w:rsidRPr="005955B5">
        <w:t>https://www-ncbi-nlm-nih-gov.libproxy.ucl.ac.uk/home/develop/api/</w:t>
      </w:r>
    </w:p>
  </w:comment>
  <w:comment w:id="7" w:author="Simons, David" w:date="2021-03-16T15:12:00Z" w:initials="DS">
    <w:p w14:paraId="1E87735D" w14:textId="77777777" w:rsidR="005955B5" w:rsidRDefault="005955B5" w:rsidP="005955B5">
      <w:pPr>
        <w:pStyle w:val="CommentText"/>
      </w:pPr>
      <w:r>
        <w:rPr>
          <w:rStyle w:val="CommentReference"/>
        </w:rPr>
        <w:annotationRef/>
      </w:r>
      <w:r>
        <w:t xml:space="preserve">Gabriel Becker and Michael Lawrence (2020). </w:t>
      </w:r>
      <w:proofErr w:type="spellStart"/>
      <w:r>
        <w:t>genbankr</w:t>
      </w:r>
      <w:proofErr w:type="spellEnd"/>
      <w:r>
        <w:t>: Parsing GenBank files</w:t>
      </w:r>
    </w:p>
    <w:p w14:paraId="66E36938" w14:textId="4D617F04" w:rsidR="005955B5" w:rsidRDefault="005955B5" w:rsidP="005955B5">
      <w:pPr>
        <w:pStyle w:val="CommentText"/>
      </w:pPr>
      <w:r>
        <w:t xml:space="preserve">  into semantically useful objects. R package version 1.18.0.</w:t>
      </w:r>
    </w:p>
  </w:comment>
  <w:comment w:id="8" w:author="Simons, David" w:date="2021-03-16T15:13:00Z" w:initials="DS">
    <w:p w14:paraId="5EEED7CE" w14:textId="77777777" w:rsidR="005955B5" w:rsidRDefault="005955B5" w:rsidP="005955B5">
      <w:pPr>
        <w:pStyle w:val="CommentText"/>
      </w:pPr>
      <w:r>
        <w:rPr>
          <w:rStyle w:val="CommentReference"/>
        </w:rPr>
        <w:annotationRef/>
      </w:r>
      <w:r>
        <w:t>R Core Team (2020). R: A language and environment for statistical computing.</w:t>
      </w:r>
    </w:p>
    <w:p w14:paraId="0BD9E523" w14:textId="77777777" w:rsidR="005955B5" w:rsidRDefault="005955B5" w:rsidP="005955B5">
      <w:pPr>
        <w:pStyle w:val="CommentText"/>
      </w:pPr>
      <w:r>
        <w:t xml:space="preserve">  R Foundation for Statistical Computing, Vienna, Austria. URL</w:t>
      </w:r>
    </w:p>
    <w:p w14:paraId="25886D29" w14:textId="41382763" w:rsidR="005955B5" w:rsidRDefault="005955B5" w:rsidP="005955B5">
      <w:pPr>
        <w:pStyle w:val="CommentText"/>
      </w:pPr>
      <w:r>
        <w:t xml:space="preserve">  https://www.R-project.org/.</w:t>
      </w:r>
    </w:p>
  </w:comment>
  <w:comment w:id="23" w:author="Arruda, Lia Barbara" w:date="2021-09-17T11:39:00Z" w:initials="ALB">
    <w:p w14:paraId="67AF39F9" w14:textId="072923DD" w:rsidR="00B62839" w:rsidRDefault="00B62839">
      <w:pPr>
        <w:pStyle w:val="CommentText"/>
      </w:pPr>
      <w:r>
        <w:rPr>
          <w:rStyle w:val="CommentReference"/>
        </w:rPr>
        <w:annotationRef/>
      </w:r>
      <w:r>
        <w:t>in green: numbers to be reviewed and updated</w:t>
      </w:r>
    </w:p>
  </w:comment>
  <w:comment w:id="33" w:author="Arruda, Lia Barbara" w:date="2021-09-17T11:33:00Z" w:initials="ALB">
    <w:p w14:paraId="7B8FACD1" w14:textId="46ABBC03" w:rsidR="00B62839" w:rsidRDefault="00B62839">
      <w:pPr>
        <w:pStyle w:val="CommentText"/>
      </w:pPr>
      <w:r>
        <w:rPr>
          <w:rStyle w:val="CommentReference"/>
        </w:rPr>
        <w:annotationRef/>
      </w:r>
      <w:r>
        <w:t>To be updated</w:t>
      </w:r>
    </w:p>
  </w:comment>
  <w:comment w:id="35" w:author="Simons, David" w:date="2021-09-30T13:19:00Z" w:initials="DS">
    <w:p w14:paraId="30967F89" w14:textId="4D0C7FD0" w:rsidR="00C8150B" w:rsidRDefault="00C8150B">
      <w:pPr>
        <w:pStyle w:val="CommentText"/>
      </w:pPr>
      <w:r>
        <w:rPr>
          <w:rStyle w:val="CommentReference"/>
        </w:rPr>
        <w:annotationRef/>
      </w:r>
      <w:r>
        <w:t>Issue here is that if there are two segments the same sample will be double counted. But because the accession numbers are unique not sure how to distinguish between that.</w:t>
      </w:r>
    </w:p>
  </w:comment>
  <w:comment w:id="127" w:author="Arruda, Lia Barbara" w:date="2021-09-17T12:07:00Z" w:initials="ALB">
    <w:p w14:paraId="60C86953" w14:textId="53331C94" w:rsidR="000C2940" w:rsidRDefault="000C2940">
      <w:pPr>
        <w:pStyle w:val="CommentText"/>
      </w:pPr>
      <w:r>
        <w:rPr>
          <w:rStyle w:val="CommentReference"/>
        </w:rPr>
        <w:annotationRef/>
      </w:r>
      <w:r>
        <w:t>Alternative Fig 1A</w:t>
      </w:r>
    </w:p>
  </w:comment>
  <w:comment w:id="138" w:author="Simons, David" w:date="2021-09-30T14:34:00Z" w:initials="DS">
    <w:p w14:paraId="323D4197" w14:textId="63E91E69" w:rsidR="003E205E" w:rsidRDefault="003E205E">
      <w:pPr>
        <w:pStyle w:val="CommentText"/>
      </w:pPr>
      <w:r>
        <w:rPr>
          <w:rStyle w:val="CommentReference"/>
        </w:rPr>
        <w:annotationRef/>
      </w:r>
      <w:r>
        <w:t>Will need updating I guess</w:t>
      </w:r>
    </w:p>
  </w:comment>
  <w:comment w:id="139" w:author="Arruda, Lia Barbara" w:date="2021-09-17T15:28:00Z" w:initials="ALB">
    <w:p w14:paraId="4E8DEB79" w14:textId="76CFE5DF" w:rsidR="009140E7" w:rsidRDefault="009140E7" w:rsidP="009140E7">
      <w:pPr>
        <w:shd w:val="clear" w:color="auto" w:fill="FFFFFF"/>
        <w:rPr>
          <w:rFonts w:ascii="Merriweather" w:hAnsi="Merriweather" w:cs="Times New Roman"/>
          <w:color w:val="212121"/>
        </w:rPr>
      </w:pPr>
      <w:r>
        <w:rPr>
          <w:rStyle w:val="authors-list-item"/>
        </w:rPr>
        <w:annotationRef/>
      </w:r>
      <w:r>
        <w:rPr>
          <w:rFonts w:ascii="Merriweather" w:hAnsi="Merriweather"/>
          <w:color w:val="212121"/>
        </w:rPr>
        <w:t>Lassa fever, a new virus disease of man from West Africa. I. Clinical description and pathological findings</w:t>
      </w:r>
    </w:p>
    <w:p w14:paraId="358F546E" w14:textId="77777777" w:rsidR="009140E7" w:rsidRDefault="00CF103A" w:rsidP="009140E7">
      <w:pPr>
        <w:shd w:val="clear" w:color="auto" w:fill="FFFFFF"/>
        <w:rPr>
          <w:rFonts w:ascii="Segoe UI" w:hAnsi="Segoe UI" w:cs="Segoe UI"/>
          <w:color w:val="5B616B"/>
        </w:rPr>
      </w:pPr>
      <w:hyperlink r:id="rId1" w:history="1">
        <w:r w:rsidR="009140E7">
          <w:rPr>
            <w:rStyle w:val="Hyperlink"/>
            <w:color w:val="0071BC"/>
          </w:rPr>
          <w:t>J D Frame</w:t>
        </w:r>
      </w:hyperlink>
      <w:r w:rsidR="009140E7">
        <w:rPr>
          <w:rStyle w:val="comma"/>
          <w:rFonts w:ascii="Segoe UI" w:hAnsi="Segoe UI" w:cs="Segoe UI"/>
          <w:color w:val="5B616B"/>
        </w:rPr>
        <w:t>, </w:t>
      </w:r>
      <w:hyperlink r:id="rId2" w:history="1">
        <w:r w:rsidR="009140E7">
          <w:rPr>
            <w:rStyle w:val="Hyperlink"/>
            <w:color w:val="0071BC"/>
          </w:rPr>
          <w:t>J M Baldwin Jr</w:t>
        </w:r>
      </w:hyperlink>
      <w:r w:rsidR="009140E7">
        <w:rPr>
          <w:rStyle w:val="comma"/>
          <w:rFonts w:ascii="Segoe UI" w:hAnsi="Segoe UI" w:cs="Segoe UI"/>
          <w:color w:val="5B616B"/>
        </w:rPr>
        <w:t>, </w:t>
      </w:r>
      <w:hyperlink r:id="rId3" w:history="1">
        <w:r w:rsidR="009140E7">
          <w:rPr>
            <w:rStyle w:val="Hyperlink"/>
            <w:color w:val="0071BC"/>
          </w:rPr>
          <w:t>D J Gocke</w:t>
        </w:r>
      </w:hyperlink>
      <w:r w:rsidR="009140E7">
        <w:rPr>
          <w:rStyle w:val="comma"/>
          <w:rFonts w:ascii="Segoe UI" w:hAnsi="Segoe UI" w:cs="Segoe UI"/>
          <w:color w:val="5B616B"/>
        </w:rPr>
        <w:t>, </w:t>
      </w:r>
      <w:hyperlink r:id="rId4" w:history="1">
        <w:r w:rsidR="009140E7">
          <w:rPr>
            <w:rStyle w:val="Hyperlink"/>
            <w:color w:val="0071BC"/>
          </w:rPr>
          <w:t>J M Troup</w:t>
        </w:r>
      </w:hyperlink>
    </w:p>
    <w:p w14:paraId="563E4A57" w14:textId="37A2C9C7" w:rsidR="009140E7" w:rsidRPr="009140E7" w:rsidRDefault="009140E7" w:rsidP="009140E7">
      <w:pPr>
        <w:numPr>
          <w:ilvl w:val="0"/>
          <w:numId w:val="4"/>
        </w:numPr>
        <w:shd w:val="clear" w:color="auto" w:fill="FFFFFF"/>
        <w:spacing w:before="100" w:beforeAutospacing="1" w:after="100" w:afterAutospacing="1" w:line="240" w:lineRule="auto"/>
        <w:rPr>
          <w:rFonts w:ascii="Segoe UI" w:hAnsi="Segoe UI" w:cs="Segoe UI"/>
          <w:color w:val="212121"/>
        </w:rPr>
      </w:pPr>
      <w:r>
        <w:rPr>
          <w:rStyle w:val="id-label"/>
          <w:rFonts w:ascii="Segoe UI" w:hAnsi="Segoe UI" w:cs="Segoe UI"/>
          <w:color w:val="212121"/>
        </w:rPr>
        <w:t>PMID: </w:t>
      </w:r>
      <w:r>
        <w:rPr>
          <w:rStyle w:val="Strong"/>
          <w:rFonts w:ascii="Segoe UI" w:hAnsi="Segoe UI" w:cs="Segoe UI"/>
          <w:b w:val="0"/>
          <w:bCs w:val="0"/>
          <w:color w:val="212121"/>
        </w:rPr>
        <w:t>4246571</w:t>
      </w:r>
    </w:p>
    <w:p w14:paraId="2EB6C05A" w14:textId="77777777" w:rsidR="009140E7" w:rsidRDefault="009140E7" w:rsidP="009140E7">
      <w:pPr>
        <w:numPr>
          <w:ilvl w:val="0"/>
          <w:numId w:val="4"/>
        </w:numPr>
        <w:shd w:val="clear" w:color="auto" w:fill="FFFFFF"/>
        <w:spacing w:before="100" w:beforeAutospacing="1" w:after="100" w:afterAutospacing="1" w:line="240" w:lineRule="auto"/>
        <w:rPr>
          <w:rFonts w:ascii="Segoe UI" w:hAnsi="Segoe UI" w:cs="Segoe UI"/>
          <w:color w:val="212121"/>
        </w:rPr>
      </w:pPr>
      <w:r>
        <w:rPr>
          <w:rStyle w:val="id-label"/>
          <w:rFonts w:ascii="Segoe UI" w:hAnsi="Segoe UI" w:cs="Segoe UI"/>
          <w:color w:val="212121"/>
        </w:rPr>
        <w:t>DOI: </w:t>
      </w:r>
      <w:hyperlink r:id="rId5" w:tgtFrame="_blank" w:history="1">
        <w:r>
          <w:rPr>
            <w:rStyle w:val="Hyperlink"/>
            <w:color w:val="0071BC"/>
          </w:rPr>
          <w:t>10.4269/ajtmh.1970.19.670</w:t>
        </w:r>
      </w:hyperlink>
    </w:p>
    <w:p w14:paraId="46431945" w14:textId="33FE00E2" w:rsidR="009140E7" w:rsidRDefault="009140E7">
      <w:pPr>
        <w:pStyle w:val="CommentText"/>
      </w:pPr>
    </w:p>
  </w:comment>
  <w:comment w:id="140" w:author="Arruda, Lia Barbara" w:date="2021-09-17T15:40:00Z" w:initials="ALB">
    <w:p w14:paraId="25C06380" w14:textId="77777777" w:rsidR="00F318EC" w:rsidRDefault="00F318EC" w:rsidP="00F318EC">
      <w:pPr>
        <w:autoSpaceDE w:val="0"/>
        <w:autoSpaceDN w:val="0"/>
        <w:adjustRightInd w:val="0"/>
        <w:spacing w:after="0" w:line="240" w:lineRule="auto"/>
        <w:rPr>
          <w:rFonts w:ascii="AdvTT5ada87cc" w:hAnsi="AdvTT5ada87cc" w:cs="AdvTT5ada87cc"/>
          <w:color w:val="000000"/>
          <w:sz w:val="17"/>
          <w:szCs w:val="17"/>
        </w:rPr>
      </w:pPr>
      <w:r>
        <w:rPr>
          <w:rStyle w:val="CommentReference"/>
        </w:rPr>
        <w:annotationRef/>
      </w:r>
      <w:proofErr w:type="spellStart"/>
      <w:r>
        <w:rPr>
          <w:rFonts w:ascii="AdvTT5ada87cc" w:hAnsi="AdvTT5ada87cc" w:cs="AdvTT5ada87cc"/>
          <w:color w:val="000000"/>
          <w:sz w:val="17"/>
          <w:szCs w:val="17"/>
        </w:rPr>
        <w:t>Monath</w:t>
      </w:r>
      <w:proofErr w:type="spellEnd"/>
      <w:r>
        <w:rPr>
          <w:rFonts w:ascii="AdvTT5ada87cc" w:hAnsi="AdvTT5ada87cc" w:cs="AdvTT5ada87cc"/>
          <w:color w:val="000000"/>
          <w:sz w:val="17"/>
          <w:szCs w:val="17"/>
        </w:rPr>
        <w:t xml:space="preserve"> TP, Newhouse VF, Kemp GE, Setzer HW, </w:t>
      </w:r>
      <w:proofErr w:type="spellStart"/>
      <w:r>
        <w:rPr>
          <w:rFonts w:ascii="AdvTT5ada87cc" w:hAnsi="AdvTT5ada87cc" w:cs="AdvTT5ada87cc"/>
          <w:color w:val="000000"/>
          <w:sz w:val="17"/>
          <w:szCs w:val="17"/>
        </w:rPr>
        <w:t>Cacciapuoti</w:t>
      </w:r>
      <w:proofErr w:type="spellEnd"/>
      <w:r>
        <w:rPr>
          <w:rFonts w:ascii="AdvTT5ada87cc" w:hAnsi="AdvTT5ada87cc" w:cs="AdvTT5ada87cc"/>
          <w:color w:val="000000"/>
          <w:sz w:val="17"/>
          <w:szCs w:val="17"/>
        </w:rPr>
        <w:t xml:space="preserve"> A (1974) Lassa virus isolation</w:t>
      </w:r>
    </w:p>
    <w:p w14:paraId="60B5FCCA" w14:textId="77777777" w:rsidR="00F318EC" w:rsidRPr="00587F99" w:rsidRDefault="00F318EC" w:rsidP="00F318EC">
      <w:pPr>
        <w:autoSpaceDE w:val="0"/>
        <w:autoSpaceDN w:val="0"/>
        <w:adjustRightInd w:val="0"/>
        <w:spacing w:after="0" w:line="240" w:lineRule="auto"/>
        <w:rPr>
          <w:rFonts w:ascii="AdvTT5ada87cc" w:hAnsi="AdvTT5ada87cc" w:cs="AdvTT5ada87cc"/>
          <w:color w:val="000000"/>
          <w:sz w:val="17"/>
          <w:szCs w:val="17"/>
          <w:lang w:val="pt-BR"/>
        </w:rPr>
      </w:pPr>
      <w:r>
        <w:rPr>
          <w:rFonts w:ascii="AdvTT5ada87cc" w:hAnsi="AdvTT5ada87cc" w:cs="AdvTT5ada87cc"/>
          <w:color w:val="000000"/>
          <w:sz w:val="17"/>
          <w:szCs w:val="17"/>
        </w:rPr>
        <w:t xml:space="preserve">from </w:t>
      </w:r>
      <w:r>
        <w:rPr>
          <w:rFonts w:ascii="AdvTTf2e4df62.I" w:hAnsi="AdvTTf2e4df62.I" w:cs="AdvTTf2e4df62.I"/>
          <w:color w:val="000000"/>
          <w:sz w:val="17"/>
          <w:szCs w:val="17"/>
        </w:rPr>
        <w:t xml:space="preserve">Mastomys natalensis </w:t>
      </w:r>
      <w:r>
        <w:rPr>
          <w:rFonts w:ascii="AdvTT5ada87cc" w:hAnsi="AdvTT5ada87cc" w:cs="AdvTT5ada87cc"/>
          <w:color w:val="000000"/>
          <w:sz w:val="17"/>
          <w:szCs w:val="17"/>
        </w:rPr>
        <w:t xml:space="preserve">rodents during an epidemic in Sierra Leone. </w:t>
      </w:r>
      <w:r w:rsidRPr="00587F99">
        <w:rPr>
          <w:rFonts w:ascii="AdvTT5ada87cc" w:hAnsi="AdvTT5ada87cc" w:cs="AdvTT5ada87cc"/>
          <w:color w:val="000000"/>
          <w:sz w:val="17"/>
          <w:szCs w:val="17"/>
          <w:lang w:val="pt-BR"/>
        </w:rPr>
        <w:t>Science (80</w:t>
      </w:r>
      <w:r w:rsidRPr="00587F99">
        <w:rPr>
          <w:rFonts w:ascii="AdvTT5ada87cc+20" w:hAnsi="AdvTT5ada87cc+20" w:cs="AdvTT5ada87cc+20"/>
          <w:color w:val="000000"/>
          <w:sz w:val="17"/>
          <w:szCs w:val="17"/>
          <w:lang w:val="pt-BR"/>
        </w:rPr>
        <w:t>–</w:t>
      </w:r>
      <w:r w:rsidRPr="00587F99">
        <w:rPr>
          <w:rFonts w:ascii="AdvTT5ada87cc" w:hAnsi="AdvTT5ada87cc" w:cs="AdvTT5ada87cc"/>
          <w:color w:val="000000"/>
          <w:sz w:val="17"/>
          <w:szCs w:val="17"/>
          <w:lang w:val="pt-BR"/>
        </w:rPr>
        <w:t>) 185</w:t>
      </w:r>
    </w:p>
    <w:p w14:paraId="477852AF" w14:textId="40AFC2AD" w:rsidR="00F318EC" w:rsidRPr="00587F99" w:rsidRDefault="00F318EC" w:rsidP="00F318EC">
      <w:pPr>
        <w:pStyle w:val="CommentText"/>
        <w:rPr>
          <w:lang w:val="pt-BR"/>
        </w:rPr>
      </w:pPr>
      <w:r w:rsidRPr="00587F99">
        <w:rPr>
          <w:rFonts w:ascii="AdvTT5ada87cc" w:hAnsi="AdvTT5ada87cc" w:cs="AdvTT5ada87cc"/>
          <w:color w:val="000000"/>
          <w:sz w:val="17"/>
          <w:szCs w:val="17"/>
          <w:lang w:val="pt-BR"/>
        </w:rPr>
        <w:t>(4147):263</w:t>
      </w:r>
      <w:r w:rsidRPr="00587F99">
        <w:rPr>
          <w:rFonts w:ascii="AdvTT5ada87cc+20" w:hAnsi="AdvTT5ada87cc+20" w:cs="AdvTT5ada87cc+20"/>
          <w:color w:val="000000"/>
          <w:sz w:val="17"/>
          <w:szCs w:val="17"/>
          <w:lang w:val="pt-BR"/>
        </w:rPr>
        <w:t>–</w:t>
      </w:r>
      <w:r w:rsidRPr="00587F99">
        <w:rPr>
          <w:rFonts w:ascii="AdvTT5ada87cc" w:hAnsi="AdvTT5ada87cc" w:cs="AdvTT5ada87cc"/>
          <w:color w:val="000000"/>
          <w:sz w:val="17"/>
          <w:szCs w:val="17"/>
          <w:lang w:val="pt-BR"/>
        </w:rPr>
        <w:t xml:space="preserve">265. </w:t>
      </w:r>
      <w:r w:rsidRPr="00587F99">
        <w:rPr>
          <w:rFonts w:ascii="AdvTT5ada87cc" w:hAnsi="AdvTT5ada87cc" w:cs="AdvTT5ada87cc"/>
          <w:color w:val="0000FF"/>
          <w:sz w:val="17"/>
          <w:szCs w:val="17"/>
          <w:lang w:val="pt-BR"/>
        </w:rPr>
        <w:t>https://doi.org/10.1126/science.185.4147.263</w:t>
      </w:r>
    </w:p>
  </w:comment>
  <w:comment w:id="141" w:author="Arruda, Lia Barbara" w:date="2021-09-17T15:47:00Z" w:initials="ALB">
    <w:p w14:paraId="4597E0A6" w14:textId="5C558B68" w:rsidR="004A00E7" w:rsidRDefault="004A00E7" w:rsidP="004A00E7">
      <w:pPr>
        <w:autoSpaceDE w:val="0"/>
        <w:autoSpaceDN w:val="0"/>
        <w:adjustRightInd w:val="0"/>
        <w:spacing w:after="0" w:line="240" w:lineRule="auto"/>
        <w:rPr>
          <w:rFonts w:ascii="MyriadPro-Light" w:hAnsi="MyriadPro-Light" w:cs="MyriadPro-Light"/>
          <w:sz w:val="15"/>
          <w:szCs w:val="15"/>
        </w:rPr>
      </w:pPr>
      <w:r>
        <w:rPr>
          <w:rStyle w:val="CommentReference"/>
        </w:rPr>
        <w:annotationRef/>
      </w:r>
      <w:r>
        <w:rPr>
          <w:rFonts w:ascii="MyriadPro-Light" w:hAnsi="MyriadPro-Light" w:cs="MyriadPro-Light"/>
          <w:sz w:val="15"/>
          <w:szCs w:val="15"/>
          <w:lang w:val="pt-BR"/>
        </w:rPr>
        <w:t xml:space="preserve">* </w:t>
      </w:r>
      <w:r w:rsidRPr="004A00E7">
        <w:rPr>
          <w:rFonts w:ascii="MyriadPro-Light" w:hAnsi="MyriadPro-Light" w:cs="MyriadPro-Light"/>
          <w:sz w:val="15"/>
          <w:szCs w:val="15"/>
          <w:lang w:val="pt-BR"/>
        </w:rPr>
        <w:t xml:space="preserve">Ogbu O, Ajuluchukwu E, Uneke CJ. </w:t>
      </w:r>
      <w:r>
        <w:rPr>
          <w:rFonts w:ascii="MyriadPro-Light" w:hAnsi="MyriadPro-Light" w:cs="MyriadPro-Light"/>
          <w:sz w:val="15"/>
          <w:szCs w:val="15"/>
        </w:rPr>
        <w:t>Lassa fever in West African subregion:</w:t>
      </w:r>
    </w:p>
    <w:p w14:paraId="6E921FC3" w14:textId="77777777" w:rsidR="004A00E7" w:rsidRDefault="004A00E7" w:rsidP="004A00E7">
      <w:pPr>
        <w:autoSpaceDE w:val="0"/>
        <w:autoSpaceDN w:val="0"/>
        <w:adjustRightInd w:val="0"/>
        <w:spacing w:after="0" w:line="240" w:lineRule="auto"/>
        <w:rPr>
          <w:rFonts w:ascii="MyriadPro-Light" w:hAnsi="MyriadPro-Light" w:cs="MyriadPro-Light"/>
          <w:sz w:val="15"/>
          <w:szCs w:val="15"/>
        </w:rPr>
      </w:pPr>
      <w:r>
        <w:rPr>
          <w:rFonts w:ascii="MyriadPro-Light" w:hAnsi="MyriadPro-Light" w:cs="MyriadPro-Light"/>
          <w:sz w:val="15"/>
          <w:szCs w:val="15"/>
        </w:rPr>
        <w:t>an overview. J Vector Borne Dis. 2007;44(1):1–11.</w:t>
      </w:r>
    </w:p>
    <w:p w14:paraId="0D146ACD" w14:textId="5ECCFF35" w:rsidR="004A00E7" w:rsidRDefault="004A00E7" w:rsidP="004A00E7">
      <w:pPr>
        <w:autoSpaceDE w:val="0"/>
        <w:autoSpaceDN w:val="0"/>
        <w:adjustRightInd w:val="0"/>
        <w:spacing w:after="0" w:line="240" w:lineRule="auto"/>
        <w:rPr>
          <w:rFonts w:ascii="MyriadPro-Light" w:hAnsi="MyriadPro-Light" w:cs="MyriadPro-Light"/>
          <w:sz w:val="15"/>
          <w:szCs w:val="15"/>
        </w:rPr>
      </w:pPr>
      <w:r>
        <w:rPr>
          <w:rFonts w:ascii="MyriadPro-Light" w:hAnsi="MyriadPro-Light" w:cs="MyriadPro-Light"/>
          <w:sz w:val="15"/>
          <w:szCs w:val="15"/>
        </w:rPr>
        <w:t xml:space="preserve">* Andersen KG, Shapiro BJ, </w:t>
      </w:r>
      <w:proofErr w:type="spellStart"/>
      <w:r>
        <w:rPr>
          <w:rFonts w:ascii="MyriadPro-Light" w:hAnsi="MyriadPro-Light" w:cs="MyriadPro-Light"/>
          <w:sz w:val="15"/>
          <w:szCs w:val="15"/>
        </w:rPr>
        <w:t>Matranga</w:t>
      </w:r>
      <w:proofErr w:type="spellEnd"/>
      <w:r>
        <w:rPr>
          <w:rFonts w:ascii="MyriadPro-Light" w:hAnsi="MyriadPro-Light" w:cs="MyriadPro-Light"/>
          <w:sz w:val="15"/>
          <w:szCs w:val="15"/>
        </w:rPr>
        <w:t xml:space="preserve"> CB, </w:t>
      </w:r>
      <w:proofErr w:type="spellStart"/>
      <w:r>
        <w:rPr>
          <w:rFonts w:ascii="MyriadPro-Light" w:hAnsi="MyriadPro-Light" w:cs="MyriadPro-Light"/>
          <w:sz w:val="15"/>
          <w:szCs w:val="15"/>
        </w:rPr>
        <w:t>Sealfon</w:t>
      </w:r>
      <w:proofErr w:type="spellEnd"/>
      <w:r>
        <w:rPr>
          <w:rFonts w:ascii="MyriadPro-Light" w:hAnsi="MyriadPro-Light" w:cs="MyriadPro-Light"/>
          <w:sz w:val="15"/>
          <w:szCs w:val="15"/>
        </w:rPr>
        <w:t xml:space="preserve"> R, Lin AE, Moses LM, Folarin OA, </w:t>
      </w:r>
      <w:proofErr w:type="spellStart"/>
      <w:r>
        <w:rPr>
          <w:rFonts w:ascii="MyriadPro-Light" w:hAnsi="MyriadPro-Light" w:cs="MyriadPro-Light"/>
          <w:sz w:val="15"/>
          <w:szCs w:val="15"/>
        </w:rPr>
        <w:t>Goba</w:t>
      </w:r>
      <w:proofErr w:type="spellEnd"/>
      <w:r>
        <w:rPr>
          <w:rFonts w:ascii="MyriadPro-Light" w:hAnsi="MyriadPro-Light" w:cs="MyriadPro-Light"/>
          <w:sz w:val="15"/>
          <w:szCs w:val="15"/>
        </w:rPr>
        <w:t xml:space="preserve"> A, Odia I, </w:t>
      </w:r>
      <w:proofErr w:type="spellStart"/>
      <w:r>
        <w:rPr>
          <w:rFonts w:ascii="MyriadPro-Light" w:hAnsi="MyriadPro-Light" w:cs="MyriadPro-Light"/>
          <w:sz w:val="15"/>
          <w:szCs w:val="15"/>
        </w:rPr>
        <w:t>Ehiane</w:t>
      </w:r>
      <w:proofErr w:type="spellEnd"/>
      <w:r>
        <w:rPr>
          <w:rFonts w:ascii="MyriadPro-Light" w:hAnsi="MyriadPro-Light" w:cs="MyriadPro-Light"/>
          <w:sz w:val="15"/>
          <w:szCs w:val="15"/>
        </w:rPr>
        <w:t xml:space="preserve"> PE, et al. Clinical sequencing uncovers</w:t>
      </w:r>
    </w:p>
    <w:p w14:paraId="63520579" w14:textId="77777777" w:rsidR="004A00E7" w:rsidRDefault="004A00E7" w:rsidP="004A00E7">
      <w:pPr>
        <w:autoSpaceDE w:val="0"/>
        <w:autoSpaceDN w:val="0"/>
        <w:adjustRightInd w:val="0"/>
        <w:spacing w:after="0" w:line="240" w:lineRule="auto"/>
        <w:rPr>
          <w:rFonts w:ascii="MyriadPro-Light" w:hAnsi="MyriadPro-Light" w:cs="MyriadPro-Light"/>
          <w:sz w:val="15"/>
          <w:szCs w:val="15"/>
        </w:rPr>
      </w:pPr>
      <w:r>
        <w:rPr>
          <w:rFonts w:ascii="MyriadPro-Light" w:hAnsi="MyriadPro-Light" w:cs="MyriadPro-Light"/>
          <w:sz w:val="15"/>
          <w:szCs w:val="15"/>
        </w:rPr>
        <w:t>origins and evolution of Lassa virus. Cell. 2015;162(4):738–50.</w:t>
      </w:r>
    </w:p>
    <w:p w14:paraId="368BC398" w14:textId="598F88A2" w:rsidR="004A00E7" w:rsidRDefault="004A00E7" w:rsidP="004A00E7">
      <w:pPr>
        <w:autoSpaceDE w:val="0"/>
        <w:autoSpaceDN w:val="0"/>
        <w:adjustRightInd w:val="0"/>
        <w:spacing w:after="0" w:line="240" w:lineRule="auto"/>
        <w:rPr>
          <w:rFonts w:ascii="MyriadPro-Light" w:hAnsi="MyriadPro-Light" w:cs="MyriadPro-Light"/>
          <w:sz w:val="15"/>
          <w:szCs w:val="15"/>
        </w:rPr>
      </w:pPr>
      <w:r>
        <w:rPr>
          <w:rFonts w:ascii="MyriadPro-Light" w:hAnsi="MyriadPro-Light" w:cs="MyriadPro-Light"/>
          <w:sz w:val="15"/>
          <w:szCs w:val="15"/>
        </w:rPr>
        <w:t>* Ehichioya DU, Hass M, Becker-</w:t>
      </w:r>
      <w:proofErr w:type="spellStart"/>
      <w:r>
        <w:rPr>
          <w:rFonts w:ascii="MyriadPro-Light" w:hAnsi="MyriadPro-Light" w:cs="MyriadPro-Light"/>
          <w:sz w:val="15"/>
          <w:szCs w:val="15"/>
        </w:rPr>
        <w:t>Ziaja</w:t>
      </w:r>
      <w:proofErr w:type="spellEnd"/>
      <w:r>
        <w:rPr>
          <w:rFonts w:ascii="MyriadPro-Light" w:hAnsi="MyriadPro-Light" w:cs="MyriadPro-Light"/>
          <w:sz w:val="15"/>
          <w:szCs w:val="15"/>
        </w:rPr>
        <w:t xml:space="preserve"> B, </w:t>
      </w:r>
      <w:proofErr w:type="spellStart"/>
      <w:r>
        <w:rPr>
          <w:rFonts w:ascii="MyriadPro-Light" w:hAnsi="MyriadPro-Light" w:cs="MyriadPro-Light"/>
          <w:sz w:val="15"/>
          <w:szCs w:val="15"/>
        </w:rPr>
        <w:t>Ehimuan</w:t>
      </w:r>
      <w:proofErr w:type="spellEnd"/>
      <w:r>
        <w:rPr>
          <w:rFonts w:ascii="MyriadPro-Light" w:hAnsi="MyriadPro-Light" w:cs="MyriadPro-Light"/>
          <w:sz w:val="15"/>
          <w:szCs w:val="15"/>
        </w:rPr>
        <w:t xml:space="preserve"> J, Asogun DA, </w:t>
      </w:r>
      <w:proofErr w:type="spellStart"/>
      <w:r>
        <w:rPr>
          <w:rFonts w:ascii="MyriadPro-Light" w:hAnsi="MyriadPro-Light" w:cs="MyriadPro-Light"/>
          <w:sz w:val="15"/>
          <w:szCs w:val="15"/>
        </w:rPr>
        <w:t>Fichet</w:t>
      </w:r>
      <w:proofErr w:type="spellEnd"/>
      <w:r>
        <w:rPr>
          <w:rFonts w:ascii="MyriadPro-Light" w:hAnsi="MyriadPro-Light" w:cs="MyriadPro-Light"/>
          <w:sz w:val="15"/>
          <w:szCs w:val="15"/>
        </w:rPr>
        <w:t xml:space="preserve">- </w:t>
      </w:r>
      <w:proofErr w:type="spellStart"/>
      <w:r>
        <w:rPr>
          <w:rFonts w:ascii="MyriadPro-Light" w:hAnsi="MyriadPro-Light" w:cs="MyriadPro-Light"/>
          <w:sz w:val="15"/>
          <w:szCs w:val="15"/>
        </w:rPr>
        <w:t>Calvet</w:t>
      </w:r>
      <w:proofErr w:type="spellEnd"/>
      <w:r>
        <w:rPr>
          <w:rFonts w:ascii="MyriadPro-Light" w:hAnsi="MyriadPro-Light" w:cs="MyriadPro-Light"/>
          <w:sz w:val="15"/>
          <w:szCs w:val="15"/>
        </w:rPr>
        <w:t xml:space="preserve"> E, </w:t>
      </w:r>
      <w:proofErr w:type="spellStart"/>
      <w:r>
        <w:rPr>
          <w:rFonts w:ascii="MyriadPro-Light" w:hAnsi="MyriadPro-Light" w:cs="MyriadPro-Light"/>
          <w:sz w:val="15"/>
          <w:szCs w:val="15"/>
        </w:rPr>
        <w:t>Kleinsteuber</w:t>
      </w:r>
      <w:proofErr w:type="spellEnd"/>
      <w:r>
        <w:rPr>
          <w:rFonts w:ascii="MyriadPro-Light" w:hAnsi="MyriadPro-Light" w:cs="MyriadPro-Light"/>
          <w:sz w:val="15"/>
          <w:szCs w:val="15"/>
        </w:rPr>
        <w:t xml:space="preserve"> K, </w:t>
      </w:r>
      <w:proofErr w:type="spellStart"/>
      <w:r>
        <w:rPr>
          <w:rFonts w:ascii="MyriadPro-Light" w:hAnsi="MyriadPro-Light" w:cs="MyriadPro-Light"/>
          <w:sz w:val="15"/>
          <w:szCs w:val="15"/>
        </w:rPr>
        <w:t>Lelke</w:t>
      </w:r>
      <w:proofErr w:type="spellEnd"/>
      <w:r>
        <w:rPr>
          <w:rFonts w:ascii="MyriadPro-Light" w:hAnsi="MyriadPro-Light" w:cs="MyriadPro-Light"/>
          <w:sz w:val="15"/>
          <w:szCs w:val="15"/>
        </w:rPr>
        <w:t xml:space="preserve"> M, </w:t>
      </w:r>
      <w:proofErr w:type="spellStart"/>
      <w:r>
        <w:rPr>
          <w:rFonts w:ascii="MyriadPro-Light" w:hAnsi="MyriadPro-Light" w:cs="MyriadPro-Light"/>
          <w:sz w:val="15"/>
          <w:szCs w:val="15"/>
        </w:rPr>
        <w:t>ter</w:t>
      </w:r>
      <w:proofErr w:type="spellEnd"/>
      <w:r>
        <w:rPr>
          <w:rFonts w:ascii="MyriadPro-Light" w:hAnsi="MyriadPro-Light" w:cs="MyriadPro-Light"/>
          <w:sz w:val="15"/>
          <w:szCs w:val="15"/>
        </w:rPr>
        <w:t xml:space="preserve"> </w:t>
      </w:r>
      <w:proofErr w:type="spellStart"/>
      <w:r>
        <w:rPr>
          <w:rFonts w:ascii="MyriadPro-Light" w:hAnsi="MyriadPro-Light" w:cs="MyriadPro-Light"/>
          <w:sz w:val="15"/>
          <w:szCs w:val="15"/>
        </w:rPr>
        <w:t>Meulen</w:t>
      </w:r>
      <w:proofErr w:type="spellEnd"/>
      <w:r>
        <w:rPr>
          <w:rFonts w:ascii="MyriadPro-Light" w:hAnsi="MyriadPro-Light" w:cs="MyriadPro-Light"/>
          <w:sz w:val="15"/>
          <w:szCs w:val="15"/>
        </w:rPr>
        <w:t xml:space="preserve"> J, </w:t>
      </w:r>
      <w:proofErr w:type="spellStart"/>
      <w:r>
        <w:rPr>
          <w:rFonts w:ascii="MyriadPro-Light" w:hAnsi="MyriadPro-Light" w:cs="MyriadPro-Light"/>
          <w:sz w:val="15"/>
          <w:szCs w:val="15"/>
        </w:rPr>
        <w:t>Akpede</w:t>
      </w:r>
      <w:proofErr w:type="spellEnd"/>
      <w:r>
        <w:rPr>
          <w:rFonts w:ascii="MyriadPro-Light" w:hAnsi="MyriadPro-Light" w:cs="MyriadPro-Light"/>
          <w:sz w:val="15"/>
          <w:szCs w:val="15"/>
        </w:rPr>
        <w:t xml:space="preserve"> GO, et al. Current molecular epidemiology of Lassa virus in Nigeria. J Clin </w:t>
      </w:r>
      <w:proofErr w:type="spellStart"/>
      <w:r>
        <w:rPr>
          <w:rFonts w:ascii="MyriadPro-Light" w:hAnsi="MyriadPro-Light" w:cs="MyriadPro-Light"/>
          <w:sz w:val="15"/>
          <w:szCs w:val="15"/>
        </w:rPr>
        <w:t>Microbiol</w:t>
      </w:r>
      <w:proofErr w:type="spellEnd"/>
      <w:r>
        <w:rPr>
          <w:rFonts w:ascii="MyriadPro-Light" w:hAnsi="MyriadPro-Light" w:cs="MyriadPro-Light"/>
          <w:sz w:val="15"/>
          <w:szCs w:val="15"/>
        </w:rPr>
        <w:t>. 2011;49(3):1157–61.</w:t>
      </w:r>
    </w:p>
    <w:p w14:paraId="3DD0C932" w14:textId="0B8F6748" w:rsidR="004A00E7" w:rsidRDefault="004A00E7" w:rsidP="004A00E7">
      <w:pPr>
        <w:autoSpaceDE w:val="0"/>
        <w:autoSpaceDN w:val="0"/>
        <w:adjustRightInd w:val="0"/>
        <w:spacing w:after="0" w:line="240" w:lineRule="auto"/>
        <w:rPr>
          <w:rFonts w:ascii="MyriadPro-Light" w:hAnsi="MyriadPro-Light" w:cs="MyriadPro-Light"/>
          <w:sz w:val="15"/>
          <w:szCs w:val="15"/>
        </w:rPr>
      </w:pPr>
      <w:r>
        <w:rPr>
          <w:rFonts w:ascii="MyriadPro-Light" w:hAnsi="MyriadPro-Light" w:cs="MyriadPro-Light"/>
          <w:sz w:val="15"/>
          <w:szCs w:val="15"/>
        </w:rPr>
        <w:t xml:space="preserve">* Fichet-Calvet E, Rogers DJ. Risk maps of Lassa fever in West Africa. </w:t>
      </w:r>
      <w:proofErr w:type="spellStart"/>
      <w:r>
        <w:rPr>
          <w:rFonts w:ascii="MyriadPro-Light" w:hAnsi="MyriadPro-Light" w:cs="MyriadPro-Light"/>
          <w:sz w:val="15"/>
          <w:szCs w:val="15"/>
        </w:rPr>
        <w:t>PLoS</w:t>
      </w:r>
      <w:proofErr w:type="spellEnd"/>
      <w:r>
        <w:rPr>
          <w:rFonts w:ascii="MyriadPro-Light" w:hAnsi="MyriadPro-Light" w:cs="MyriadPro-Light"/>
          <w:sz w:val="15"/>
          <w:szCs w:val="15"/>
        </w:rPr>
        <w:t xml:space="preserve"> </w:t>
      </w:r>
      <w:proofErr w:type="spellStart"/>
      <w:r>
        <w:rPr>
          <w:rFonts w:ascii="MyriadPro-Light" w:hAnsi="MyriadPro-Light" w:cs="MyriadPro-Light"/>
          <w:sz w:val="15"/>
          <w:szCs w:val="15"/>
        </w:rPr>
        <w:t>Negl</w:t>
      </w:r>
      <w:proofErr w:type="spellEnd"/>
      <w:r>
        <w:rPr>
          <w:rFonts w:ascii="MyriadPro-Light" w:hAnsi="MyriadPro-Light" w:cs="MyriadPro-Light"/>
          <w:sz w:val="15"/>
          <w:szCs w:val="15"/>
        </w:rPr>
        <w:t xml:space="preserve"> Trop Dis. 2009;3(3):e388.</w:t>
      </w:r>
    </w:p>
    <w:p w14:paraId="608BB78D" w14:textId="6E9B7474" w:rsidR="004A00E7" w:rsidRDefault="004A00E7" w:rsidP="004A00E7">
      <w:pPr>
        <w:autoSpaceDE w:val="0"/>
        <w:autoSpaceDN w:val="0"/>
        <w:adjustRightInd w:val="0"/>
        <w:spacing w:after="0" w:line="240" w:lineRule="auto"/>
      </w:pPr>
      <w:r>
        <w:rPr>
          <w:rFonts w:ascii="MyriadPro-Light" w:hAnsi="MyriadPro-Light" w:cs="MyriadPro-Light"/>
          <w:sz w:val="15"/>
          <w:szCs w:val="15"/>
        </w:rPr>
        <w:t xml:space="preserve">*  </w:t>
      </w:r>
      <w:proofErr w:type="spellStart"/>
      <w:r>
        <w:rPr>
          <w:rFonts w:ascii="MyriadPro-Light" w:hAnsi="MyriadPro-Light" w:cs="MyriadPro-Light"/>
          <w:sz w:val="15"/>
          <w:szCs w:val="15"/>
        </w:rPr>
        <w:t>Mylne</w:t>
      </w:r>
      <w:proofErr w:type="spellEnd"/>
      <w:r>
        <w:rPr>
          <w:rFonts w:ascii="MyriadPro-Light" w:hAnsi="MyriadPro-Light" w:cs="MyriadPro-Light"/>
          <w:sz w:val="15"/>
          <w:szCs w:val="15"/>
        </w:rPr>
        <w:t xml:space="preserve"> AQ, Pigott DM, Longbottom J, Shearer F, </w:t>
      </w:r>
      <w:proofErr w:type="spellStart"/>
      <w:r>
        <w:rPr>
          <w:rFonts w:ascii="MyriadPro-Light" w:hAnsi="MyriadPro-Light" w:cs="MyriadPro-Light"/>
          <w:sz w:val="15"/>
          <w:szCs w:val="15"/>
        </w:rPr>
        <w:t>Duda</w:t>
      </w:r>
      <w:proofErr w:type="spellEnd"/>
      <w:r>
        <w:rPr>
          <w:rFonts w:ascii="MyriadPro-Light" w:hAnsi="MyriadPro-Light" w:cs="MyriadPro-Light"/>
          <w:sz w:val="15"/>
          <w:szCs w:val="15"/>
        </w:rPr>
        <w:t xml:space="preserve"> KA, Messina JP, Weiss DJ, Moyes CL, Golding N, Hay SI. Mapping the zoonotic niche of Lassa fever in Africa. Trans R Soc Trop Med </w:t>
      </w:r>
      <w:proofErr w:type="spellStart"/>
      <w:r>
        <w:rPr>
          <w:rFonts w:ascii="MyriadPro-Light" w:hAnsi="MyriadPro-Light" w:cs="MyriadPro-Light"/>
          <w:sz w:val="15"/>
          <w:szCs w:val="15"/>
        </w:rPr>
        <w:t>Hyg</w:t>
      </w:r>
      <w:proofErr w:type="spellEnd"/>
      <w:r>
        <w:rPr>
          <w:rFonts w:ascii="MyriadPro-Light" w:hAnsi="MyriadPro-Light" w:cs="MyriadPro-Light"/>
          <w:sz w:val="15"/>
          <w:szCs w:val="15"/>
        </w:rPr>
        <w:t>. 2015;109(8):483–92.</w:t>
      </w:r>
    </w:p>
  </w:comment>
  <w:comment w:id="143" w:author="Arruda, Lia Barbara" w:date="2021-09-18T11:03:00Z" w:initials="ALB">
    <w:p w14:paraId="510C2F5B" w14:textId="77777777" w:rsidR="00C86C3F" w:rsidRDefault="00C86C3F" w:rsidP="00C86C3F">
      <w:pPr>
        <w:autoSpaceDE w:val="0"/>
        <w:autoSpaceDN w:val="0"/>
        <w:adjustRightInd w:val="0"/>
        <w:spacing w:after="0" w:line="240" w:lineRule="auto"/>
        <w:rPr>
          <w:rFonts w:ascii="MyriadPro-Light" w:hAnsi="MyriadPro-Light" w:cs="MyriadPro-Light"/>
          <w:sz w:val="15"/>
          <w:szCs w:val="15"/>
        </w:rPr>
      </w:pPr>
      <w:r>
        <w:rPr>
          <w:rStyle w:val="CommentReference"/>
        </w:rPr>
        <w:annotationRef/>
      </w:r>
      <w:r>
        <w:rPr>
          <w:rFonts w:ascii="MyriadPro-Light" w:hAnsi="MyriadPro-Light" w:cs="MyriadPro-Light"/>
          <w:sz w:val="15"/>
          <w:szCs w:val="15"/>
        </w:rPr>
        <w:t>Naidoo D, Ihekweazu C. Nigeria’s efforts to strengthen laboratory diagnostics—Why access to reliable and affordable diagnostics is key to</w:t>
      </w:r>
    </w:p>
    <w:p w14:paraId="5B81A327" w14:textId="77777777" w:rsidR="00C86C3F" w:rsidRDefault="00C86C3F" w:rsidP="00C86C3F">
      <w:pPr>
        <w:pStyle w:val="CommentText"/>
      </w:pPr>
      <w:r>
        <w:rPr>
          <w:rFonts w:ascii="MyriadPro-Light" w:hAnsi="MyriadPro-Light" w:cs="MyriadPro-Light"/>
          <w:sz w:val="15"/>
          <w:szCs w:val="15"/>
        </w:rPr>
        <w:t xml:space="preserve">building resilient laboratory systems. </w:t>
      </w:r>
      <w:proofErr w:type="spellStart"/>
      <w:r>
        <w:rPr>
          <w:rFonts w:ascii="MyriadPro-Light" w:hAnsi="MyriadPro-Light" w:cs="MyriadPro-Light"/>
          <w:sz w:val="15"/>
          <w:szCs w:val="15"/>
        </w:rPr>
        <w:t>Afr</w:t>
      </w:r>
      <w:proofErr w:type="spellEnd"/>
      <w:r>
        <w:rPr>
          <w:rFonts w:ascii="MyriadPro-Light" w:hAnsi="MyriadPro-Light" w:cs="MyriadPro-Light"/>
          <w:sz w:val="15"/>
          <w:szCs w:val="15"/>
        </w:rPr>
        <w:t xml:space="preserve"> J Lab Med. 2020;9(2):1019.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E9033B" w15:done="0"/>
  <w15:commentEx w15:paraId="36B49E7B" w15:done="0"/>
  <w15:commentEx w15:paraId="2C7C0C98" w15:done="0"/>
  <w15:commentEx w15:paraId="66E36938" w15:done="0"/>
  <w15:commentEx w15:paraId="25886D29" w15:done="0"/>
  <w15:commentEx w15:paraId="67AF39F9" w15:done="0"/>
  <w15:commentEx w15:paraId="7B8FACD1" w15:done="0"/>
  <w15:commentEx w15:paraId="30967F89" w15:done="0"/>
  <w15:commentEx w15:paraId="60C86953" w15:done="0"/>
  <w15:commentEx w15:paraId="323D4197" w15:done="0"/>
  <w15:commentEx w15:paraId="46431945" w15:done="0"/>
  <w15:commentEx w15:paraId="477852AF" w15:done="0"/>
  <w15:commentEx w15:paraId="608BB78D" w15:done="0"/>
  <w15:commentEx w15:paraId="5B81A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C6B7C" w16cex:dateUtc="2021-03-17T11:50:00Z"/>
  <w16cex:commentExtensible w16cex:durableId="23FC6D0C" w16cex:dateUtc="2021-03-17T11:57:00Z"/>
  <w16cex:commentExtensible w16cex:durableId="23FB4950" w16cex:dateUtc="2021-03-16T15:12:00Z"/>
  <w16cex:commentExtensible w16cex:durableId="23FB496F" w16cex:dateUtc="2021-03-16T15:12:00Z"/>
  <w16cex:commentExtensible w16cex:durableId="23FB499B" w16cex:dateUtc="2021-03-16T15:13:00Z"/>
  <w16cex:commentExtensible w16cex:durableId="24EEFCD9" w16cex:dateUtc="2021-09-17T10:39:00Z"/>
  <w16cex:commentExtensible w16cex:durableId="24EEFB9E" w16cex:dateUtc="2021-09-17T10:33:00Z"/>
  <w16cex:commentExtensible w16cex:durableId="250037FB" w16cex:dateUtc="2021-09-30T12:19:00Z"/>
  <w16cex:commentExtensible w16cex:durableId="24EF038A" w16cex:dateUtc="2021-09-17T11:07:00Z"/>
  <w16cex:commentExtensible w16cex:durableId="25004961" w16cex:dateUtc="2021-09-30T13:34:00Z"/>
  <w16cex:commentExtensible w16cex:durableId="24EF3297" w16cex:dateUtc="2021-09-17T14:28:00Z"/>
  <w16cex:commentExtensible w16cex:durableId="24EF3568" w16cex:dateUtc="2021-09-17T14:40:00Z"/>
  <w16cex:commentExtensible w16cex:durableId="24EF371D" w16cex:dateUtc="2021-09-17T14:47:00Z"/>
  <w16cex:commentExtensible w16cex:durableId="24F04606" w16cex:dateUtc="2021-09-18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E9033B" w16cid:durableId="23FC6B7C"/>
  <w16cid:commentId w16cid:paraId="36B49E7B" w16cid:durableId="23FC6D0C"/>
  <w16cid:commentId w16cid:paraId="2C7C0C98" w16cid:durableId="23FB4950"/>
  <w16cid:commentId w16cid:paraId="66E36938" w16cid:durableId="23FB496F"/>
  <w16cid:commentId w16cid:paraId="25886D29" w16cid:durableId="23FB499B"/>
  <w16cid:commentId w16cid:paraId="67AF39F9" w16cid:durableId="24EEFCD9"/>
  <w16cid:commentId w16cid:paraId="7B8FACD1" w16cid:durableId="24EEFB9E"/>
  <w16cid:commentId w16cid:paraId="30967F89" w16cid:durableId="250037FB"/>
  <w16cid:commentId w16cid:paraId="60C86953" w16cid:durableId="24EF038A"/>
  <w16cid:commentId w16cid:paraId="323D4197" w16cid:durableId="25004961"/>
  <w16cid:commentId w16cid:paraId="46431945" w16cid:durableId="24EF3297"/>
  <w16cid:commentId w16cid:paraId="477852AF" w16cid:durableId="24EF3568"/>
  <w16cid:commentId w16cid:paraId="608BB78D" w16cid:durableId="24EF371D"/>
  <w16cid:commentId w16cid:paraId="5B81A327" w16cid:durableId="24F046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8D6E3" w14:textId="77777777" w:rsidR="00CF103A" w:rsidRDefault="00CF103A" w:rsidP="00587F99">
      <w:pPr>
        <w:spacing w:after="0" w:line="240" w:lineRule="auto"/>
      </w:pPr>
      <w:r>
        <w:separator/>
      </w:r>
    </w:p>
  </w:endnote>
  <w:endnote w:type="continuationSeparator" w:id="0">
    <w:p w14:paraId="3E823752" w14:textId="77777777" w:rsidR="00CF103A" w:rsidRDefault="00CF103A" w:rsidP="0058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Condensed">
    <w:altName w:val="Arial"/>
    <w:panose1 w:val="00000000000000000000"/>
    <w:charset w:val="00"/>
    <w:family w:val="auto"/>
    <w:notTrueType/>
    <w:pitch w:val="default"/>
    <w:sig w:usb0="00000003" w:usb1="00000000" w:usb2="00000000" w:usb3="00000000" w:csb0="00000001" w:csb1="00000000"/>
  </w:font>
  <w:font w:name="Merriweather">
    <w:charset w:val="00"/>
    <w:family w:val="auto"/>
    <w:pitch w:val="variable"/>
    <w:sig w:usb0="20000207" w:usb1="00000002" w:usb2="00000000" w:usb3="00000000" w:csb0="00000197" w:csb1="00000000"/>
  </w:font>
  <w:font w:name="AdvTT5ada87cc">
    <w:altName w:val="Cambria"/>
    <w:panose1 w:val="00000000000000000000"/>
    <w:charset w:val="00"/>
    <w:family w:val="roman"/>
    <w:notTrueType/>
    <w:pitch w:val="default"/>
    <w:sig w:usb0="00000003" w:usb1="00000000" w:usb2="00000000" w:usb3="00000000" w:csb0="00000001" w:csb1="00000000"/>
  </w:font>
  <w:font w:name="AdvTTf2e4df62.I">
    <w:altName w:val="Cambria"/>
    <w:panose1 w:val="00000000000000000000"/>
    <w:charset w:val="00"/>
    <w:family w:val="roman"/>
    <w:notTrueType/>
    <w:pitch w:val="default"/>
    <w:sig w:usb0="00000003" w:usb1="00000000" w:usb2="00000000" w:usb3="00000000" w:csb0="00000001" w:csb1="00000000"/>
  </w:font>
  <w:font w:name="AdvTT5ada87cc+20">
    <w:altName w:val="Calibri"/>
    <w:panose1 w:val="00000000000000000000"/>
    <w:charset w:val="00"/>
    <w:family w:val="swiss"/>
    <w:notTrueType/>
    <w:pitch w:val="default"/>
    <w:sig w:usb0="00000003" w:usb1="00000000" w:usb2="00000000" w:usb3="00000000" w:csb0="00000001" w:csb1="00000000"/>
  </w:font>
  <w:font w:name="MyriadPro-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72598" w14:textId="718093E1" w:rsidR="00587F99" w:rsidRPr="00587F99" w:rsidRDefault="00587F99" w:rsidP="00587F99">
    <w:pPr>
      <w:rPr>
        <w:rFonts w:ascii="Arial" w:hAnsi="Arial" w:cs="Arial"/>
        <w:sz w:val="18"/>
        <w:szCs w:val="18"/>
      </w:rPr>
    </w:pPr>
    <w:r>
      <w:rPr>
        <w:rFonts w:ascii="Arial" w:hAnsi="Arial" w:cs="Arial"/>
        <w:sz w:val="18"/>
        <w:szCs w:val="18"/>
      </w:rPr>
      <w:t>Draft: L</w:t>
    </w:r>
    <w:r w:rsidRPr="00587F99">
      <w:rPr>
        <w:rFonts w:ascii="Arial" w:hAnsi="Arial" w:cs="Arial"/>
        <w:sz w:val="18"/>
        <w:szCs w:val="18"/>
      </w:rPr>
      <w:t xml:space="preserve">ASV phylogenetics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AEF25" w14:textId="77777777" w:rsidR="00CF103A" w:rsidRDefault="00CF103A" w:rsidP="00587F99">
      <w:pPr>
        <w:spacing w:after="0" w:line="240" w:lineRule="auto"/>
      </w:pPr>
      <w:r>
        <w:separator/>
      </w:r>
    </w:p>
  </w:footnote>
  <w:footnote w:type="continuationSeparator" w:id="0">
    <w:p w14:paraId="5FD69CC0" w14:textId="77777777" w:rsidR="00CF103A" w:rsidRDefault="00CF103A" w:rsidP="00587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1318336367"/>
      <w:docPartObj>
        <w:docPartGallery w:val="Page Numbers (Top of Page)"/>
        <w:docPartUnique/>
      </w:docPartObj>
    </w:sdtPr>
    <w:sdtEndPr/>
    <w:sdtContent>
      <w:p w14:paraId="55D82574" w14:textId="77777777" w:rsidR="00587F99" w:rsidRPr="00587F99" w:rsidRDefault="00587F99">
        <w:pPr>
          <w:pStyle w:val="Header"/>
          <w:jc w:val="right"/>
          <w:rPr>
            <w:rFonts w:ascii="Arial" w:hAnsi="Arial" w:cs="Arial"/>
            <w:sz w:val="20"/>
            <w:szCs w:val="20"/>
          </w:rPr>
        </w:pPr>
        <w:r w:rsidRPr="00587F99">
          <w:rPr>
            <w:rFonts w:ascii="Arial" w:hAnsi="Arial" w:cs="Arial"/>
            <w:sz w:val="20"/>
            <w:szCs w:val="20"/>
          </w:rPr>
          <w:t xml:space="preserve">Page </w:t>
        </w:r>
        <w:r w:rsidRPr="00587F99">
          <w:rPr>
            <w:rFonts w:ascii="Arial" w:hAnsi="Arial" w:cs="Arial"/>
            <w:sz w:val="20"/>
            <w:szCs w:val="20"/>
          </w:rPr>
          <w:fldChar w:fldCharType="begin"/>
        </w:r>
        <w:r w:rsidRPr="00587F99">
          <w:rPr>
            <w:rFonts w:ascii="Arial" w:hAnsi="Arial" w:cs="Arial"/>
            <w:sz w:val="20"/>
            <w:szCs w:val="20"/>
          </w:rPr>
          <w:instrText xml:space="preserve"> PAGE </w:instrText>
        </w:r>
        <w:r w:rsidRPr="00587F99">
          <w:rPr>
            <w:rFonts w:ascii="Arial" w:hAnsi="Arial" w:cs="Arial"/>
            <w:sz w:val="20"/>
            <w:szCs w:val="20"/>
          </w:rPr>
          <w:fldChar w:fldCharType="separate"/>
        </w:r>
        <w:r w:rsidRPr="00587F99">
          <w:rPr>
            <w:rFonts w:ascii="Arial" w:hAnsi="Arial" w:cs="Arial"/>
            <w:noProof/>
            <w:sz w:val="20"/>
            <w:szCs w:val="20"/>
          </w:rPr>
          <w:t>2</w:t>
        </w:r>
        <w:r w:rsidRPr="00587F99">
          <w:rPr>
            <w:rFonts w:ascii="Arial" w:hAnsi="Arial" w:cs="Arial"/>
            <w:sz w:val="20"/>
            <w:szCs w:val="20"/>
          </w:rPr>
          <w:fldChar w:fldCharType="end"/>
        </w:r>
        <w:r w:rsidRPr="00587F99">
          <w:rPr>
            <w:rFonts w:ascii="Arial" w:hAnsi="Arial" w:cs="Arial"/>
            <w:sz w:val="20"/>
            <w:szCs w:val="20"/>
          </w:rPr>
          <w:t xml:space="preserve"> of </w:t>
        </w:r>
        <w:r w:rsidRPr="00587F99">
          <w:rPr>
            <w:rFonts w:ascii="Arial" w:hAnsi="Arial" w:cs="Arial"/>
            <w:sz w:val="20"/>
            <w:szCs w:val="20"/>
          </w:rPr>
          <w:fldChar w:fldCharType="begin"/>
        </w:r>
        <w:r w:rsidRPr="00587F99">
          <w:rPr>
            <w:rFonts w:ascii="Arial" w:hAnsi="Arial" w:cs="Arial"/>
            <w:sz w:val="20"/>
            <w:szCs w:val="20"/>
          </w:rPr>
          <w:instrText xml:space="preserve"> NUMPAGES  </w:instrText>
        </w:r>
        <w:r w:rsidRPr="00587F99">
          <w:rPr>
            <w:rFonts w:ascii="Arial" w:hAnsi="Arial" w:cs="Arial"/>
            <w:sz w:val="20"/>
            <w:szCs w:val="20"/>
          </w:rPr>
          <w:fldChar w:fldCharType="separate"/>
        </w:r>
        <w:r w:rsidRPr="00587F99">
          <w:rPr>
            <w:rFonts w:ascii="Arial" w:hAnsi="Arial" w:cs="Arial"/>
            <w:noProof/>
            <w:sz w:val="20"/>
            <w:szCs w:val="20"/>
          </w:rPr>
          <w:t>2</w:t>
        </w:r>
        <w:r w:rsidRPr="00587F99">
          <w:rPr>
            <w:rFonts w:ascii="Arial" w:hAnsi="Arial" w:cs="Arial"/>
            <w:sz w:val="20"/>
            <w:szCs w:val="20"/>
          </w:rPr>
          <w:fldChar w:fldCharType="end"/>
        </w:r>
      </w:p>
    </w:sdtContent>
  </w:sdt>
  <w:p w14:paraId="41B85A0B" w14:textId="77777777" w:rsidR="00587F99" w:rsidRDefault="00587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1428D"/>
    <w:multiLevelType w:val="multilevel"/>
    <w:tmpl w:val="B8E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F5811"/>
    <w:multiLevelType w:val="hybridMultilevel"/>
    <w:tmpl w:val="8440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958E8"/>
    <w:multiLevelType w:val="multilevel"/>
    <w:tmpl w:val="1814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06974"/>
    <w:multiLevelType w:val="hybridMultilevel"/>
    <w:tmpl w:val="7436A5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ruda, Lia Barbara">
    <w15:presenceInfo w15:providerId="AD" w15:userId="S::rekglba@ucl.ac.uk::8a24ac06-04df-40b0-a045-eb0f3d48d4f8"/>
  </w15:person>
  <w15:person w15:author="Simons, David">
    <w15:presenceInfo w15:providerId="None" w15:userId="Simons,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TU1NDI0NjYxNTRX0lEKTi0uzszPAymwqAUABhMutSwAAAA="/>
  </w:docVars>
  <w:rsids>
    <w:rsidRoot w:val="00155CEB"/>
    <w:rsid w:val="00045FEE"/>
    <w:rsid w:val="00085EA1"/>
    <w:rsid w:val="000932E7"/>
    <w:rsid w:val="00095AE3"/>
    <w:rsid w:val="000C0454"/>
    <w:rsid w:val="000C2940"/>
    <w:rsid w:val="000C4341"/>
    <w:rsid w:val="00101176"/>
    <w:rsid w:val="001041A5"/>
    <w:rsid w:val="00145B23"/>
    <w:rsid w:val="00152FB0"/>
    <w:rsid w:val="00155CEB"/>
    <w:rsid w:val="001C1D98"/>
    <w:rsid w:val="001D75B8"/>
    <w:rsid w:val="001F240D"/>
    <w:rsid w:val="001F5273"/>
    <w:rsid w:val="002153D8"/>
    <w:rsid w:val="00263926"/>
    <w:rsid w:val="002800E3"/>
    <w:rsid w:val="002A6E95"/>
    <w:rsid w:val="00334611"/>
    <w:rsid w:val="00347970"/>
    <w:rsid w:val="00351FE8"/>
    <w:rsid w:val="0035248B"/>
    <w:rsid w:val="003C316A"/>
    <w:rsid w:val="003E205E"/>
    <w:rsid w:val="003E39F1"/>
    <w:rsid w:val="003E5CB0"/>
    <w:rsid w:val="00405CAD"/>
    <w:rsid w:val="00406BA5"/>
    <w:rsid w:val="0042699E"/>
    <w:rsid w:val="004502B7"/>
    <w:rsid w:val="00457E70"/>
    <w:rsid w:val="00470D57"/>
    <w:rsid w:val="00494154"/>
    <w:rsid w:val="004A00E7"/>
    <w:rsid w:val="00504C6E"/>
    <w:rsid w:val="00506893"/>
    <w:rsid w:val="0054325D"/>
    <w:rsid w:val="00581E49"/>
    <w:rsid w:val="00587F99"/>
    <w:rsid w:val="00590CCD"/>
    <w:rsid w:val="005955B5"/>
    <w:rsid w:val="005C1360"/>
    <w:rsid w:val="005C49F8"/>
    <w:rsid w:val="005D24AA"/>
    <w:rsid w:val="00604C3B"/>
    <w:rsid w:val="0065643F"/>
    <w:rsid w:val="00675970"/>
    <w:rsid w:val="0069585B"/>
    <w:rsid w:val="0073355A"/>
    <w:rsid w:val="007360D4"/>
    <w:rsid w:val="00741DBF"/>
    <w:rsid w:val="007424FF"/>
    <w:rsid w:val="00757C3B"/>
    <w:rsid w:val="00760F32"/>
    <w:rsid w:val="00766946"/>
    <w:rsid w:val="00770BDD"/>
    <w:rsid w:val="00783792"/>
    <w:rsid w:val="00797457"/>
    <w:rsid w:val="007E5ED2"/>
    <w:rsid w:val="007F471E"/>
    <w:rsid w:val="007F6BD5"/>
    <w:rsid w:val="00815E89"/>
    <w:rsid w:val="008770F9"/>
    <w:rsid w:val="008961DF"/>
    <w:rsid w:val="008C055D"/>
    <w:rsid w:val="008C4B6A"/>
    <w:rsid w:val="008F0E0D"/>
    <w:rsid w:val="009140E7"/>
    <w:rsid w:val="00974998"/>
    <w:rsid w:val="009D5864"/>
    <w:rsid w:val="009E1DCF"/>
    <w:rsid w:val="009F0BF9"/>
    <w:rsid w:val="009F0DA9"/>
    <w:rsid w:val="009F30BF"/>
    <w:rsid w:val="00A04AAB"/>
    <w:rsid w:val="00A37DBD"/>
    <w:rsid w:val="00A42AA7"/>
    <w:rsid w:val="00A44C25"/>
    <w:rsid w:val="00A77D12"/>
    <w:rsid w:val="00A86A0D"/>
    <w:rsid w:val="00AC6B81"/>
    <w:rsid w:val="00B35AAE"/>
    <w:rsid w:val="00B62839"/>
    <w:rsid w:val="00B62CBA"/>
    <w:rsid w:val="00B705FB"/>
    <w:rsid w:val="00B70AFE"/>
    <w:rsid w:val="00B74C8B"/>
    <w:rsid w:val="00B906CE"/>
    <w:rsid w:val="00B9403F"/>
    <w:rsid w:val="00B965DD"/>
    <w:rsid w:val="00BC3728"/>
    <w:rsid w:val="00C10B82"/>
    <w:rsid w:val="00C646AF"/>
    <w:rsid w:val="00C64A06"/>
    <w:rsid w:val="00C8150B"/>
    <w:rsid w:val="00C83C31"/>
    <w:rsid w:val="00C86C3F"/>
    <w:rsid w:val="00CE039D"/>
    <w:rsid w:val="00CF103A"/>
    <w:rsid w:val="00D15ACE"/>
    <w:rsid w:val="00D83B78"/>
    <w:rsid w:val="00DD6E31"/>
    <w:rsid w:val="00DE62FD"/>
    <w:rsid w:val="00E03543"/>
    <w:rsid w:val="00E46501"/>
    <w:rsid w:val="00ED34D7"/>
    <w:rsid w:val="00F318EC"/>
    <w:rsid w:val="00F60C0F"/>
    <w:rsid w:val="00F62792"/>
    <w:rsid w:val="00F7586C"/>
    <w:rsid w:val="00F8425A"/>
    <w:rsid w:val="00FA28A4"/>
    <w:rsid w:val="00FC4B3C"/>
    <w:rsid w:val="00FF1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0F11"/>
  <w15:chartTrackingRefBased/>
  <w15:docId w15:val="{B56C039A-20AF-4DBB-9AA1-4E6E9C04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CEB"/>
    <w:rPr>
      <w:rFonts w:ascii="Segoe UI" w:hAnsi="Segoe UI" w:cs="Segoe UI"/>
      <w:sz w:val="18"/>
      <w:szCs w:val="18"/>
    </w:rPr>
  </w:style>
  <w:style w:type="paragraph" w:styleId="ListParagraph">
    <w:name w:val="List Paragraph"/>
    <w:basedOn w:val="Normal"/>
    <w:uiPriority w:val="34"/>
    <w:qFormat/>
    <w:rsid w:val="00B35AAE"/>
    <w:pPr>
      <w:ind w:left="720"/>
      <w:contextualSpacing/>
    </w:pPr>
  </w:style>
  <w:style w:type="character" w:styleId="Hyperlink">
    <w:name w:val="Hyperlink"/>
    <w:basedOn w:val="DefaultParagraphFont"/>
    <w:uiPriority w:val="99"/>
    <w:unhideWhenUsed/>
    <w:rsid w:val="00B35AAE"/>
    <w:rPr>
      <w:color w:val="0563C1" w:themeColor="hyperlink"/>
      <w:u w:val="single"/>
    </w:rPr>
  </w:style>
  <w:style w:type="character" w:styleId="UnresolvedMention">
    <w:name w:val="Unresolved Mention"/>
    <w:basedOn w:val="DefaultParagraphFont"/>
    <w:uiPriority w:val="99"/>
    <w:semiHidden/>
    <w:unhideWhenUsed/>
    <w:rsid w:val="00B35AAE"/>
    <w:rPr>
      <w:color w:val="605E5C"/>
      <w:shd w:val="clear" w:color="auto" w:fill="E1DFDD"/>
    </w:rPr>
  </w:style>
  <w:style w:type="character" w:styleId="CommentReference">
    <w:name w:val="annotation reference"/>
    <w:basedOn w:val="DefaultParagraphFont"/>
    <w:uiPriority w:val="99"/>
    <w:semiHidden/>
    <w:unhideWhenUsed/>
    <w:rsid w:val="008C4B6A"/>
    <w:rPr>
      <w:sz w:val="16"/>
      <w:szCs w:val="16"/>
    </w:rPr>
  </w:style>
  <w:style w:type="paragraph" w:styleId="CommentText">
    <w:name w:val="annotation text"/>
    <w:basedOn w:val="Normal"/>
    <w:link w:val="CommentTextChar"/>
    <w:uiPriority w:val="99"/>
    <w:semiHidden/>
    <w:unhideWhenUsed/>
    <w:rsid w:val="008C4B6A"/>
    <w:pPr>
      <w:spacing w:line="240" w:lineRule="auto"/>
    </w:pPr>
    <w:rPr>
      <w:sz w:val="20"/>
      <w:szCs w:val="20"/>
    </w:rPr>
  </w:style>
  <w:style w:type="character" w:customStyle="1" w:styleId="CommentTextChar">
    <w:name w:val="Comment Text Char"/>
    <w:basedOn w:val="DefaultParagraphFont"/>
    <w:link w:val="CommentText"/>
    <w:uiPriority w:val="99"/>
    <w:semiHidden/>
    <w:rsid w:val="008C4B6A"/>
    <w:rPr>
      <w:sz w:val="20"/>
      <w:szCs w:val="20"/>
    </w:rPr>
  </w:style>
  <w:style w:type="paragraph" w:styleId="CommentSubject">
    <w:name w:val="annotation subject"/>
    <w:basedOn w:val="CommentText"/>
    <w:next w:val="CommentText"/>
    <w:link w:val="CommentSubjectChar"/>
    <w:uiPriority w:val="99"/>
    <w:semiHidden/>
    <w:unhideWhenUsed/>
    <w:rsid w:val="008C4B6A"/>
    <w:rPr>
      <w:b/>
      <w:bCs/>
    </w:rPr>
  </w:style>
  <w:style w:type="character" w:customStyle="1" w:styleId="CommentSubjectChar">
    <w:name w:val="Comment Subject Char"/>
    <w:basedOn w:val="CommentTextChar"/>
    <w:link w:val="CommentSubject"/>
    <w:uiPriority w:val="99"/>
    <w:semiHidden/>
    <w:rsid w:val="008C4B6A"/>
    <w:rPr>
      <w:b/>
      <w:bCs/>
      <w:sz w:val="20"/>
      <w:szCs w:val="20"/>
    </w:rPr>
  </w:style>
  <w:style w:type="paragraph" w:styleId="Caption">
    <w:name w:val="caption"/>
    <w:basedOn w:val="Normal"/>
    <w:next w:val="Normal"/>
    <w:uiPriority w:val="35"/>
    <w:semiHidden/>
    <w:unhideWhenUsed/>
    <w:qFormat/>
    <w:rsid w:val="007F471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140E7"/>
    <w:rPr>
      <w:rFonts w:ascii="Times New Roman" w:eastAsia="Times New Roman" w:hAnsi="Times New Roman" w:cs="Times New Roman"/>
      <w:b/>
      <w:bCs/>
      <w:kern w:val="36"/>
      <w:sz w:val="48"/>
      <w:szCs w:val="48"/>
      <w:lang w:eastAsia="en-GB"/>
    </w:rPr>
  </w:style>
  <w:style w:type="character" w:customStyle="1" w:styleId="period">
    <w:name w:val="period"/>
    <w:basedOn w:val="DefaultParagraphFont"/>
    <w:rsid w:val="009140E7"/>
  </w:style>
  <w:style w:type="character" w:customStyle="1" w:styleId="cit">
    <w:name w:val="cit"/>
    <w:basedOn w:val="DefaultParagraphFont"/>
    <w:rsid w:val="009140E7"/>
  </w:style>
  <w:style w:type="character" w:customStyle="1" w:styleId="citation-doi">
    <w:name w:val="citation-doi"/>
    <w:basedOn w:val="DefaultParagraphFont"/>
    <w:rsid w:val="009140E7"/>
  </w:style>
  <w:style w:type="character" w:customStyle="1" w:styleId="authors-list-item">
    <w:name w:val="authors-list-item"/>
    <w:basedOn w:val="DefaultParagraphFont"/>
    <w:rsid w:val="009140E7"/>
  </w:style>
  <w:style w:type="character" w:customStyle="1" w:styleId="comma">
    <w:name w:val="comma"/>
    <w:basedOn w:val="DefaultParagraphFont"/>
    <w:rsid w:val="009140E7"/>
  </w:style>
  <w:style w:type="character" w:customStyle="1" w:styleId="identifier">
    <w:name w:val="identifier"/>
    <w:basedOn w:val="DefaultParagraphFont"/>
    <w:rsid w:val="009140E7"/>
  </w:style>
  <w:style w:type="character" w:customStyle="1" w:styleId="id-label">
    <w:name w:val="id-label"/>
    <w:basedOn w:val="DefaultParagraphFont"/>
    <w:rsid w:val="009140E7"/>
  </w:style>
  <w:style w:type="character" w:styleId="Strong">
    <w:name w:val="Strong"/>
    <w:basedOn w:val="DefaultParagraphFont"/>
    <w:uiPriority w:val="22"/>
    <w:qFormat/>
    <w:rsid w:val="009140E7"/>
    <w:rPr>
      <w:b/>
      <w:bCs/>
    </w:rPr>
  </w:style>
  <w:style w:type="paragraph" w:styleId="Header">
    <w:name w:val="header"/>
    <w:basedOn w:val="Normal"/>
    <w:link w:val="HeaderChar"/>
    <w:uiPriority w:val="99"/>
    <w:unhideWhenUsed/>
    <w:rsid w:val="00587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99"/>
  </w:style>
  <w:style w:type="paragraph" w:styleId="Footer">
    <w:name w:val="footer"/>
    <w:basedOn w:val="Normal"/>
    <w:link w:val="FooterChar"/>
    <w:uiPriority w:val="99"/>
    <w:unhideWhenUsed/>
    <w:rsid w:val="00587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877003">
      <w:bodyDiv w:val="1"/>
      <w:marLeft w:val="0"/>
      <w:marRight w:val="0"/>
      <w:marTop w:val="0"/>
      <w:marBottom w:val="0"/>
      <w:divBdr>
        <w:top w:val="none" w:sz="0" w:space="0" w:color="auto"/>
        <w:left w:val="none" w:sz="0" w:space="0" w:color="auto"/>
        <w:bottom w:val="none" w:sz="0" w:space="0" w:color="auto"/>
        <w:right w:val="none" w:sz="0" w:space="0" w:color="auto"/>
      </w:divBdr>
    </w:div>
    <w:div w:id="613096694">
      <w:bodyDiv w:val="1"/>
      <w:marLeft w:val="0"/>
      <w:marRight w:val="0"/>
      <w:marTop w:val="0"/>
      <w:marBottom w:val="0"/>
      <w:divBdr>
        <w:top w:val="none" w:sz="0" w:space="0" w:color="auto"/>
        <w:left w:val="none" w:sz="0" w:space="0" w:color="auto"/>
        <w:bottom w:val="none" w:sz="0" w:space="0" w:color="auto"/>
        <w:right w:val="none" w:sz="0" w:space="0" w:color="auto"/>
      </w:divBdr>
    </w:div>
    <w:div w:id="1401556603">
      <w:bodyDiv w:val="1"/>
      <w:marLeft w:val="0"/>
      <w:marRight w:val="0"/>
      <w:marTop w:val="0"/>
      <w:marBottom w:val="0"/>
      <w:divBdr>
        <w:top w:val="none" w:sz="0" w:space="0" w:color="auto"/>
        <w:left w:val="none" w:sz="0" w:space="0" w:color="auto"/>
        <w:bottom w:val="none" w:sz="0" w:space="0" w:color="auto"/>
        <w:right w:val="none" w:sz="0" w:space="0" w:color="auto"/>
      </w:divBdr>
      <w:divsChild>
        <w:div w:id="1759911264">
          <w:marLeft w:val="0"/>
          <w:marRight w:val="0"/>
          <w:marTop w:val="0"/>
          <w:marBottom w:val="0"/>
          <w:divBdr>
            <w:top w:val="none" w:sz="0" w:space="0" w:color="auto"/>
            <w:left w:val="none" w:sz="0" w:space="0" w:color="auto"/>
            <w:bottom w:val="none" w:sz="0" w:space="0" w:color="auto"/>
            <w:right w:val="none" w:sz="0" w:space="0" w:color="auto"/>
          </w:divBdr>
          <w:divsChild>
            <w:div w:id="249050272">
              <w:marLeft w:val="0"/>
              <w:marRight w:val="0"/>
              <w:marTop w:val="0"/>
              <w:marBottom w:val="0"/>
              <w:divBdr>
                <w:top w:val="none" w:sz="0" w:space="0" w:color="auto"/>
                <w:left w:val="none" w:sz="0" w:space="0" w:color="auto"/>
                <w:bottom w:val="none" w:sz="0" w:space="0" w:color="auto"/>
                <w:right w:val="none" w:sz="0" w:space="0" w:color="auto"/>
              </w:divBdr>
              <w:divsChild>
                <w:div w:id="265239703">
                  <w:marLeft w:val="0"/>
                  <w:marRight w:val="0"/>
                  <w:marTop w:val="0"/>
                  <w:marBottom w:val="0"/>
                  <w:divBdr>
                    <w:top w:val="none" w:sz="0" w:space="0" w:color="auto"/>
                    <w:left w:val="none" w:sz="0" w:space="0" w:color="auto"/>
                    <w:bottom w:val="none" w:sz="0" w:space="0" w:color="auto"/>
                    <w:right w:val="none" w:sz="0" w:space="0" w:color="auto"/>
                  </w:divBdr>
                  <w:divsChild>
                    <w:div w:id="19636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8065">
          <w:marLeft w:val="0"/>
          <w:marRight w:val="0"/>
          <w:marTop w:val="0"/>
          <w:marBottom w:val="0"/>
          <w:divBdr>
            <w:top w:val="none" w:sz="0" w:space="0" w:color="auto"/>
            <w:left w:val="none" w:sz="0" w:space="0" w:color="auto"/>
            <w:bottom w:val="none" w:sz="0" w:space="0" w:color="auto"/>
            <w:right w:val="none" w:sz="0" w:space="0" w:color="auto"/>
          </w:divBdr>
          <w:divsChild>
            <w:div w:id="2095275750">
              <w:marLeft w:val="0"/>
              <w:marRight w:val="0"/>
              <w:marTop w:val="0"/>
              <w:marBottom w:val="0"/>
              <w:divBdr>
                <w:top w:val="none" w:sz="0" w:space="0" w:color="auto"/>
                <w:left w:val="none" w:sz="0" w:space="0" w:color="auto"/>
                <w:bottom w:val="none" w:sz="0" w:space="0" w:color="auto"/>
                <w:right w:val="none" w:sz="0" w:space="0" w:color="auto"/>
              </w:divBdr>
              <w:divsChild>
                <w:div w:id="19942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1307">
      <w:bodyDiv w:val="1"/>
      <w:marLeft w:val="0"/>
      <w:marRight w:val="0"/>
      <w:marTop w:val="0"/>
      <w:marBottom w:val="0"/>
      <w:divBdr>
        <w:top w:val="none" w:sz="0" w:space="0" w:color="auto"/>
        <w:left w:val="none" w:sz="0" w:space="0" w:color="auto"/>
        <w:bottom w:val="none" w:sz="0" w:space="0" w:color="auto"/>
        <w:right w:val="none" w:sz="0" w:space="0" w:color="auto"/>
      </w:divBdr>
    </w:div>
    <w:div w:id="1682314128">
      <w:bodyDiv w:val="1"/>
      <w:marLeft w:val="0"/>
      <w:marRight w:val="0"/>
      <w:marTop w:val="0"/>
      <w:marBottom w:val="0"/>
      <w:divBdr>
        <w:top w:val="none" w:sz="0" w:space="0" w:color="auto"/>
        <w:left w:val="none" w:sz="0" w:space="0" w:color="auto"/>
        <w:bottom w:val="none" w:sz="0" w:space="0" w:color="auto"/>
        <w:right w:val="none" w:sz="0" w:space="0" w:color="auto"/>
      </w:divBdr>
    </w:div>
    <w:div w:id="178954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sort=date&amp;term=Gocke+DJ&amp;cauthor_id=4246571" TargetMode="External"/><Relationship Id="rId2" Type="http://schemas.openxmlformats.org/officeDocument/2006/relationships/hyperlink" Target="https://pubmed.ncbi.nlm.nih.gov/?sort=date&amp;term=Baldwin+JM+Jr&amp;cauthor_id=4246571" TargetMode="External"/><Relationship Id="rId1" Type="http://schemas.openxmlformats.org/officeDocument/2006/relationships/hyperlink" Target="https://pubmed.ncbi.nlm.nih.gov/?sort=date&amp;term=Frame+JD&amp;cauthor_id=4246571" TargetMode="External"/><Relationship Id="rId5" Type="http://schemas.openxmlformats.org/officeDocument/2006/relationships/hyperlink" Target="https://doi.org/10.4269/ajtmh.1970.19.670" TargetMode="External"/><Relationship Id="rId4" Type="http://schemas.openxmlformats.org/officeDocument/2006/relationships/hyperlink" Target="https://pubmed.ncbi.nlm.nih.gov/?sort=date&amp;term=Troup+JM&amp;cauthor_id=424657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east.community/program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tree.bio.ed.ac.uk/software/figtre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98212F-4DA0-4525-A100-D24B5E43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24130</Words>
  <Characters>137545</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Free</dc:creator>
  <cp:keywords/>
  <dc:description/>
  <cp:lastModifiedBy>Simons, David</cp:lastModifiedBy>
  <cp:revision>2</cp:revision>
  <dcterms:created xsi:type="dcterms:W3CDTF">2021-09-30T13:35:00Z</dcterms:created>
  <dcterms:modified xsi:type="dcterms:W3CDTF">2021-09-30T13:35:00Z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34855c81-4419-33c5-a2ad-d9d874892a54</vt:lpwstr>
  </property>
  <property fmtid="{D5CDD505-2E9C-101B-9397-08002B2CF9AE}" pid="24" name="Mendeley Citation Style_1">
    <vt:lpwstr>http://www.zotero.org/styles/harvard-cite-them-right</vt:lpwstr>
  </property>
</Properties>
</file>