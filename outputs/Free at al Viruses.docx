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599F8" w14:textId="156826DF" w:rsidR="00503F49" w:rsidRPr="00F74A06" w:rsidRDefault="00503F49" w:rsidP="000664E2">
      <w:pPr>
        <w:spacing w:after="0" w:line="360" w:lineRule="auto"/>
        <w:ind w:left="360"/>
        <w:jc w:val="center"/>
        <w:rPr>
          <w:rFonts w:ascii="Arial" w:hAnsi="Arial" w:cs="Arial"/>
          <w:b/>
          <w:bCs/>
        </w:rPr>
      </w:pPr>
      <w:r w:rsidRPr="00F74A06">
        <w:rPr>
          <w:rFonts w:ascii="Arial" w:hAnsi="Arial" w:cs="Arial"/>
          <w:b/>
          <w:bCs/>
        </w:rPr>
        <w:t xml:space="preserve">Phylogeography and molecular epidemiology of </w:t>
      </w:r>
      <w:r w:rsidR="00CD3F76" w:rsidRPr="00F74A06">
        <w:rPr>
          <w:rFonts w:ascii="Arial" w:hAnsi="Arial" w:cs="Arial"/>
          <w:b/>
          <w:bCs/>
        </w:rPr>
        <w:t>Lassa virus</w:t>
      </w:r>
    </w:p>
    <w:p w14:paraId="21FEAEFD" w14:textId="33A1930A" w:rsidR="00A418FD" w:rsidRPr="00F74A06" w:rsidRDefault="00A418FD" w:rsidP="00AE1C6C">
      <w:pPr>
        <w:spacing w:after="0" w:line="360" w:lineRule="auto"/>
        <w:ind w:left="360"/>
        <w:jc w:val="both"/>
        <w:rPr>
          <w:rFonts w:ascii="Arial" w:hAnsi="Arial" w:cs="Arial"/>
          <w:b/>
          <w:bCs/>
        </w:rPr>
      </w:pPr>
    </w:p>
    <w:p w14:paraId="3A188C0D" w14:textId="3039E321" w:rsidR="001E3B8A" w:rsidRDefault="001E3B8A" w:rsidP="001E3B8A">
      <w:pPr>
        <w:spacing w:after="0" w:line="360" w:lineRule="auto"/>
        <w:jc w:val="both"/>
        <w:rPr>
          <w:rFonts w:ascii="Arial" w:hAnsi="Arial" w:cs="Arial"/>
          <w:b/>
          <w:bCs/>
        </w:rPr>
      </w:pPr>
      <w:r>
        <w:rPr>
          <w:rFonts w:ascii="Arial" w:hAnsi="Arial" w:cs="Arial"/>
          <w:b/>
          <w:bCs/>
        </w:rPr>
        <w:t>Authors</w:t>
      </w:r>
    </w:p>
    <w:p w14:paraId="5AC1A710" w14:textId="2356AB3E" w:rsidR="001E3B8A" w:rsidRPr="000664E2" w:rsidRDefault="001E3B8A" w:rsidP="001E3B8A">
      <w:pPr>
        <w:spacing w:after="0" w:line="360" w:lineRule="auto"/>
        <w:jc w:val="both"/>
        <w:rPr>
          <w:rFonts w:ascii="Arial" w:hAnsi="Arial" w:cs="Arial"/>
        </w:rPr>
      </w:pPr>
      <w:r w:rsidRPr="000664E2">
        <w:rPr>
          <w:rFonts w:ascii="Arial" w:hAnsi="Arial" w:cs="Arial"/>
        </w:rPr>
        <w:t>Hayley Free</w:t>
      </w:r>
      <w:r w:rsidRPr="000664E2">
        <w:rPr>
          <w:rFonts w:ascii="Arial" w:hAnsi="Arial" w:cs="Arial"/>
          <w:vertAlign w:val="superscript"/>
        </w:rPr>
        <w:t>1a</w:t>
      </w:r>
      <w:r>
        <w:rPr>
          <w:rFonts w:ascii="Arial" w:hAnsi="Arial" w:cs="Arial"/>
          <w:vertAlign w:val="superscript"/>
        </w:rPr>
        <w:t>§</w:t>
      </w:r>
      <w:r w:rsidRPr="000664E2">
        <w:rPr>
          <w:rFonts w:ascii="Arial" w:hAnsi="Arial" w:cs="Arial"/>
        </w:rPr>
        <w:t>, David Simons</w:t>
      </w:r>
      <w:r w:rsidRPr="000664E2">
        <w:rPr>
          <w:rFonts w:ascii="Arial" w:hAnsi="Arial" w:cs="Arial"/>
          <w:vertAlign w:val="superscript"/>
        </w:rPr>
        <w:t>1</w:t>
      </w:r>
      <w:r>
        <w:rPr>
          <w:rFonts w:ascii="Arial" w:hAnsi="Arial" w:cs="Arial"/>
          <w:vertAlign w:val="superscript"/>
        </w:rPr>
        <w:t>§</w:t>
      </w:r>
      <w:r w:rsidRPr="000664E2">
        <w:rPr>
          <w:rFonts w:ascii="Arial" w:hAnsi="Arial" w:cs="Arial"/>
        </w:rPr>
        <w:t>, Isobella Honeyborne</w:t>
      </w:r>
      <w:r w:rsidRPr="000664E2">
        <w:rPr>
          <w:rFonts w:ascii="Arial" w:hAnsi="Arial" w:cs="Arial"/>
          <w:vertAlign w:val="superscript"/>
        </w:rPr>
        <w:t>2</w:t>
      </w:r>
      <w:r w:rsidRPr="000664E2">
        <w:rPr>
          <w:rFonts w:ascii="Arial" w:hAnsi="Arial" w:cs="Arial"/>
        </w:rPr>
        <w:t xml:space="preserve">, </w:t>
      </w:r>
      <w:r w:rsidR="004F4588">
        <w:rPr>
          <w:rFonts w:ascii="Arial" w:hAnsi="Arial" w:cs="Arial"/>
        </w:rPr>
        <w:t>Linzy Elton</w:t>
      </w:r>
      <w:r w:rsidR="004F4588">
        <w:rPr>
          <w:rFonts w:ascii="Arial" w:hAnsi="Arial" w:cs="Arial"/>
          <w:vertAlign w:val="superscript"/>
        </w:rPr>
        <w:t>2</w:t>
      </w:r>
      <w:r w:rsidR="004F4588">
        <w:rPr>
          <w:rFonts w:ascii="Arial" w:hAnsi="Arial" w:cs="Arial"/>
        </w:rPr>
        <w:t xml:space="preserve">, </w:t>
      </w:r>
      <w:r>
        <w:rPr>
          <w:rFonts w:ascii="Arial" w:hAnsi="Arial" w:cs="Arial"/>
        </w:rPr>
        <w:t>Najmul Haider</w:t>
      </w:r>
      <w:r>
        <w:rPr>
          <w:rFonts w:ascii="Arial" w:hAnsi="Arial" w:cs="Arial"/>
          <w:vertAlign w:val="superscript"/>
        </w:rPr>
        <w:t>1</w:t>
      </w:r>
      <w:r>
        <w:rPr>
          <w:rFonts w:ascii="Arial" w:hAnsi="Arial" w:cs="Arial"/>
        </w:rPr>
        <w:t>, Rashid Ansumana</w:t>
      </w:r>
      <w:r>
        <w:rPr>
          <w:rFonts w:ascii="Arial" w:hAnsi="Arial" w:cs="Arial"/>
          <w:vertAlign w:val="superscript"/>
        </w:rPr>
        <w:t>3</w:t>
      </w:r>
      <w:r>
        <w:rPr>
          <w:rFonts w:ascii="Arial" w:hAnsi="Arial" w:cs="Arial"/>
        </w:rPr>
        <w:t>, Richard Kock</w:t>
      </w:r>
      <w:r>
        <w:rPr>
          <w:rFonts w:ascii="Arial" w:hAnsi="Arial" w:cs="Arial"/>
          <w:vertAlign w:val="superscript"/>
        </w:rPr>
        <w:t>1</w:t>
      </w:r>
      <w:r>
        <w:rPr>
          <w:rFonts w:ascii="Arial" w:hAnsi="Arial" w:cs="Arial"/>
        </w:rPr>
        <w:t xml:space="preserve">, </w:t>
      </w:r>
      <w:r w:rsidRPr="0022481F">
        <w:rPr>
          <w:rFonts w:ascii="Arial" w:hAnsi="Arial" w:cs="Arial"/>
        </w:rPr>
        <w:t>Francine Ntoumi</w:t>
      </w:r>
      <w:r>
        <w:rPr>
          <w:rFonts w:ascii="Arial" w:hAnsi="Arial" w:cs="Arial"/>
          <w:vertAlign w:val="superscript"/>
        </w:rPr>
        <w:t>4</w:t>
      </w:r>
      <w:r w:rsidRPr="0022481F">
        <w:rPr>
          <w:rFonts w:ascii="Arial" w:hAnsi="Arial" w:cs="Arial"/>
        </w:rPr>
        <w:t xml:space="preserve">, </w:t>
      </w:r>
      <w:r>
        <w:rPr>
          <w:rFonts w:ascii="Arial" w:hAnsi="Arial" w:cs="Arial"/>
        </w:rPr>
        <w:t>Alimuddin Zumla</w:t>
      </w:r>
      <w:r w:rsidRPr="00D7736C">
        <w:rPr>
          <w:rFonts w:ascii="Arial" w:hAnsi="Arial" w:cs="Arial"/>
          <w:vertAlign w:val="superscript"/>
        </w:rPr>
        <w:t>2,</w:t>
      </w:r>
      <w:r>
        <w:rPr>
          <w:rFonts w:ascii="Arial" w:hAnsi="Arial" w:cs="Arial"/>
          <w:vertAlign w:val="superscript"/>
        </w:rPr>
        <w:t>5</w:t>
      </w:r>
      <w:r>
        <w:rPr>
          <w:rFonts w:ascii="Arial" w:hAnsi="Arial" w:cs="Arial"/>
        </w:rPr>
        <w:t xml:space="preserve">, </w:t>
      </w:r>
      <w:r w:rsidRPr="000664E2">
        <w:rPr>
          <w:rFonts w:ascii="Arial" w:hAnsi="Arial" w:cs="Arial"/>
        </w:rPr>
        <w:t>Timothy D McHugh</w:t>
      </w:r>
      <w:r w:rsidRPr="000664E2">
        <w:rPr>
          <w:rFonts w:ascii="Arial" w:hAnsi="Arial" w:cs="Arial"/>
          <w:vertAlign w:val="superscript"/>
        </w:rPr>
        <w:t>2</w:t>
      </w:r>
      <w:r w:rsidRPr="000664E2">
        <w:rPr>
          <w:rFonts w:ascii="Arial" w:hAnsi="Arial" w:cs="Arial"/>
        </w:rPr>
        <w:t>, Liã Bárbara Arruda</w:t>
      </w:r>
      <w:r w:rsidRPr="000664E2">
        <w:rPr>
          <w:rFonts w:ascii="Arial" w:hAnsi="Arial" w:cs="Arial"/>
          <w:vertAlign w:val="superscript"/>
        </w:rPr>
        <w:t>2b</w:t>
      </w:r>
      <w:r>
        <w:rPr>
          <w:rFonts w:ascii="Arial" w:hAnsi="Arial" w:cs="Arial"/>
          <w:vertAlign w:val="superscript"/>
        </w:rPr>
        <w:t>#</w:t>
      </w:r>
    </w:p>
    <w:p w14:paraId="5232F092" w14:textId="77777777" w:rsidR="001E3B8A" w:rsidRDefault="001E3B8A" w:rsidP="001E3B8A">
      <w:pPr>
        <w:spacing w:after="0" w:line="360" w:lineRule="auto"/>
        <w:jc w:val="both"/>
        <w:rPr>
          <w:rFonts w:ascii="Arial" w:hAnsi="Arial" w:cs="Arial"/>
          <w:b/>
          <w:bCs/>
        </w:rPr>
      </w:pPr>
    </w:p>
    <w:p w14:paraId="0743F020" w14:textId="6420F6EA" w:rsidR="001E3B8A" w:rsidRDefault="001E3B8A" w:rsidP="001E3B8A">
      <w:pPr>
        <w:spacing w:after="0" w:line="360" w:lineRule="auto"/>
        <w:jc w:val="both"/>
        <w:rPr>
          <w:rFonts w:ascii="Arial" w:hAnsi="Arial" w:cs="Arial"/>
          <w:b/>
          <w:bCs/>
        </w:rPr>
      </w:pPr>
      <w:r>
        <w:rPr>
          <w:rFonts w:ascii="Arial" w:hAnsi="Arial" w:cs="Arial"/>
          <w:b/>
          <w:bCs/>
        </w:rPr>
        <w:t>Affiliation</w:t>
      </w:r>
      <w:r w:rsidR="00D44D0E">
        <w:rPr>
          <w:rFonts w:ascii="Arial" w:hAnsi="Arial" w:cs="Arial"/>
          <w:b/>
          <w:bCs/>
        </w:rPr>
        <w:t>s</w:t>
      </w:r>
    </w:p>
    <w:p w14:paraId="545FC25B" w14:textId="77777777" w:rsidR="001E3B8A" w:rsidRPr="001E3B8A" w:rsidRDefault="001E3B8A" w:rsidP="001E3B8A">
      <w:pPr>
        <w:spacing w:after="0" w:line="360" w:lineRule="auto"/>
        <w:jc w:val="both"/>
        <w:rPr>
          <w:rFonts w:ascii="Arial" w:hAnsi="Arial" w:cs="Arial"/>
        </w:rPr>
      </w:pPr>
      <w:r w:rsidRPr="001E3B8A">
        <w:rPr>
          <w:rFonts w:ascii="Arial" w:hAnsi="Arial" w:cs="Arial"/>
        </w:rPr>
        <w:t>1 The Royal Veterinary College, University of London, Hatfield, UK.</w:t>
      </w:r>
    </w:p>
    <w:p w14:paraId="78B008E1" w14:textId="77777777" w:rsidR="001E3B8A" w:rsidRPr="001E3B8A" w:rsidRDefault="001E3B8A" w:rsidP="001E3B8A">
      <w:pPr>
        <w:spacing w:after="0" w:line="360" w:lineRule="auto"/>
        <w:jc w:val="both"/>
        <w:rPr>
          <w:rFonts w:ascii="Arial" w:hAnsi="Arial" w:cs="Arial"/>
        </w:rPr>
      </w:pPr>
      <w:r w:rsidRPr="001E3B8A">
        <w:rPr>
          <w:rFonts w:ascii="Arial" w:hAnsi="Arial" w:cs="Arial"/>
        </w:rPr>
        <w:t>2 Centre for Clinical Microbiology, Division of Infection and Immunity, University College London, London, UK</w:t>
      </w:r>
    </w:p>
    <w:p w14:paraId="14518831" w14:textId="1D1DCB0E" w:rsidR="001E3B8A" w:rsidRPr="001E3B8A" w:rsidRDefault="001E3B8A" w:rsidP="001E3B8A">
      <w:pPr>
        <w:spacing w:after="0" w:line="360" w:lineRule="auto"/>
        <w:jc w:val="both"/>
        <w:rPr>
          <w:rFonts w:ascii="Arial" w:hAnsi="Arial" w:cs="Arial"/>
        </w:rPr>
      </w:pPr>
      <w:r w:rsidRPr="001E3B8A">
        <w:rPr>
          <w:rFonts w:ascii="Arial" w:hAnsi="Arial" w:cs="Arial"/>
        </w:rPr>
        <w:t xml:space="preserve">3  </w:t>
      </w:r>
      <w:r w:rsidR="00D72E48">
        <w:rPr>
          <w:rFonts w:ascii="Arial" w:hAnsi="Arial" w:cs="Arial"/>
        </w:rPr>
        <w:t>School of Community Health Sciences, Njala University, Bo</w:t>
      </w:r>
      <w:r w:rsidRPr="001E3B8A">
        <w:rPr>
          <w:rFonts w:ascii="Arial" w:hAnsi="Arial" w:cs="Arial"/>
        </w:rPr>
        <w:t>, Sierra Leone</w:t>
      </w:r>
    </w:p>
    <w:p w14:paraId="16E27B5F" w14:textId="77777777" w:rsidR="001E3B8A" w:rsidRPr="001E3B8A" w:rsidRDefault="001E3B8A" w:rsidP="001E3B8A">
      <w:pPr>
        <w:spacing w:after="0" w:line="360" w:lineRule="auto"/>
        <w:jc w:val="both"/>
        <w:rPr>
          <w:rFonts w:ascii="Arial" w:hAnsi="Arial" w:cs="Arial"/>
        </w:rPr>
      </w:pPr>
      <w:r w:rsidRPr="001E3B8A">
        <w:rPr>
          <w:rFonts w:ascii="Arial" w:hAnsi="Arial" w:cs="Arial"/>
        </w:rPr>
        <w:t>4 Fondation Congolaise pour la Recherche Médicale (FCRM), Brazzaville, Republic of Congo; Institute for Tropical Medicine, University of Tübingen, Germany</w:t>
      </w:r>
    </w:p>
    <w:p w14:paraId="09A3AE80" w14:textId="77777777" w:rsidR="001E3B8A" w:rsidRPr="001E3B8A" w:rsidRDefault="001E3B8A" w:rsidP="001E3B8A">
      <w:pPr>
        <w:spacing w:after="0" w:line="360" w:lineRule="auto"/>
        <w:jc w:val="both"/>
        <w:rPr>
          <w:rFonts w:ascii="Arial" w:hAnsi="Arial" w:cs="Arial"/>
        </w:rPr>
      </w:pPr>
      <w:r w:rsidRPr="001E3B8A">
        <w:rPr>
          <w:rFonts w:ascii="Arial" w:hAnsi="Arial" w:cs="Arial"/>
        </w:rPr>
        <w:t>5  NIHR Biomedical Research Centre, UCLHospitals NHS Foundation Trust, London, UK</w:t>
      </w:r>
    </w:p>
    <w:p w14:paraId="676A26CF" w14:textId="408D11BF" w:rsidR="001E3B8A" w:rsidRPr="001E3B8A" w:rsidRDefault="001E3B8A" w:rsidP="001E3B8A">
      <w:pPr>
        <w:spacing w:after="0" w:line="360" w:lineRule="auto"/>
        <w:jc w:val="both"/>
        <w:rPr>
          <w:rFonts w:ascii="Arial" w:hAnsi="Arial" w:cs="Arial"/>
        </w:rPr>
      </w:pPr>
      <w:r w:rsidRPr="001E3B8A">
        <w:rPr>
          <w:rFonts w:ascii="Arial" w:hAnsi="Arial" w:cs="Arial"/>
        </w:rPr>
        <w:t>a Current affiliation Oxford Brookes University, Oxford, UK</w:t>
      </w:r>
    </w:p>
    <w:p w14:paraId="6E5FC9E2" w14:textId="77777777" w:rsidR="001E3B8A" w:rsidRPr="001E3B8A" w:rsidRDefault="001E3B8A" w:rsidP="001E3B8A">
      <w:pPr>
        <w:spacing w:after="0" w:line="360" w:lineRule="auto"/>
        <w:jc w:val="both"/>
        <w:rPr>
          <w:rFonts w:ascii="Arial" w:hAnsi="Arial" w:cs="Arial"/>
        </w:rPr>
      </w:pPr>
      <w:r w:rsidRPr="001E3B8A">
        <w:rPr>
          <w:rFonts w:ascii="Arial" w:hAnsi="Arial" w:cs="Arial"/>
        </w:rPr>
        <w:t>b Current affiliation Wellcome Connecting Science, Hinxton, UK</w:t>
      </w:r>
    </w:p>
    <w:p w14:paraId="6BD0D883" w14:textId="77777777" w:rsidR="001E3B8A" w:rsidRPr="001E3B8A" w:rsidRDefault="001E3B8A" w:rsidP="001E3B8A">
      <w:pPr>
        <w:spacing w:after="0" w:line="360" w:lineRule="auto"/>
        <w:jc w:val="both"/>
        <w:rPr>
          <w:rFonts w:ascii="Arial" w:hAnsi="Arial" w:cs="Arial"/>
        </w:rPr>
      </w:pPr>
      <w:r w:rsidRPr="001E3B8A">
        <w:rPr>
          <w:rFonts w:ascii="Arial" w:hAnsi="Arial" w:cs="Arial"/>
        </w:rPr>
        <w:t>§ Both authors contributed equality to this work</w:t>
      </w:r>
    </w:p>
    <w:p w14:paraId="460F0BB5" w14:textId="77777777" w:rsidR="001E3B8A" w:rsidRPr="001E3B8A" w:rsidRDefault="001E3B8A" w:rsidP="001E3B8A">
      <w:pPr>
        <w:spacing w:after="0" w:line="360" w:lineRule="auto"/>
        <w:jc w:val="both"/>
        <w:rPr>
          <w:rFonts w:ascii="Arial" w:hAnsi="Arial" w:cs="Arial"/>
        </w:rPr>
      </w:pPr>
      <w:r w:rsidRPr="001E3B8A">
        <w:rPr>
          <w:rFonts w:ascii="Arial" w:hAnsi="Arial" w:cs="Arial"/>
        </w:rPr>
        <w:t># Corresponding author</w:t>
      </w:r>
    </w:p>
    <w:p w14:paraId="4A40EACE" w14:textId="77777777" w:rsidR="001E3B8A" w:rsidRPr="00583935" w:rsidRDefault="001E3B8A" w:rsidP="001E3B8A">
      <w:pPr>
        <w:spacing w:after="0" w:line="360" w:lineRule="auto"/>
        <w:jc w:val="both"/>
        <w:rPr>
          <w:rFonts w:ascii="Arial" w:hAnsi="Arial" w:cs="Arial"/>
        </w:rPr>
      </w:pPr>
    </w:p>
    <w:p w14:paraId="1DA49EEC" w14:textId="3295A8DE" w:rsidR="007863DD" w:rsidRPr="007863DD" w:rsidRDefault="00A418FD" w:rsidP="007863DD">
      <w:pPr>
        <w:rPr>
          <w:rFonts w:ascii="Arial" w:hAnsi="Arial" w:cs="Arial"/>
          <w:b/>
          <w:bCs/>
        </w:rPr>
      </w:pPr>
      <w:r w:rsidRPr="00F74A06">
        <w:rPr>
          <w:rFonts w:ascii="Arial" w:hAnsi="Arial" w:cs="Arial"/>
          <w:b/>
          <w:bCs/>
        </w:rPr>
        <w:t>Abstrac</w:t>
      </w:r>
      <w:r w:rsidR="00257EBC">
        <w:rPr>
          <w:rFonts w:ascii="Arial" w:hAnsi="Arial" w:cs="Arial"/>
          <w:b/>
          <w:bCs/>
        </w:rPr>
        <w:t>t</w:t>
      </w:r>
    </w:p>
    <w:p w14:paraId="034C7785" w14:textId="773D23C9" w:rsidR="00F97DF6" w:rsidRPr="00F74A06" w:rsidRDefault="008C17DE" w:rsidP="00DB4F87">
      <w:pPr>
        <w:spacing w:after="0" w:line="360" w:lineRule="auto"/>
        <w:jc w:val="both"/>
        <w:rPr>
          <w:rFonts w:ascii="Arial" w:hAnsi="Arial" w:cs="Arial"/>
        </w:rPr>
      </w:pPr>
      <w:r w:rsidRPr="00F74A06">
        <w:rPr>
          <w:rFonts w:ascii="Arial" w:hAnsi="Arial" w:cs="Arial"/>
        </w:rPr>
        <w:t xml:space="preserve">The viral haemorrhagic infection caused by Lassa virus (LASV) represents a burden in West African healthcare systems and workforce. </w:t>
      </w:r>
      <w:r w:rsidR="009462C7" w:rsidRPr="00F74A06">
        <w:rPr>
          <w:rFonts w:ascii="Arial" w:hAnsi="Arial" w:cs="Arial"/>
        </w:rPr>
        <w:t>T</w:t>
      </w:r>
      <w:r w:rsidRPr="00F74A06">
        <w:rPr>
          <w:rFonts w:ascii="Arial" w:hAnsi="Arial" w:cs="Arial"/>
        </w:rPr>
        <w:t xml:space="preserve">he </w:t>
      </w:r>
      <w:r w:rsidR="00283689" w:rsidRPr="00F74A06">
        <w:rPr>
          <w:rFonts w:ascii="Arial" w:hAnsi="Arial" w:cs="Arial"/>
        </w:rPr>
        <w:t>Natal multimammate mouse (</w:t>
      </w:r>
      <w:r w:rsidR="00283689" w:rsidRPr="00F74A06">
        <w:rPr>
          <w:rFonts w:ascii="Arial" w:hAnsi="Arial" w:cs="Arial"/>
          <w:i/>
          <w:iCs/>
        </w:rPr>
        <w:t>Mastomys natalensis</w:t>
      </w:r>
      <w:r w:rsidR="00283689" w:rsidRPr="00F74A06">
        <w:rPr>
          <w:rFonts w:ascii="Arial" w:hAnsi="Arial" w:cs="Arial"/>
        </w:rPr>
        <w:t xml:space="preserve">) is the </w:t>
      </w:r>
      <w:r w:rsidR="008C7473" w:rsidRPr="00F74A06">
        <w:rPr>
          <w:rFonts w:ascii="Arial" w:hAnsi="Arial" w:cs="Arial"/>
        </w:rPr>
        <w:t>predominant</w:t>
      </w:r>
      <w:r w:rsidR="00283689" w:rsidRPr="00F74A06">
        <w:rPr>
          <w:rFonts w:ascii="Arial" w:hAnsi="Arial" w:cs="Arial"/>
        </w:rPr>
        <w:t xml:space="preserve"> </w:t>
      </w:r>
      <w:r w:rsidRPr="00F74A06">
        <w:rPr>
          <w:rFonts w:ascii="Arial" w:hAnsi="Arial" w:cs="Arial"/>
        </w:rPr>
        <w:t>viral reservoir</w:t>
      </w:r>
      <w:r w:rsidR="009462C7" w:rsidRPr="00F74A06">
        <w:rPr>
          <w:rFonts w:ascii="Arial" w:hAnsi="Arial" w:cs="Arial"/>
        </w:rPr>
        <w:t>, although few studies have investigated</w:t>
      </w:r>
      <w:r w:rsidR="008C7473" w:rsidRPr="00F74A06">
        <w:rPr>
          <w:rFonts w:ascii="Arial" w:hAnsi="Arial" w:cs="Arial"/>
        </w:rPr>
        <w:t xml:space="preserve"> the role of</w:t>
      </w:r>
      <w:r w:rsidR="009462C7" w:rsidRPr="00F74A06">
        <w:rPr>
          <w:rFonts w:ascii="Arial" w:hAnsi="Arial" w:cs="Arial"/>
        </w:rPr>
        <w:t xml:space="preserve"> other </w:t>
      </w:r>
      <w:r w:rsidR="00283689" w:rsidRPr="00F74A06">
        <w:rPr>
          <w:rFonts w:ascii="Arial" w:hAnsi="Arial" w:cs="Arial"/>
        </w:rPr>
        <w:t xml:space="preserve">animal </w:t>
      </w:r>
      <w:r w:rsidR="009462C7" w:rsidRPr="00F74A06">
        <w:rPr>
          <w:rFonts w:ascii="Arial" w:hAnsi="Arial" w:cs="Arial"/>
        </w:rPr>
        <w:t xml:space="preserve">species. To identify </w:t>
      </w:r>
      <w:r w:rsidR="00A22EFD" w:rsidRPr="00F74A06">
        <w:rPr>
          <w:rFonts w:ascii="Arial" w:hAnsi="Arial" w:cs="Arial"/>
        </w:rPr>
        <w:t xml:space="preserve">potential </w:t>
      </w:r>
      <w:r w:rsidR="009462C7" w:rsidRPr="00F74A06">
        <w:rPr>
          <w:rFonts w:ascii="Arial" w:hAnsi="Arial" w:cs="Arial"/>
        </w:rPr>
        <w:t xml:space="preserve">gaps </w:t>
      </w:r>
      <w:r w:rsidR="008C7473" w:rsidRPr="00F74A06">
        <w:rPr>
          <w:rFonts w:ascii="Arial" w:hAnsi="Arial" w:cs="Arial"/>
        </w:rPr>
        <w:t>i</w:t>
      </w:r>
      <w:r w:rsidR="009462C7" w:rsidRPr="00F74A06">
        <w:rPr>
          <w:rFonts w:ascii="Arial" w:hAnsi="Arial" w:cs="Arial"/>
        </w:rPr>
        <w:t xml:space="preserve">n the </w:t>
      </w:r>
      <w:r w:rsidR="00A22EFD" w:rsidRPr="00F74A06">
        <w:rPr>
          <w:rFonts w:ascii="Arial" w:hAnsi="Arial" w:cs="Arial"/>
        </w:rPr>
        <w:t>viral</w:t>
      </w:r>
      <w:r w:rsidR="009462C7" w:rsidRPr="00F74A06">
        <w:rPr>
          <w:rFonts w:ascii="Arial" w:hAnsi="Arial" w:cs="Arial"/>
        </w:rPr>
        <w:t xml:space="preserve"> transmission pathway</w:t>
      </w:r>
      <w:r w:rsidR="00A22EFD" w:rsidRPr="00F74A06">
        <w:rPr>
          <w:rFonts w:ascii="Arial" w:hAnsi="Arial" w:cs="Arial"/>
        </w:rPr>
        <w:t>, al</w:t>
      </w:r>
      <w:r w:rsidR="00283689" w:rsidRPr="00F74A06">
        <w:rPr>
          <w:rFonts w:ascii="Arial" w:hAnsi="Arial" w:cs="Arial"/>
        </w:rPr>
        <w:t>l</w:t>
      </w:r>
      <w:r w:rsidR="00A22EFD" w:rsidRPr="00F74A06">
        <w:rPr>
          <w:rFonts w:ascii="Arial" w:hAnsi="Arial" w:cs="Arial"/>
        </w:rPr>
        <w:t xml:space="preserve"> LASV nucleotide sequences</w:t>
      </w:r>
      <w:r w:rsidR="0059647A">
        <w:rPr>
          <w:rFonts w:ascii="Arial" w:hAnsi="Arial" w:cs="Arial"/>
        </w:rPr>
        <w:t xml:space="preserve"> and associated metadata</w:t>
      </w:r>
      <w:r w:rsidR="00A22EFD" w:rsidRPr="00F74A06">
        <w:rPr>
          <w:rFonts w:ascii="Arial" w:hAnsi="Arial" w:cs="Arial"/>
        </w:rPr>
        <w:t xml:space="preserve"> (n</w:t>
      </w:r>
      <w:r w:rsidR="008C7473" w:rsidRPr="00F74A06">
        <w:rPr>
          <w:rFonts w:ascii="Arial" w:hAnsi="Arial" w:cs="Arial"/>
        </w:rPr>
        <w:t xml:space="preserve"> </w:t>
      </w:r>
      <w:r w:rsidR="00A22EFD" w:rsidRPr="00F74A06">
        <w:rPr>
          <w:rFonts w:ascii="Arial" w:hAnsi="Arial" w:cs="Arial"/>
        </w:rPr>
        <w:t>=</w:t>
      </w:r>
      <w:r w:rsidR="008C7473" w:rsidRPr="00F74A06">
        <w:rPr>
          <w:rFonts w:ascii="Arial" w:hAnsi="Arial" w:cs="Arial"/>
        </w:rPr>
        <w:t xml:space="preserve"> </w:t>
      </w:r>
      <w:r w:rsidR="00A22EFD" w:rsidRPr="00F74A06">
        <w:rPr>
          <w:rFonts w:ascii="Arial" w:hAnsi="Arial" w:cs="Arial"/>
        </w:rPr>
        <w:t>2</w:t>
      </w:r>
      <w:r w:rsidR="001702FE">
        <w:rPr>
          <w:rFonts w:ascii="Arial" w:hAnsi="Arial" w:cs="Arial"/>
        </w:rPr>
        <w:t>,</w:t>
      </w:r>
      <w:r w:rsidR="00A22EFD" w:rsidRPr="00F74A06">
        <w:rPr>
          <w:rFonts w:ascii="Arial" w:hAnsi="Arial" w:cs="Arial"/>
        </w:rPr>
        <w:t xml:space="preserve">298) available on GenBank were retrieved. </w:t>
      </w:r>
      <w:r w:rsidR="008C7473" w:rsidRPr="00F74A06">
        <w:rPr>
          <w:rFonts w:ascii="Arial" w:hAnsi="Arial" w:cs="Arial"/>
        </w:rPr>
        <w:t>P</w:t>
      </w:r>
      <w:r w:rsidR="000C7955" w:rsidRPr="00F74A06">
        <w:rPr>
          <w:rFonts w:ascii="Arial" w:hAnsi="Arial" w:cs="Arial"/>
        </w:rPr>
        <w:t xml:space="preserve">hylogenetic </w:t>
      </w:r>
      <w:r w:rsidR="00A22EFD" w:rsidRPr="00F74A06">
        <w:rPr>
          <w:rFonts w:ascii="Arial" w:hAnsi="Arial" w:cs="Arial"/>
        </w:rPr>
        <w:t>temporal</w:t>
      </w:r>
      <w:r w:rsidR="008C7473" w:rsidRPr="00F74A06">
        <w:rPr>
          <w:rFonts w:ascii="Arial" w:hAnsi="Arial" w:cs="Arial"/>
        </w:rPr>
        <w:t xml:space="preserve"> information</w:t>
      </w:r>
      <w:r w:rsidR="00A22EFD" w:rsidRPr="00F74A06">
        <w:rPr>
          <w:rFonts w:ascii="Arial" w:hAnsi="Arial" w:cs="Arial"/>
        </w:rPr>
        <w:t xml:space="preserve"> was inferred using Bayesian Markov Chain Monte Carlo (MCMC)</w:t>
      </w:r>
      <w:r w:rsidR="008C7473" w:rsidRPr="00F74A06">
        <w:rPr>
          <w:rFonts w:ascii="Arial" w:hAnsi="Arial" w:cs="Arial"/>
        </w:rPr>
        <w:t xml:space="preserve"> approach</w:t>
      </w:r>
      <w:r w:rsidR="00A22EFD" w:rsidRPr="00F74A06">
        <w:rPr>
          <w:rFonts w:ascii="Arial" w:hAnsi="Arial" w:cs="Arial"/>
        </w:rPr>
        <w:t xml:space="preserve">. </w:t>
      </w:r>
      <w:r w:rsidR="00283689" w:rsidRPr="00F74A06">
        <w:rPr>
          <w:rFonts w:ascii="Arial" w:hAnsi="Arial" w:cs="Arial"/>
        </w:rPr>
        <w:t xml:space="preserve">Most data </w:t>
      </w:r>
      <w:r w:rsidR="008C7473" w:rsidRPr="00F74A06">
        <w:rPr>
          <w:rFonts w:ascii="Arial" w:hAnsi="Arial" w:cs="Arial"/>
        </w:rPr>
        <w:t>originated from</w:t>
      </w:r>
      <w:r w:rsidR="00283689" w:rsidRPr="00F74A06">
        <w:rPr>
          <w:rFonts w:ascii="Arial" w:hAnsi="Arial" w:cs="Arial"/>
        </w:rPr>
        <w:t xml:space="preserve"> Nigeria (56%), Guinea (20%) and Sierra Leone (14%)</w:t>
      </w:r>
      <w:r w:rsidR="00E87FD2" w:rsidRPr="00F74A06">
        <w:rPr>
          <w:rFonts w:ascii="Arial" w:hAnsi="Arial" w:cs="Arial"/>
        </w:rPr>
        <w:t xml:space="preserve">. </w:t>
      </w:r>
      <w:r w:rsidR="008C7473" w:rsidRPr="00F74A06">
        <w:rPr>
          <w:rFonts w:ascii="Arial" w:hAnsi="Arial" w:cs="Arial"/>
        </w:rPr>
        <w:t>D</w:t>
      </w:r>
      <w:r w:rsidR="00A22EFD" w:rsidRPr="00F74A06">
        <w:rPr>
          <w:rFonts w:ascii="Arial" w:hAnsi="Arial" w:cs="Arial"/>
        </w:rPr>
        <w:t>ata from non-human hosts (</w:t>
      </w:r>
      <w:r w:rsidR="00E87FD2" w:rsidRPr="00F74A06">
        <w:rPr>
          <w:rFonts w:ascii="Arial" w:hAnsi="Arial" w:cs="Arial"/>
        </w:rPr>
        <w:t>n</w:t>
      </w:r>
      <w:r w:rsidR="008C7473" w:rsidRPr="00F74A06">
        <w:rPr>
          <w:rFonts w:ascii="Arial" w:hAnsi="Arial" w:cs="Arial"/>
        </w:rPr>
        <w:t xml:space="preserve"> </w:t>
      </w:r>
      <w:r w:rsidR="00E87FD2" w:rsidRPr="00F74A06">
        <w:rPr>
          <w:rFonts w:ascii="Arial" w:hAnsi="Arial" w:cs="Arial"/>
        </w:rPr>
        <w:t>=</w:t>
      </w:r>
      <w:r w:rsidR="008C7473" w:rsidRPr="00F74A06">
        <w:rPr>
          <w:rFonts w:ascii="Arial" w:hAnsi="Arial" w:cs="Arial"/>
        </w:rPr>
        <w:t xml:space="preserve"> </w:t>
      </w:r>
      <w:r w:rsidR="00E87FD2" w:rsidRPr="00F74A06">
        <w:rPr>
          <w:rFonts w:ascii="Arial" w:hAnsi="Arial" w:cs="Arial"/>
        </w:rPr>
        <w:t>703</w:t>
      </w:r>
      <w:r w:rsidR="00A22EFD" w:rsidRPr="00F74A06">
        <w:rPr>
          <w:rFonts w:ascii="Arial" w:hAnsi="Arial" w:cs="Arial"/>
        </w:rPr>
        <w:t>)</w:t>
      </w:r>
      <w:r w:rsidR="008C7473" w:rsidRPr="00F74A06">
        <w:rPr>
          <w:rFonts w:ascii="Arial" w:hAnsi="Arial" w:cs="Arial"/>
        </w:rPr>
        <w:t xml:space="preserve"> were limited</w:t>
      </w:r>
      <w:r w:rsidR="00A22EFD" w:rsidRPr="00F74A06">
        <w:rPr>
          <w:rFonts w:ascii="Arial" w:hAnsi="Arial" w:cs="Arial"/>
        </w:rPr>
        <w:t xml:space="preserve">, </w:t>
      </w:r>
      <w:r w:rsidR="008C7473" w:rsidRPr="00F74A06">
        <w:rPr>
          <w:rFonts w:ascii="Arial" w:hAnsi="Arial" w:cs="Arial"/>
        </w:rPr>
        <w:t>o</w:t>
      </w:r>
      <w:r w:rsidR="00E87FD2" w:rsidRPr="00F74A06">
        <w:rPr>
          <w:rFonts w:ascii="Arial" w:hAnsi="Arial" w:cs="Arial"/>
        </w:rPr>
        <w:t xml:space="preserve">nly 69 sequences encompassed complete genes. Phylogenetic analyses showed geographic </w:t>
      </w:r>
      <w:r w:rsidR="008C7473" w:rsidRPr="00F74A06">
        <w:rPr>
          <w:rFonts w:ascii="Arial" w:hAnsi="Arial" w:cs="Arial"/>
        </w:rPr>
        <w:t>clustering</w:t>
      </w:r>
      <w:r w:rsidR="00E87FD2" w:rsidRPr="00F74A06">
        <w:rPr>
          <w:rFonts w:ascii="Arial" w:hAnsi="Arial" w:cs="Arial"/>
        </w:rPr>
        <w:t xml:space="preserve"> of LASV lineages, </w:t>
      </w:r>
      <w:r w:rsidR="00280B96" w:rsidRPr="00F74A06">
        <w:rPr>
          <w:rFonts w:ascii="Arial" w:hAnsi="Arial" w:cs="Arial"/>
        </w:rPr>
        <w:t xml:space="preserve">suggested isolated events of human-to-host transmission and the emergence </w:t>
      </w:r>
      <w:r w:rsidR="005D7218">
        <w:rPr>
          <w:rFonts w:ascii="Arial" w:hAnsi="Arial" w:cs="Arial"/>
        </w:rPr>
        <w:t xml:space="preserve">of </w:t>
      </w:r>
      <w:r w:rsidR="008C7473" w:rsidRPr="00F74A06">
        <w:rPr>
          <w:rFonts w:ascii="Arial" w:hAnsi="Arial" w:cs="Arial"/>
        </w:rPr>
        <w:t>currently circulating strains of LASV</w:t>
      </w:r>
      <w:r w:rsidR="00280B96" w:rsidRPr="00F74A06">
        <w:rPr>
          <w:rFonts w:ascii="Arial" w:hAnsi="Arial" w:cs="Arial"/>
        </w:rPr>
        <w:t xml:space="preserve"> from </w:t>
      </w:r>
      <w:r w:rsidR="000F7C64">
        <w:rPr>
          <w:rFonts w:ascii="Arial" w:hAnsi="Arial" w:cs="Arial"/>
        </w:rPr>
        <w:t xml:space="preserve">the year </w:t>
      </w:r>
      <w:r w:rsidR="00280B96" w:rsidRPr="00F74A06">
        <w:rPr>
          <w:rFonts w:ascii="Arial" w:hAnsi="Arial" w:cs="Arial"/>
        </w:rPr>
        <w:t xml:space="preserve">1498 in Nigeria. Overall, the </w:t>
      </w:r>
      <w:r w:rsidR="008C7473" w:rsidRPr="00F74A06">
        <w:rPr>
          <w:rFonts w:ascii="Arial" w:hAnsi="Arial" w:cs="Arial"/>
        </w:rPr>
        <w:t xml:space="preserve">current study highlights significant limitations </w:t>
      </w:r>
      <w:r w:rsidR="00280B96" w:rsidRPr="00F74A06">
        <w:rPr>
          <w:rFonts w:ascii="Arial" w:hAnsi="Arial" w:cs="Arial"/>
        </w:rPr>
        <w:t>in</w:t>
      </w:r>
      <w:r w:rsidR="008C7473" w:rsidRPr="00F74A06">
        <w:rPr>
          <w:rFonts w:ascii="Arial" w:hAnsi="Arial" w:cs="Arial"/>
        </w:rPr>
        <w:t xml:space="preserve"> LASV</w:t>
      </w:r>
      <w:r w:rsidR="00280B96" w:rsidRPr="00F74A06">
        <w:rPr>
          <w:rFonts w:ascii="Arial" w:hAnsi="Arial" w:cs="Arial"/>
        </w:rPr>
        <w:t xml:space="preserve"> surveillance</w:t>
      </w:r>
      <w:r w:rsidR="00283689" w:rsidRPr="00F74A06">
        <w:rPr>
          <w:rFonts w:ascii="Arial" w:hAnsi="Arial" w:cs="Arial"/>
        </w:rPr>
        <w:t xml:space="preserve"> </w:t>
      </w:r>
      <w:r w:rsidR="008C7473" w:rsidRPr="00F74A06">
        <w:rPr>
          <w:rFonts w:ascii="Arial" w:hAnsi="Arial" w:cs="Arial"/>
        </w:rPr>
        <w:t xml:space="preserve">in non-human </w:t>
      </w:r>
      <w:r w:rsidR="00280B96" w:rsidRPr="00F74A06">
        <w:rPr>
          <w:rFonts w:ascii="Arial" w:hAnsi="Arial" w:cs="Arial"/>
        </w:rPr>
        <w:t>species</w:t>
      </w:r>
      <w:r w:rsidR="008C7473" w:rsidRPr="00F74A06">
        <w:rPr>
          <w:rFonts w:ascii="Arial" w:hAnsi="Arial" w:cs="Arial"/>
        </w:rPr>
        <w:t xml:space="preserve">. Further investigation of the non-human reservoir of this virus, alongside improved surveillance in other endemic countries, are required for further characterisation of the historic emergence and </w:t>
      </w:r>
      <w:r w:rsidR="008C7473" w:rsidRPr="00F74A06">
        <w:rPr>
          <w:rFonts w:ascii="Arial" w:hAnsi="Arial" w:cs="Arial"/>
        </w:rPr>
        <w:lastRenderedPageBreak/>
        <w:t>dispersal of LASV.</w:t>
      </w:r>
      <w:r w:rsidR="00280B96" w:rsidRPr="00F74A06">
        <w:rPr>
          <w:rFonts w:ascii="Arial" w:hAnsi="Arial" w:cs="Arial"/>
        </w:rPr>
        <w:t xml:space="preserve"> </w:t>
      </w:r>
      <w:r w:rsidR="008C7473" w:rsidRPr="00F74A06">
        <w:rPr>
          <w:rFonts w:ascii="Arial" w:hAnsi="Arial" w:cs="Arial"/>
        </w:rPr>
        <w:t>Accurate assessment</w:t>
      </w:r>
      <w:r w:rsidR="009A0D32">
        <w:rPr>
          <w:rFonts w:ascii="Arial" w:hAnsi="Arial" w:cs="Arial"/>
        </w:rPr>
        <w:t xml:space="preserve"> on</w:t>
      </w:r>
      <w:r w:rsidR="008C7473" w:rsidRPr="00F74A06">
        <w:rPr>
          <w:rFonts w:ascii="Arial" w:hAnsi="Arial" w:cs="Arial"/>
        </w:rPr>
        <w:t xml:space="preserve"> viral circulation in </w:t>
      </w:r>
      <w:r w:rsidR="00280B96" w:rsidRPr="00F74A06">
        <w:rPr>
          <w:rFonts w:ascii="Arial" w:hAnsi="Arial" w:cs="Arial"/>
        </w:rPr>
        <w:t>non-human host</w:t>
      </w:r>
      <w:r w:rsidR="008C7473" w:rsidRPr="00F74A06">
        <w:rPr>
          <w:rFonts w:ascii="Arial" w:hAnsi="Arial" w:cs="Arial"/>
        </w:rPr>
        <w:t>s</w:t>
      </w:r>
      <w:r w:rsidR="00280B96" w:rsidRPr="00F74A06">
        <w:rPr>
          <w:rFonts w:ascii="Arial" w:hAnsi="Arial" w:cs="Arial"/>
        </w:rPr>
        <w:t xml:space="preserve"> </w:t>
      </w:r>
      <w:r w:rsidR="008C7473" w:rsidRPr="00F74A06">
        <w:rPr>
          <w:rFonts w:ascii="Arial" w:hAnsi="Arial" w:cs="Arial"/>
        </w:rPr>
        <w:t xml:space="preserve">is </w:t>
      </w:r>
      <w:r w:rsidR="00280B96" w:rsidRPr="00F74A06">
        <w:rPr>
          <w:rFonts w:ascii="Arial" w:hAnsi="Arial" w:cs="Arial"/>
        </w:rPr>
        <w:t xml:space="preserve">vital to </w:t>
      </w:r>
      <w:r w:rsidR="008C7473" w:rsidRPr="00F74A06">
        <w:rPr>
          <w:rFonts w:ascii="Arial" w:hAnsi="Arial" w:cs="Arial"/>
        </w:rPr>
        <w:t>guid</w:t>
      </w:r>
      <w:r w:rsidR="009A0D32">
        <w:rPr>
          <w:rFonts w:ascii="Arial" w:hAnsi="Arial" w:cs="Arial"/>
        </w:rPr>
        <w:t>e</w:t>
      </w:r>
      <w:r w:rsidR="008C7473" w:rsidRPr="00F74A06">
        <w:rPr>
          <w:rFonts w:ascii="Arial" w:hAnsi="Arial" w:cs="Arial"/>
        </w:rPr>
        <w:t xml:space="preserve"> </w:t>
      </w:r>
      <w:r w:rsidR="00280B96" w:rsidRPr="00F74A06">
        <w:rPr>
          <w:rFonts w:ascii="Arial" w:hAnsi="Arial" w:cs="Arial"/>
        </w:rPr>
        <w:t xml:space="preserve">public health </w:t>
      </w:r>
      <w:r w:rsidR="008C7473" w:rsidRPr="00F74A06">
        <w:rPr>
          <w:rFonts w:ascii="Arial" w:hAnsi="Arial" w:cs="Arial"/>
        </w:rPr>
        <w:t>interventions to prevent recurrent Lassa fever epidemics.</w:t>
      </w:r>
      <w:r w:rsidR="00280B96" w:rsidRPr="00F74A06">
        <w:rPr>
          <w:rFonts w:ascii="Arial" w:hAnsi="Arial" w:cs="Arial"/>
        </w:rPr>
        <w:t xml:space="preserve"> </w:t>
      </w:r>
    </w:p>
    <w:p w14:paraId="646AEC9F" w14:textId="77777777" w:rsidR="001561B5" w:rsidRPr="00F74A06" w:rsidRDefault="001561B5" w:rsidP="000C7955">
      <w:pPr>
        <w:spacing w:after="0" w:line="360" w:lineRule="auto"/>
        <w:jc w:val="both"/>
        <w:rPr>
          <w:rFonts w:ascii="Arial" w:hAnsi="Arial" w:cs="Arial"/>
        </w:rPr>
      </w:pPr>
    </w:p>
    <w:p w14:paraId="6DDCA23B" w14:textId="56851FC6" w:rsidR="00D44D0E" w:rsidRDefault="001561B5" w:rsidP="00AE1C6C">
      <w:pPr>
        <w:spacing w:after="0" w:line="360" w:lineRule="auto"/>
        <w:jc w:val="both"/>
        <w:rPr>
          <w:rFonts w:ascii="Arial" w:hAnsi="Arial" w:cs="Arial"/>
        </w:rPr>
      </w:pPr>
      <w:r w:rsidRPr="00D44D0E">
        <w:rPr>
          <w:rFonts w:ascii="Arial" w:hAnsi="Arial" w:cs="Arial"/>
          <w:b/>
          <w:bCs/>
        </w:rPr>
        <w:t>Key-words</w:t>
      </w:r>
    </w:p>
    <w:p w14:paraId="38E32763" w14:textId="3BA5D17B" w:rsidR="0011476B" w:rsidRPr="00F74A06" w:rsidRDefault="001561B5" w:rsidP="00AE1C6C">
      <w:pPr>
        <w:spacing w:after="0" w:line="360" w:lineRule="auto"/>
        <w:jc w:val="both"/>
        <w:rPr>
          <w:rFonts w:ascii="Arial" w:hAnsi="Arial" w:cs="Arial"/>
        </w:rPr>
      </w:pPr>
      <w:r w:rsidRPr="00F74A06">
        <w:rPr>
          <w:rFonts w:ascii="Arial" w:hAnsi="Arial" w:cs="Arial"/>
        </w:rPr>
        <w:t>Lassa virus</w:t>
      </w:r>
      <w:r w:rsidR="007F4837">
        <w:rPr>
          <w:rFonts w:ascii="Arial" w:hAnsi="Arial" w:cs="Arial"/>
        </w:rPr>
        <w:t xml:space="preserve">; </w:t>
      </w:r>
      <w:r w:rsidRPr="00F74A06">
        <w:rPr>
          <w:rFonts w:ascii="Arial" w:hAnsi="Arial" w:cs="Arial"/>
        </w:rPr>
        <w:t>Phylogeography</w:t>
      </w:r>
      <w:r w:rsidR="007F4837">
        <w:rPr>
          <w:rFonts w:ascii="Arial" w:hAnsi="Arial" w:cs="Arial"/>
        </w:rPr>
        <w:t>;</w:t>
      </w:r>
      <w:r w:rsidRPr="00F74A06">
        <w:rPr>
          <w:rFonts w:ascii="Arial" w:hAnsi="Arial" w:cs="Arial"/>
        </w:rPr>
        <w:t xml:space="preserve"> Metadata</w:t>
      </w:r>
    </w:p>
    <w:p w14:paraId="58F8B6DB" w14:textId="77777777" w:rsidR="0011476B" w:rsidRPr="00F74A06" w:rsidRDefault="0011476B" w:rsidP="00AE1C6C">
      <w:pPr>
        <w:spacing w:after="0" w:line="360" w:lineRule="auto"/>
        <w:jc w:val="both"/>
        <w:rPr>
          <w:rFonts w:ascii="Arial" w:hAnsi="Arial" w:cs="Arial"/>
        </w:rPr>
      </w:pPr>
    </w:p>
    <w:p w14:paraId="62DEE25C" w14:textId="77777777" w:rsidR="007863DD" w:rsidRDefault="007863DD">
      <w:pPr>
        <w:rPr>
          <w:rFonts w:ascii="Arial" w:hAnsi="Arial" w:cs="Arial"/>
          <w:b/>
          <w:bCs/>
        </w:rPr>
      </w:pPr>
      <w:r>
        <w:rPr>
          <w:rFonts w:ascii="Arial" w:hAnsi="Arial" w:cs="Arial"/>
          <w:b/>
          <w:bCs/>
        </w:rPr>
        <w:br w:type="page"/>
      </w:r>
    </w:p>
    <w:p w14:paraId="7F26E104" w14:textId="1D2200CD" w:rsidR="00B35AAE" w:rsidRPr="00D2255D" w:rsidRDefault="00B35AAE" w:rsidP="00D2255D">
      <w:pPr>
        <w:pStyle w:val="ListParagraph"/>
        <w:numPr>
          <w:ilvl w:val="0"/>
          <w:numId w:val="10"/>
        </w:numPr>
        <w:spacing w:after="0" w:line="360" w:lineRule="auto"/>
        <w:jc w:val="both"/>
        <w:rPr>
          <w:rFonts w:ascii="Arial" w:hAnsi="Arial" w:cs="Arial"/>
          <w:b/>
          <w:bCs/>
        </w:rPr>
      </w:pPr>
      <w:r w:rsidRPr="00D2255D">
        <w:rPr>
          <w:rFonts w:ascii="Arial" w:hAnsi="Arial" w:cs="Arial"/>
          <w:b/>
          <w:bCs/>
        </w:rPr>
        <w:lastRenderedPageBreak/>
        <w:t>Introduction</w:t>
      </w:r>
    </w:p>
    <w:p w14:paraId="79B3EB08" w14:textId="77777777" w:rsidR="00583935" w:rsidRPr="00F74A06" w:rsidRDefault="00583935" w:rsidP="00AE1C6C">
      <w:pPr>
        <w:spacing w:after="0" w:line="360" w:lineRule="auto"/>
        <w:jc w:val="both"/>
        <w:rPr>
          <w:rFonts w:ascii="Arial" w:hAnsi="Arial" w:cs="Arial"/>
        </w:rPr>
      </w:pPr>
    </w:p>
    <w:p w14:paraId="3CAB6217" w14:textId="5832C0F5" w:rsidR="00BF0F1A" w:rsidRDefault="00155CEB" w:rsidP="00BF0F1A">
      <w:pPr>
        <w:spacing w:after="0" w:line="360" w:lineRule="auto"/>
        <w:jc w:val="both"/>
        <w:rPr>
          <w:rFonts w:ascii="Arial" w:hAnsi="Arial" w:cs="Arial"/>
        </w:rPr>
      </w:pPr>
      <w:r w:rsidRPr="00F74A06">
        <w:rPr>
          <w:rFonts w:ascii="Arial" w:hAnsi="Arial" w:cs="Arial"/>
        </w:rPr>
        <w:t>Lassa fever</w:t>
      </w:r>
      <w:r w:rsidR="00101176" w:rsidRPr="00F74A06">
        <w:rPr>
          <w:rFonts w:ascii="Arial" w:hAnsi="Arial" w:cs="Arial"/>
        </w:rPr>
        <w:t xml:space="preserve"> (LF)</w:t>
      </w:r>
      <w:r w:rsidRPr="00F74A06">
        <w:rPr>
          <w:rFonts w:ascii="Arial" w:hAnsi="Arial" w:cs="Arial"/>
        </w:rPr>
        <w:t xml:space="preserve"> is a </w:t>
      </w:r>
      <w:r w:rsidR="008F0E0D" w:rsidRPr="00F74A06">
        <w:rPr>
          <w:rFonts w:ascii="Arial" w:hAnsi="Arial" w:cs="Arial"/>
        </w:rPr>
        <w:t xml:space="preserve">viral </w:t>
      </w:r>
      <w:r w:rsidRPr="00F74A06">
        <w:rPr>
          <w:rFonts w:ascii="Arial" w:hAnsi="Arial" w:cs="Arial"/>
        </w:rPr>
        <w:t>haemorrhagic disease</w:t>
      </w:r>
      <w:r w:rsidR="00A42AA7" w:rsidRPr="00F74A06">
        <w:rPr>
          <w:rFonts w:ascii="Arial" w:hAnsi="Arial" w:cs="Arial"/>
        </w:rPr>
        <w:t xml:space="preserve">, </w:t>
      </w:r>
      <w:r w:rsidR="00A42AA7" w:rsidRPr="008602F4">
        <w:rPr>
          <w:rFonts w:ascii="Arial" w:hAnsi="Arial" w:cs="Arial"/>
        </w:rPr>
        <w:t xml:space="preserve">caused by </w:t>
      </w:r>
      <w:r w:rsidR="00A42AA7" w:rsidRPr="008602F4">
        <w:rPr>
          <w:rFonts w:ascii="Arial" w:hAnsi="Arial" w:cs="Arial"/>
          <w:i/>
          <w:iCs/>
        </w:rPr>
        <w:t>Lassa mammarenavirus</w:t>
      </w:r>
      <w:r w:rsidR="00A42AA7" w:rsidRPr="008602F4">
        <w:rPr>
          <w:rFonts w:ascii="Arial" w:hAnsi="Arial" w:cs="Arial"/>
        </w:rPr>
        <w:t xml:space="preserve"> (LASV)</w:t>
      </w:r>
      <w:r w:rsidR="00A86A0D" w:rsidRPr="008602F4">
        <w:rPr>
          <w:rFonts w:ascii="Arial" w:hAnsi="Arial" w:cs="Arial"/>
        </w:rPr>
        <w:t xml:space="preserve"> </w:t>
      </w:r>
      <w:r w:rsidR="00BF0F1A" w:rsidRPr="008602F4">
        <w:rPr>
          <w:rFonts w:ascii="Arial" w:hAnsi="Arial" w:cs="Arial"/>
        </w:rPr>
        <w:t xml:space="preserve">that causes several thousand deaths in West Africa annually (Asogun et al, 2019). </w:t>
      </w:r>
      <w:r w:rsidR="00132488" w:rsidRPr="008602F4">
        <w:rPr>
          <w:rFonts w:ascii="Arial" w:hAnsi="Arial" w:cs="Arial"/>
        </w:rPr>
        <w:t>The WHO</w:t>
      </w:r>
      <w:r w:rsidR="00132488" w:rsidRPr="00F74A06">
        <w:rPr>
          <w:rFonts w:ascii="Arial" w:hAnsi="Arial" w:cs="Arial"/>
        </w:rPr>
        <w:t xml:space="preserve"> reports that it is endemic </w:t>
      </w:r>
      <w:r w:rsidRPr="00F74A06">
        <w:rPr>
          <w:rFonts w:ascii="Arial" w:hAnsi="Arial" w:cs="Arial"/>
        </w:rPr>
        <w:t xml:space="preserve">in </w:t>
      </w:r>
      <w:r w:rsidR="008C7473" w:rsidRPr="00F74A06">
        <w:rPr>
          <w:rFonts w:ascii="Arial" w:hAnsi="Arial" w:cs="Arial"/>
        </w:rPr>
        <w:t xml:space="preserve">eight </w:t>
      </w:r>
      <w:r w:rsidRPr="00F74A06">
        <w:rPr>
          <w:rFonts w:ascii="Arial" w:hAnsi="Arial" w:cs="Arial"/>
        </w:rPr>
        <w:t>West Africa</w:t>
      </w:r>
      <w:r w:rsidR="008C7473" w:rsidRPr="00F74A06">
        <w:rPr>
          <w:rFonts w:ascii="Arial" w:hAnsi="Arial" w:cs="Arial"/>
        </w:rPr>
        <w:t>n countries</w:t>
      </w:r>
      <w:r w:rsidR="00132488" w:rsidRPr="00F74A06">
        <w:rPr>
          <w:rFonts w:ascii="Arial" w:hAnsi="Arial" w:cs="Arial"/>
        </w:rPr>
        <w:t xml:space="preserve"> including </w:t>
      </w:r>
      <w:r w:rsidR="00132488" w:rsidRPr="00F74A06">
        <w:rPr>
          <w:rFonts w:ascii="Arial" w:eastAsia="Times New Roman" w:hAnsi="Arial" w:cs="Arial"/>
          <w:lang w:eastAsia="en-GB"/>
        </w:rPr>
        <w:t>Benin, Ghana, Guinea, Liberia, Mali, Sierra Leone, Togo and Nigeria</w:t>
      </w:r>
      <w:r w:rsidR="00021284" w:rsidRPr="00F74A06">
        <w:rPr>
          <w:rFonts w:ascii="Arial" w:eastAsia="Times New Roman" w:hAnsi="Arial" w:cs="Arial"/>
          <w:lang w:eastAsia="en-GB"/>
        </w:rPr>
        <w:t xml:space="preserve"> </w:t>
      </w:r>
      <w:r w:rsidR="00021284" w:rsidRPr="00F74A06">
        <w:rPr>
          <w:rFonts w:ascii="Arial" w:eastAsia="Times New Roman" w:hAnsi="Arial" w:cs="Arial"/>
          <w:lang w:eastAsia="en-GB"/>
        </w:rPr>
        <w:fldChar w:fldCharType="begin"/>
      </w:r>
      <w:r w:rsidR="00384414">
        <w:rPr>
          <w:rFonts w:ascii="Arial" w:eastAsia="Times New Roman" w:hAnsi="Arial" w:cs="Arial"/>
          <w:lang w:eastAsia="en-GB"/>
        </w:rPr>
        <w:instrText xml:space="preserve"> ADDIN ZOTERO_ITEM CSL_CITATION {"citationID":"27CnwchS","properties":{"formattedCitation":"[1]","plainCitation":"[1]","noteIndex":0},"citationItems":[{"id":21712,"uris":["http://zotero.org/users/6721953/items/M3ZJSGRS"],"itemData":{"id":21712,"type":"webpage","abstract":"Lassa fever is an acute viral haemorrhagic illness caused by Lassa virus, a member of the arenavirus family of viruses. It is transmitted to humans from contacts with food or household items contaminated with rodent excreta. The disease is endemic in the rodent population in parts of West Africa. \nLassa fever is known to be endemic in Benin, Ghana, Guinea, Liberia, Mali, Sierra Leone, and Nigeria, but probably exists in other West African countries as well.","language":"en","title":"Lassa fever","URL":"https://www.who.int/health-topics/lassa-fever#tab=tab_1","author":[{"literal":"World Health Organisation"}],"accessed":{"date-parts":[["2022",2,22]]},"issued":{"date-parts":[["2022"]]}}}],"schema":"https://github.com/citation-style-language/schema/raw/master/csl-citation.json"} </w:instrText>
      </w:r>
      <w:r w:rsidR="00021284" w:rsidRPr="00F74A06">
        <w:rPr>
          <w:rFonts w:ascii="Arial" w:eastAsia="Times New Roman" w:hAnsi="Arial" w:cs="Arial"/>
          <w:lang w:eastAsia="en-GB"/>
        </w:rPr>
        <w:fldChar w:fldCharType="separate"/>
      </w:r>
      <w:r w:rsidR="00490336" w:rsidRPr="00490336">
        <w:rPr>
          <w:rFonts w:ascii="Arial" w:hAnsi="Arial" w:cs="Arial"/>
        </w:rPr>
        <w:t>[1]</w:t>
      </w:r>
      <w:r w:rsidR="00021284" w:rsidRPr="00F74A06">
        <w:rPr>
          <w:rFonts w:ascii="Arial" w:eastAsia="Times New Roman" w:hAnsi="Arial" w:cs="Arial"/>
          <w:lang w:eastAsia="en-GB"/>
        </w:rPr>
        <w:fldChar w:fldCharType="end"/>
      </w:r>
      <w:r w:rsidR="008C7473" w:rsidRPr="00F74A06">
        <w:rPr>
          <w:rFonts w:ascii="Arial" w:hAnsi="Arial" w:cs="Arial"/>
        </w:rPr>
        <w:t>.</w:t>
      </w:r>
      <w:r w:rsidR="00BF0F1A" w:rsidRPr="00BF0F1A">
        <w:rPr>
          <w:rFonts w:ascii="Arial" w:hAnsi="Arial" w:cs="Arial"/>
        </w:rPr>
        <w:t xml:space="preserve"> </w:t>
      </w:r>
    </w:p>
    <w:p w14:paraId="7D51AEA7" w14:textId="77777777" w:rsidR="00583935" w:rsidRPr="00F74A06" w:rsidRDefault="00583935" w:rsidP="00AE1C6C">
      <w:pPr>
        <w:spacing w:after="0" w:line="360" w:lineRule="auto"/>
        <w:jc w:val="both"/>
        <w:rPr>
          <w:rFonts w:ascii="Times New Roman" w:eastAsia="Times New Roman" w:hAnsi="Times New Roman" w:cs="Times New Roman"/>
          <w:lang w:eastAsia="en-GB"/>
        </w:rPr>
      </w:pPr>
    </w:p>
    <w:p w14:paraId="65681850" w14:textId="62A84688" w:rsidR="00C411D0" w:rsidRPr="008602F4" w:rsidRDefault="005655A0" w:rsidP="00AE1C6C">
      <w:pPr>
        <w:spacing w:after="0" w:line="360" w:lineRule="auto"/>
        <w:jc w:val="both"/>
        <w:rPr>
          <w:rFonts w:ascii="Arial" w:hAnsi="Arial" w:cs="Arial"/>
          <w:lang w:val="da-DK"/>
        </w:rPr>
      </w:pPr>
      <w:r w:rsidRPr="00F74A06">
        <w:rPr>
          <w:rFonts w:ascii="Arial" w:hAnsi="Arial" w:cs="Arial"/>
        </w:rPr>
        <w:t xml:space="preserve">There is limited epidemiological </w:t>
      </w:r>
      <w:r w:rsidR="00BF0F1A">
        <w:rPr>
          <w:rFonts w:ascii="Arial" w:hAnsi="Arial" w:cs="Arial"/>
        </w:rPr>
        <w:t>data</w:t>
      </w:r>
      <w:r w:rsidRPr="00F74A06">
        <w:rPr>
          <w:rFonts w:ascii="Arial" w:hAnsi="Arial" w:cs="Arial"/>
        </w:rPr>
        <w:t xml:space="preserve"> on </w:t>
      </w:r>
      <w:r w:rsidR="001D5ABA" w:rsidRPr="00F74A06">
        <w:rPr>
          <w:rFonts w:ascii="Arial" w:hAnsi="Arial" w:cs="Arial"/>
        </w:rPr>
        <w:t>LF</w:t>
      </w:r>
      <w:r w:rsidRPr="00F74A06">
        <w:rPr>
          <w:rFonts w:ascii="Arial" w:hAnsi="Arial" w:cs="Arial"/>
        </w:rPr>
        <w:t xml:space="preserve"> </w:t>
      </w:r>
      <w:r w:rsidR="00BF0F1A">
        <w:rPr>
          <w:rFonts w:ascii="Arial" w:hAnsi="Arial" w:cs="Arial"/>
        </w:rPr>
        <w:t xml:space="preserve">and </w:t>
      </w:r>
      <w:r w:rsidRPr="00F74A06">
        <w:rPr>
          <w:rFonts w:ascii="Arial" w:hAnsi="Arial" w:cs="Arial"/>
        </w:rPr>
        <w:t xml:space="preserve">making accurate estimates of </w:t>
      </w:r>
      <w:r w:rsidR="001D5ABA" w:rsidRPr="00F74A06">
        <w:rPr>
          <w:rFonts w:ascii="Arial" w:hAnsi="Arial" w:cs="Arial"/>
        </w:rPr>
        <w:t xml:space="preserve">its </w:t>
      </w:r>
      <w:r w:rsidR="008E77EF" w:rsidRPr="00F74A06">
        <w:rPr>
          <w:rFonts w:ascii="Arial" w:hAnsi="Arial" w:cs="Arial"/>
        </w:rPr>
        <w:t xml:space="preserve">true </w:t>
      </w:r>
      <w:r w:rsidRPr="00F74A06">
        <w:rPr>
          <w:rFonts w:ascii="Arial" w:hAnsi="Arial" w:cs="Arial"/>
        </w:rPr>
        <w:t xml:space="preserve">burden </w:t>
      </w:r>
      <w:r w:rsidR="00BF0F1A">
        <w:rPr>
          <w:rFonts w:ascii="Arial" w:hAnsi="Arial" w:cs="Arial"/>
        </w:rPr>
        <w:t xml:space="preserve">remains </w:t>
      </w:r>
      <w:r w:rsidR="008E77EF" w:rsidRPr="00F74A06">
        <w:rPr>
          <w:rFonts w:ascii="Arial" w:hAnsi="Arial" w:cs="Arial"/>
        </w:rPr>
        <w:t>challenging</w:t>
      </w:r>
      <w:r w:rsidRPr="00F74A06">
        <w:rPr>
          <w:rFonts w:ascii="Arial" w:hAnsi="Arial" w:cs="Arial"/>
        </w:rPr>
        <w:t xml:space="preserve">. Many </w:t>
      </w:r>
      <w:r w:rsidR="008E77EF" w:rsidRPr="00F74A06">
        <w:rPr>
          <w:rFonts w:ascii="Arial" w:hAnsi="Arial" w:cs="Arial"/>
        </w:rPr>
        <w:t xml:space="preserve">individuals infected with LASV do not seek healthcare as up to </w:t>
      </w:r>
      <w:r w:rsidRPr="00F74A06">
        <w:rPr>
          <w:rFonts w:ascii="Arial" w:hAnsi="Arial" w:cs="Arial"/>
        </w:rPr>
        <w:t>80% of infections are asymptomatic</w:t>
      </w:r>
      <w:r w:rsidR="00BF0F1A">
        <w:rPr>
          <w:rFonts w:ascii="Arial" w:hAnsi="Arial" w:cs="Arial"/>
        </w:rPr>
        <w:t xml:space="preserve"> or present as mild illness</w:t>
      </w:r>
      <w:r w:rsidR="00021284" w:rsidRPr="00F74A06">
        <w:rPr>
          <w:rFonts w:ascii="Arial" w:hAnsi="Arial" w:cs="Arial"/>
        </w:rPr>
        <w:t xml:space="preserve"> </w:t>
      </w:r>
      <w:r w:rsidR="00021284" w:rsidRPr="00F74A06">
        <w:rPr>
          <w:rFonts w:ascii="Arial" w:hAnsi="Arial" w:cs="Arial"/>
        </w:rPr>
        <w:fldChar w:fldCharType="begin"/>
      </w:r>
      <w:r w:rsidR="00384414">
        <w:rPr>
          <w:rFonts w:ascii="Arial" w:hAnsi="Arial" w:cs="Arial"/>
        </w:rPr>
        <w:instrText xml:space="preserve"> ADDIN ZOTERO_ITEM CSL_CITATION {"citationID":"KLZUCXNv","properties":{"formattedCitation":"[2]","plainCitation":"[2]","noteIndex":0},"citationItems":[{"id":3202,"uris":["http://zotero.org/users/6721953/items/G7XR3XLQ"],"itemData":{"id":3202,"type":"article-journal","abstract":"In studies of Lassa fever in Sierra Leone, the prevalence of human antibody to Lassa virus ranged from 8% to 52%. Mastomys natalensis, the reservoir of Lassa virus, constituted 50%-60% of the rodents captured in houses but only 10%-20% of those captured in surrounding agriculture and bush areas (chi 2 = 90.2, P less than 10(-6), df = 1), a finding suggesting that houses are the most-important location for transmission of Lassa virus. Viral infection of Mastomys from houses ranged from 0% to 80%. The incidence of seroconversions in susceptible persons ranged from 5% to 22% per year; the ratio of illness to infection ranged from 9% to 26%, and the proportion of febrile illness associated with seroconversion was 5%-14%. Eightfold rises in titer of antibody occurred in 1%-18% of the antibody-positive population, a result suggesting reinfection. We estimate the ratio of fatalities to infection to be 1%-2%, a rate lower than estimates based on hospitalized cases. The high incidence of Lassa fever makes it a major problem in West Africa.","container-title":"The Journal of infectious diseases","DOI":"10.1093/infdis/155.3.437","ISSN":"0022-1899","issue":"3","journalAbbreviation":"J Infect Dis","note":"publisher-place: United States","page":"437-44","title":"A prospective study of the epidemiology and ecology of Lassa fever.","volume":"155","author":[{"family":"McCormick","given":"J B"},{"family":"Webb","given":"P A"},{"family":"Krebs","given":"J W"},{"family":"Johnson","given":"K M"},{"family":"Smith","given":"E S"}],"issued":{"date-parts":[["1987"]]}}}],"schema":"https://github.com/citation-style-language/schema/raw/master/csl-citation.json"} </w:instrText>
      </w:r>
      <w:r w:rsidR="00021284" w:rsidRPr="00F74A06">
        <w:rPr>
          <w:rFonts w:ascii="Arial" w:hAnsi="Arial" w:cs="Arial"/>
        </w:rPr>
        <w:fldChar w:fldCharType="separate"/>
      </w:r>
      <w:r w:rsidR="00490336" w:rsidRPr="00490336">
        <w:rPr>
          <w:rFonts w:ascii="Arial" w:hAnsi="Arial" w:cs="Arial"/>
        </w:rPr>
        <w:t>[2]</w:t>
      </w:r>
      <w:r w:rsidR="00021284" w:rsidRPr="00F74A06">
        <w:rPr>
          <w:rFonts w:ascii="Arial" w:hAnsi="Arial" w:cs="Arial"/>
        </w:rPr>
        <w:fldChar w:fldCharType="end"/>
      </w:r>
      <w:r w:rsidR="00021284" w:rsidRPr="00F74A06">
        <w:rPr>
          <w:rFonts w:ascii="Arial" w:hAnsi="Arial" w:cs="Arial"/>
        </w:rPr>
        <w:t>.</w:t>
      </w:r>
      <w:r w:rsidRPr="00F74A06">
        <w:rPr>
          <w:rFonts w:ascii="Arial" w:hAnsi="Arial" w:cs="Arial"/>
        </w:rPr>
        <w:t xml:space="preserve"> </w:t>
      </w:r>
      <w:moveToRangeStart w:id="0" w:author="David Simons" w:date="2022-10-05T13:55:00Z" w:name="move115870525"/>
      <w:moveTo w:id="1" w:author="David Simons" w:date="2022-10-05T13:55:00Z">
        <w:r w:rsidR="00A10391" w:rsidRPr="008602F4">
          <w:rPr>
            <w:rFonts w:ascii="Arial" w:hAnsi="Arial" w:cs="Arial"/>
          </w:rPr>
          <w:t xml:space="preserve">Estimates based on longitudinal serological surveys in Sierra Leone in the early 1980’s indicated that 100,000 to 300,000 cases of Lassa fever occurred annually in West Africa, with </w:t>
        </w:r>
        <w:r w:rsidR="00A10391">
          <w:rPr>
            <w:rFonts w:ascii="Arial" w:hAnsi="Arial" w:cs="Arial"/>
          </w:rPr>
          <w:t>more</w:t>
        </w:r>
        <w:r w:rsidR="00A10391" w:rsidRPr="008602F4">
          <w:rPr>
            <w:rFonts w:ascii="Arial" w:hAnsi="Arial" w:cs="Arial"/>
          </w:rPr>
          <w:t xml:space="preserve"> recent estimates being up</w:t>
        </w:r>
        <w:r w:rsidR="00A10391">
          <w:rPr>
            <w:rFonts w:ascii="Arial" w:hAnsi="Arial" w:cs="Arial"/>
          </w:rPr>
          <w:t xml:space="preserve"> </w:t>
        </w:r>
        <w:r w:rsidR="00A10391" w:rsidRPr="008602F4">
          <w:rPr>
            <w:rFonts w:ascii="Arial" w:hAnsi="Arial" w:cs="Arial"/>
          </w:rPr>
          <w:t xml:space="preserve">to 900,000 cases </w:t>
        </w:r>
        <w:r w:rsidR="00A10391" w:rsidRPr="008602F4">
          <w:rPr>
            <w:rFonts w:ascii="Arial" w:hAnsi="Arial" w:cs="Arial"/>
          </w:rPr>
          <w:fldChar w:fldCharType="begin"/>
        </w:r>
      </w:moveTo>
      <w:r w:rsidR="00384414">
        <w:rPr>
          <w:rFonts w:ascii="Arial" w:hAnsi="Arial" w:cs="Arial"/>
        </w:rPr>
        <w:instrText xml:space="preserve"> ADDIN ZOTERO_ITEM CSL_CITATION {"citationID":"WGtECyyV","properties":{"formattedCitation":"[2,3]","plainCitation":"[2,3]","noteIndex":0},"citationItems":[{"id":21709,"uris":["http://zotero.org/users/6721953/items/DPF4KL5P"],"itemData":{"id":21709,"type":"article-journal","abstract":"Forecasting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L."}],"editor":[{"family":"Wesolowski","given":"Amy"}],"issued":{"date-parts":[["2021",3,3]]}}},{"id":3202,"uris":["http://zotero.org/users/6721953/items/G7XR3XLQ"],"itemData":{"id":3202,"type":"article-journal","abstract":"In studies of Lassa fever in Sierra Leone, the prevalence of human antibody to Lassa virus ranged from 8% to 52%. Mastomys natalensis, the reservoir of Lassa virus, constituted 50%-60% of the rodents captured in houses but only 10%-20% of those captured in surrounding agriculture and bush areas (chi 2 = 90.2, P less than 10(-6), df = 1), a finding suggesting that houses are the most-important location for transmission of Lassa virus. Viral infection of Mastomys from houses ranged from 0% to 80%. The incidence of seroconversions in susceptible persons ranged from 5% to 22% per year; the ratio of illness to infection ranged from 9% to 26%, and the proportion of febrile illness associated with seroconversion was 5%-14%. Eightfold rises in titer of antibody occurred in 1%-18% of the antibody-positive population, a result suggesting reinfection. We estimate the ratio of fatalities to infection to be 1%-2%, a rate lower than estimates based on hospitalized cases. The high incidence of Lassa fever makes it a major problem in West Africa.","container-title":"The Journal of infectious diseases","DOI":"10.1093/infdis/155.3.437","ISSN":"0022-1899","issue":"3","journalAbbreviation":"J Infect Dis","note":"publisher-place: United States","page":"437-44","title":"A prospective study of the epidemiology and ecology of Lassa fever.","volume":"155","author":[{"family":"McCormick","given":"J B"},{"family":"Webb","given":"P A"},{"family":"Krebs","given":"J W"},{"family":"Johnson","given":"K M"},{"family":"Smith","given":"E S"}],"issued":{"date-parts":[["1987"]]}}}],"schema":"https://github.com/citation-style-language/schema/raw/master/csl-citation.json"} </w:instrText>
      </w:r>
      <w:moveTo w:id="2" w:author="David Simons" w:date="2022-10-05T13:55:00Z">
        <w:r w:rsidR="00A10391" w:rsidRPr="008602F4">
          <w:rPr>
            <w:rFonts w:ascii="Arial" w:hAnsi="Arial" w:cs="Arial"/>
          </w:rPr>
          <w:fldChar w:fldCharType="separate"/>
        </w:r>
      </w:moveTo>
      <w:r w:rsidR="00384414" w:rsidRPr="00384414">
        <w:rPr>
          <w:rFonts w:ascii="Arial" w:hAnsi="Arial" w:cs="Arial"/>
        </w:rPr>
        <w:t>[2,3]</w:t>
      </w:r>
      <w:moveTo w:id="3" w:author="David Simons" w:date="2022-10-05T13:55:00Z">
        <w:r w:rsidR="00A10391" w:rsidRPr="008602F4">
          <w:rPr>
            <w:rFonts w:ascii="Arial" w:hAnsi="Arial" w:cs="Arial"/>
          </w:rPr>
          <w:fldChar w:fldCharType="end"/>
        </w:r>
        <w:r w:rsidR="00A10391" w:rsidRPr="008602F4">
          <w:rPr>
            <w:rFonts w:ascii="Arial" w:hAnsi="Arial" w:cs="Arial"/>
          </w:rPr>
          <w:t>.</w:t>
        </w:r>
      </w:moveTo>
      <w:moveToRangeEnd w:id="0"/>
      <w:ins w:id="4" w:author="David Simons" w:date="2022-10-05T13:55:00Z">
        <w:r w:rsidR="00A10391">
          <w:rPr>
            <w:rFonts w:ascii="Arial" w:hAnsi="Arial" w:cs="Arial"/>
          </w:rPr>
          <w:t xml:space="preserve"> </w:t>
        </w:r>
      </w:ins>
      <w:r w:rsidR="008E77EF" w:rsidRPr="008602F4">
        <w:rPr>
          <w:rFonts w:ascii="Arial" w:hAnsi="Arial" w:cs="Arial"/>
        </w:rPr>
        <w:t>Identification of true cases</w:t>
      </w:r>
      <w:r w:rsidRPr="008602F4">
        <w:rPr>
          <w:rFonts w:ascii="Arial" w:hAnsi="Arial" w:cs="Arial"/>
        </w:rPr>
        <w:t xml:space="preserve"> </w:t>
      </w:r>
      <w:r w:rsidR="00A16679">
        <w:rPr>
          <w:rFonts w:ascii="Arial" w:hAnsi="Arial" w:cs="Arial"/>
        </w:rPr>
        <w:t>is</w:t>
      </w:r>
      <w:r w:rsidR="00A16679" w:rsidRPr="008602F4">
        <w:rPr>
          <w:rFonts w:ascii="Arial" w:hAnsi="Arial" w:cs="Arial"/>
        </w:rPr>
        <w:t xml:space="preserve"> </w:t>
      </w:r>
      <w:r w:rsidRPr="008602F4">
        <w:rPr>
          <w:rFonts w:ascii="Arial" w:hAnsi="Arial" w:cs="Arial"/>
        </w:rPr>
        <w:t xml:space="preserve">additionally confounded </w:t>
      </w:r>
      <w:r w:rsidR="008E77EF" w:rsidRPr="008602F4">
        <w:rPr>
          <w:rFonts w:ascii="Arial" w:hAnsi="Arial" w:cs="Arial"/>
        </w:rPr>
        <w:t>due</w:t>
      </w:r>
      <w:r w:rsidRPr="008602F4">
        <w:rPr>
          <w:rFonts w:ascii="Arial" w:hAnsi="Arial" w:cs="Arial"/>
        </w:rPr>
        <w:t xml:space="preserve"> </w:t>
      </w:r>
      <w:r w:rsidR="008E77EF" w:rsidRPr="008602F4">
        <w:rPr>
          <w:rFonts w:ascii="Arial" w:hAnsi="Arial" w:cs="Arial"/>
        </w:rPr>
        <w:t>to</w:t>
      </w:r>
      <w:r w:rsidRPr="008602F4">
        <w:rPr>
          <w:rFonts w:ascii="Arial" w:hAnsi="Arial" w:cs="Arial"/>
        </w:rPr>
        <w:t xml:space="preserve"> overlapping symptoms with other diseases such as malaria and Ebola </w:t>
      </w:r>
      <w:r w:rsidR="00BF0F1A" w:rsidRPr="008602F4">
        <w:rPr>
          <w:rFonts w:ascii="Arial" w:hAnsi="Arial" w:cs="Arial"/>
        </w:rPr>
        <w:t xml:space="preserve">(Nnaji 2021; Asogun et al, 2019; Ashcroft et al 2022) </w:t>
      </w:r>
      <w:r w:rsidR="008E77EF" w:rsidRPr="008602F4">
        <w:rPr>
          <w:rFonts w:ascii="Arial" w:hAnsi="Arial" w:cs="Arial"/>
        </w:rPr>
        <w:t>and lack of available diagnostic methods</w:t>
      </w:r>
      <w:r w:rsidR="00021284" w:rsidRPr="008602F4">
        <w:rPr>
          <w:rFonts w:ascii="Arial" w:hAnsi="Arial" w:cs="Arial"/>
        </w:rPr>
        <w:t xml:space="preserve"> </w:t>
      </w:r>
      <w:r w:rsidR="00021284" w:rsidRPr="008602F4">
        <w:rPr>
          <w:rFonts w:ascii="Arial" w:hAnsi="Arial" w:cs="Arial"/>
        </w:rPr>
        <w:fldChar w:fldCharType="begin"/>
      </w:r>
      <w:r w:rsidR="00384414">
        <w:rPr>
          <w:rFonts w:ascii="Arial" w:hAnsi="Arial" w:cs="Arial"/>
        </w:rPr>
        <w:instrText xml:space="preserve"> ADDIN ZOTERO_ITEM CSL_CITATION {"citationID":"ZnE1tIIi","properties":{"formattedCitation":"(Nnaji et al., 2021; Takah et al., 2019)","plainCitation":"(Nnaji et al., 2021; Takah et al., 2019)","dontUpdate":true,"noteIndex":0},"citationItems":[{"id":21725,"uris":["http://zotero.org/users/6721953/items/GPZ534LM"],"itemData":{"id":21725,"type":"article-journal","abstract":"Globally, the prevailing COVID-19 pandemic has caused unprecedented clinical and public health concerns with increasing morbidity and mortality. Unfortunately, the burden of COVID-19 in Africa has been further exacerbated by the simultaneous epidemics of Ebola virus disease (EVD) and Lassa Fever (LF) which has created a huge burden on African healthcare systems. As Africa struggles to contain the spread of the second (and third) waves of the COVID-19 pandemic, the number of reported cases of LF is also increasing, and recently, new outbreaks of EVD. Before the pandemic, many of Africa’s frail healthcare systems were already overburdened due to resource limitations in staffing and infrastructure, and also, multiple endemic tropical diseases. However, the shared epidemiological and pathophysiological features of COVID-19, EVD and LF as well their simultaneous occurrence in Africa may result in misdiagnosis at the onset of infection, an increased possibility of co-infection, and rapid and silent community spread of the virus(es). Other challenges include high population mobility across porous borders, risk of human-to-animal transmission and reverse zoonotic spread, and other public health concerns. This review highlights some major clinical and public health challenges toward responses to the COVID-19 pandemic amidst the deuce-ace of recurrent LF and EVD epidemics in Africa. Applying the One Health approach in infectious disease surveillance and preparedness is essential in mitigating emerging and re-emerging (co-)epidemics in Africa and beyond.","container-title":"Tropical Medicine and Health","DOI":"10.1186/s41182-021-00390-4","ISSN":"1349-4147","issue":"1","journalAbbreviation":"Tropical Medicine and Health","page":"102","source":"BioMed Central","title":"The deuce-ace of Lassa Fever, Ebola virus disease and COVID-19 simultaneous infections and epidemics in West Africa: clinical and public health implications","title-short":"The deuce-ace of Lassa Fever, Ebola virus disease and COVID-19 simultaneous infections and epidemics in West Africa","volume":"49","author":[{"family":"Nnaji","given":"Nnabueze Darlington"},{"family":"Onyeaka","given":"Helen"},{"family":"Reuben","given":"Rine Christopher"},{"family":"Uwishema","given":"Olivier"},{"family":"Olovo","given":"Chinasa Valerie"},{"family":"Anyogu","given":"Amarachukwu"}],"issued":{"date-parts":[["2021",12,30]]}}},{"id":21674,"uris":["http://zotero.org/users/6721953/items/QWWNNRPL"],"itemData":{"id":21674,"type":"article-journal","abstract":"Lassa fever virus has been enlisted as a priority pathogen of epidemic potential by the World Health organization Research and Development (WHO R &amp; D) Blueprint. Diagnostics play a crucial role in epidemic preparedness. This systematic review was conducted to determine the sensitivity and specificity of Lassa fever diagnostic tests for humans.","container-title":"BMC Infectious Diseases","DOI":"10.1186/s12879-019-4242-6","ISSN":"1471-2334","issue":"1","journalAbbreviation":"BMC Infectious Diseases","page":"647","source":"BioMed Central","title":"Sensitivity and specificity of diagnostic tests for Lassa fever: a systematic review","title-short":"Sensitivity and specificity of diagnostic tests for Lassa fever","volume":"19","author":[{"family":"Takah","given":"Noah Fongwen"},{"family":"Brangel","given":"Polina"},{"family":"Shrestha","given":"Priyanka"},{"family":"Peeling","given":"Rosanna"}],"issued":{"date-parts":[["2019",7,19]]}}}],"schema":"https://github.com/citation-style-language/schema/raw/master/csl-citation.json"} </w:instrText>
      </w:r>
      <w:r w:rsidR="00021284" w:rsidRPr="008602F4">
        <w:rPr>
          <w:rFonts w:ascii="Arial" w:hAnsi="Arial" w:cs="Arial"/>
        </w:rPr>
        <w:fldChar w:fldCharType="separate"/>
      </w:r>
      <w:r w:rsidR="00021284" w:rsidRPr="008602F4">
        <w:rPr>
          <w:rFonts w:ascii="Arial" w:hAnsi="Arial" w:cs="Arial"/>
        </w:rPr>
        <w:t>(Takah et al., 2019)</w:t>
      </w:r>
      <w:r w:rsidR="00021284" w:rsidRPr="008602F4">
        <w:rPr>
          <w:rFonts w:ascii="Arial" w:hAnsi="Arial" w:cs="Arial"/>
        </w:rPr>
        <w:fldChar w:fldCharType="end"/>
      </w:r>
      <w:r w:rsidR="00723B45" w:rsidRPr="008602F4">
        <w:rPr>
          <w:rFonts w:ascii="Arial" w:hAnsi="Arial" w:cs="Arial"/>
        </w:rPr>
        <w:fldChar w:fldCharType="begin"/>
      </w:r>
      <w:r w:rsidR="00384414">
        <w:rPr>
          <w:rFonts w:ascii="Arial" w:hAnsi="Arial" w:cs="Arial"/>
        </w:rPr>
        <w:instrText xml:space="preserve"> ADDIN ZOTERO_ITEM CSL_CITATION {"citationID":"Hhv7peCc","properties":{"formattedCitation":"(Takah et al., 2019)","plainCitation":"(Takah et al., 2019)","dontUpdate":true,"noteIndex":0},"citationItems":[{"id":21674,"uris":["http://zotero.org/users/6721953/items/QWWNNRPL"],"itemData":{"id":21674,"type":"article-journal","abstract":"Lassa fever virus has been enlisted as a priority pathogen of epidemic potential by the World Health organization Research and Development (WHO R &amp; D) Blueprint. Diagnostics play a crucial role in epidemic preparedness. This systematic review was conducted to determine the sensitivity and specificity of Lassa fever diagnostic tests for humans.","container-title":"BMC Infectious Diseases","DOI":"10.1186/s12879-019-4242-6","ISSN":"1471-2334","issue":"1","journalAbbreviation":"BMC Infectious Diseases","page":"647","source":"BioMed Central","title":"Sensitivity and specificity of diagnostic tests for Lassa fever: a systematic review","title-short":"Sensitivity and specificity of diagnostic tests for Lassa fever","volume":"19","author":[{"family":"Takah","given":"Noah Fongwen"},{"family":"Brangel","given":"Polina"},{"family":"Shrestha","given":"Priyanka"},{"family":"Peeling","given":"Rosanna"}],"issued":{"date-parts":[["2019",7,19]]}}}],"schema":"https://github.com/citation-style-language/schema/raw/master/csl-citation.json"} </w:instrText>
      </w:r>
      <w:r w:rsidR="00000000">
        <w:rPr>
          <w:rFonts w:ascii="Arial" w:hAnsi="Arial" w:cs="Arial"/>
        </w:rPr>
        <w:fldChar w:fldCharType="separate"/>
      </w:r>
      <w:r w:rsidR="00723B45" w:rsidRPr="008602F4">
        <w:rPr>
          <w:rFonts w:ascii="Arial" w:hAnsi="Arial" w:cs="Arial"/>
        </w:rPr>
        <w:fldChar w:fldCharType="end"/>
      </w:r>
      <w:r w:rsidRPr="008602F4">
        <w:rPr>
          <w:rFonts w:ascii="Arial" w:hAnsi="Arial" w:cs="Arial"/>
        </w:rPr>
        <w:t>.</w:t>
      </w:r>
      <w:r w:rsidR="00A10391">
        <w:rPr>
          <w:rFonts w:ascii="Arial" w:hAnsi="Arial" w:cs="Arial"/>
        </w:rPr>
        <w:t xml:space="preserve"> </w:t>
      </w:r>
      <w:ins w:id="5" w:author="David Simons" w:date="2022-10-05T13:54:00Z">
        <w:r w:rsidR="00A10391">
          <w:rPr>
            <w:rFonts w:ascii="Arial" w:hAnsi="Arial" w:cs="Arial"/>
          </w:rPr>
          <w:t>Access to</w:t>
        </w:r>
      </w:ins>
      <w:ins w:id="6" w:author="David Simons" w:date="2022-10-05T13:51:00Z">
        <w:r w:rsidR="00A10391">
          <w:rPr>
            <w:rFonts w:ascii="Arial" w:hAnsi="Arial" w:cs="Arial"/>
          </w:rPr>
          <w:t xml:space="preserve"> </w:t>
        </w:r>
      </w:ins>
      <w:ins w:id="7" w:author="David Simons" w:date="2022-10-05T13:52:00Z">
        <w:r w:rsidR="00A10391">
          <w:rPr>
            <w:rFonts w:ascii="Arial" w:hAnsi="Arial" w:cs="Arial"/>
          </w:rPr>
          <w:t>diagnostic assays varies spatially,</w:t>
        </w:r>
      </w:ins>
      <w:ins w:id="8" w:author="David Simons" w:date="2022-10-05T13:54:00Z">
        <w:r w:rsidR="00A10391">
          <w:rPr>
            <w:rFonts w:ascii="Arial" w:hAnsi="Arial" w:cs="Arial"/>
          </w:rPr>
          <w:t xml:space="preserve"> increased availability at</w:t>
        </w:r>
      </w:ins>
      <w:ins w:id="9" w:author="David Simons" w:date="2022-10-05T13:52:00Z">
        <w:r w:rsidR="00A10391">
          <w:rPr>
            <w:rFonts w:ascii="Arial" w:hAnsi="Arial" w:cs="Arial"/>
          </w:rPr>
          <w:t xml:space="preserve"> centers of excellence in Lassa fever treatment and research</w:t>
        </w:r>
      </w:ins>
      <w:ins w:id="10" w:author="David Simons" w:date="2022-10-05T13:53:00Z">
        <w:r w:rsidR="00A10391">
          <w:rPr>
            <w:rFonts w:ascii="Arial" w:hAnsi="Arial" w:cs="Arial"/>
          </w:rPr>
          <w:t xml:space="preserve"> such as the Irrua Specialist Teaching Hospital, Nigeria and Kenema General Hospital, Sierra Leone</w:t>
        </w:r>
      </w:ins>
      <w:ins w:id="11" w:author="David Simons" w:date="2022-10-05T13:54:00Z">
        <w:r w:rsidR="00A10391">
          <w:rPr>
            <w:rFonts w:ascii="Arial" w:hAnsi="Arial" w:cs="Arial"/>
          </w:rPr>
          <w:t xml:space="preserve"> results in a spatial bias of samples in these locations.</w:t>
        </w:r>
      </w:ins>
      <w:r w:rsidRPr="008602F4">
        <w:rPr>
          <w:rFonts w:ascii="Arial" w:hAnsi="Arial" w:cs="Arial"/>
        </w:rPr>
        <w:t xml:space="preserve"> </w:t>
      </w:r>
      <w:moveFromRangeStart w:id="12" w:author="David Simons" w:date="2022-10-05T13:55:00Z" w:name="move115870525"/>
      <w:moveFrom w:id="13" w:author="David Simons" w:date="2022-10-05T13:55:00Z">
        <w:r w:rsidRPr="008602F4" w:rsidDel="00A10391">
          <w:rPr>
            <w:rFonts w:ascii="Arial" w:hAnsi="Arial" w:cs="Arial"/>
          </w:rPr>
          <w:t xml:space="preserve">Estimates </w:t>
        </w:r>
        <w:r w:rsidR="009F30BF" w:rsidRPr="008602F4" w:rsidDel="00A10391">
          <w:rPr>
            <w:rFonts w:ascii="Arial" w:hAnsi="Arial" w:cs="Arial"/>
          </w:rPr>
          <w:t>based on longitudinal sero</w:t>
        </w:r>
        <w:r w:rsidRPr="008602F4" w:rsidDel="00A10391">
          <w:rPr>
            <w:rFonts w:ascii="Arial" w:hAnsi="Arial" w:cs="Arial"/>
          </w:rPr>
          <w:t xml:space="preserve">logical </w:t>
        </w:r>
        <w:r w:rsidR="009F30BF" w:rsidRPr="008602F4" w:rsidDel="00A10391">
          <w:rPr>
            <w:rFonts w:ascii="Arial" w:hAnsi="Arial" w:cs="Arial"/>
          </w:rPr>
          <w:t>surveys in Sierra Leone</w:t>
        </w:r>
        <w:r w:rsidR="00101176" w:rsidRPr="008602F4" w:rsidDel="00A10391">
          <w:rPr>
            <w:rFonts w:ascii="Arial" w:hAnsi="Arial" w:cs="Arial"/>
          </w:rPr>
          <w:t xml:space="preserve"> in</w:t>
        </w:r>
        <w:r w:rsidR="009F30BF" w:rsidRPr="008602F4" w:rsidDel="00A10391">
          <w:rPr>
            <w:rFonts w:ascii="Arial" w:hAnsi="Arial" w:cs="Arial"/>
          </w:rPr>
          <w:t xml:space="preserve"> </w:t>
        </w:r>
        <w:r w:rsidRPr="008602F4" w:rsidDel="00A10391">
          <w:rPr>
            <w:rFonts w:ascii="Arial" w:hAnsi="Arial" w:cs="Arial"/>
          </w:rPr>
          <w:t xml:space="preserve">the </w:t>
        </w:r>
        <w:r w:rsidR="00021284" w:rsidRPr="008602F4" w:rsidDel="00A10391">
          <w:rPr>
            <w:rFonts w:ascii="Arial" w:hAnsi="Arial" w:cs="Arial"/>
          </w:rPr>
          <w:t xml:space="preserve">early </w:t>
        </w:r>
        <w:r w:rsidR="00993845" w:rsidRPr="008602F4" w:rsidDel="00A10391">
          <w:rPr>
            <w:rFonts w:ascii="Arial" w:hAnsi="Arial" w:cs="Arial"/>
          </w:rPr>
          <w:t>19</w:t>
        </w:r>
        <w:r w:rsidR="009F30BF" w:rsidRPr="008602F4" w:rsidDel="00A10391">
          <w:rPr>
            <w:rFonts w:ascii="Arial" w:hAnsi="Arial" w:cs="Arial"/>
          </w:rPr>
          <w:t>80’s indicated that 100,000 t</w:t>
        </w:r>
        <w:r w:rsidR="00993845" w:rsidRPr="008602F4" w:rsidDel="00A10391">
          <w:rPr>
            <w:rFonts w:ascii="Arial" w:hAnsi="Arial" w:cs="Arial"/>
          </w:rPr>
          <w:t>o</w:t>
        </w:r>
        <w:r w:rsidR="009F30BF" w:rsidRPr="008602F4" w:rsidDel="00A10391">
          <w:rPr>
            <w:rFonts w:ascii="Arial" w:hAnsi="Arial" w:cs="Arial"/>
          </w:rPr>
          <w:t xml:space="preserve"> 300,000 cases of Lassa fever </w:t>
        </w:r>
        <w:r w:rsidR="00C411D0" w:rsidRPr="008602F4" w:rsidDel="00A10391">
          <w:rPr>
            <w:rFonts w:ascii="Arial" w:hAnsi="Arial" w:cs="Arial"/>
          </w:rPr>
          <w:t>occurred</w:t>
        </w:r>
        <w:r w:rsidR="009F30BF" w:rsidRPr="008602F4" w:rsidDel="00A10391">
          <w:rPr>
            <w:rFonts w:ascii="Arial" w:hAnsi="Arial" w:cs="Arial"/>
          </w:rPr>
          <w:t xml:space="preserve"> annually in West Africa</w:t>
        </w:r>
        <w:r w:rsidR="00021284" w:rsidRPr="008602F4" w:rsidDel="00A10391">
          <w:rPr>
            <w:rFonts w:ascii="Arial" w:hAnsi="Arial" w:cs="Arial"/>
          </w:rPr>
          <w:t xml:space="preserve">, with </w:t>
        </w:r>
        <w:r w:rsidR="00214516" w:rsidDel="00A10391">
          <w:rPr>
            <w:rFonts w:ascii="Arial" w:hAnsi="Arial" w:cs="Arial"/>
          </w:rPr>
          <w:t>more</w:t>
        </w:r>
        <w:r w:rsidR="00214516" w:rsidRPr="008602F4" w:rsidDel="00A10391">
          <w:rPr>
            <w:rFonts w:ascii="Arial" w:hAnsi="Arial" w:cs="Arial"/>
          </w:rPr>
          <w:t xml:space="preserve"> </w:t>
        </w:r>
        <w:r w:rsidR="00021284" w:rsidRPr="008602F4" w:rsidDel="00A10391">
          <w:rPr>
            <w:rFonts w:ascii="Arial" w:hAnsi="Arial" w:cs="Arial"/>
          </w:rPr>
          <w:t>recent estimates being up</w:t>
        </w:r>
        <w:r w:rsidR="00A16679" w:rsidDel="00A10391">
          <w:rPr>
            <w:rFonts w:ascii="Arial" w:hAnsi="Arial" w:cs="Arial"/>
          </w:rPr>
          <w:t xml:space="preserve"> </w:t>
        </w:r>
        <w:r w:rsidR="00021284" w:rsidRPr="008602F4" w:rsidDel="00A10391">
          <w:rPr>
            <w:rFonts w:ascii="Arial" w:hAnsi="Arial" w:cs="Arial"/>
          </w:rPr>
          <w:t>to 900,000 cases</w:t>
        </w:r>
        <w:r w:rsidR="008E77EF" w:rsidRPr="008602F4" w:rsidDel="00A10391">
          <w:rPr>
            <w:rFonts w:ascii="Arial" w:hAnsi="Arial" w:cs="Arial"/>
          </w:rPr>
          <w:t xml:space="preserve"> </w:t>
        </w:r>
        <w:r w:rsidR="008E77EF" w:rsidRPr="008602F4" w:rsidDel="00A10391">
          <w:rPr>
            <w:rFonts w:ascii="Arial" w:hAnsi="Arial" w:cs="Arial"/>
          </w:rPr>
          <w:fldChar w:fldCharType="begin"/>
        </w:r>
        <w:r w:rsidR="00490336" w:rsidDel="00A10391">
          <w:rPr>
            <w:rFonts w:ascii="Arial" w:hAnsi="Arial" w:cs="Arial"/>
          </w:rPr>
          <w:instrText xml:space="preserve"> ADDIN ZOTERO_ITEM CSL_CITATION {"citationID":"WGtECyyV","properties":{"formattedCitation":"[2,5]","plainCitation":"[2,5]","noteIndex":0},"citationItems":[{"id":21709,"uris":["http://zotero.org/users/6721953/items/DPF4KL5P"],"uri":["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id":3202,"uris":["http://zotero.org/users/6721953/items/G7XR3XLQ"],"uri":["http://zotero.org/users/6721953/items/G7XR3XLQ"],"itemData":{"id":3202,"type":"article-journal","abstract":"In studies of Lassa fever in Sierra Leone, the prevalence of human antibody to Lassa virus ranged from 8% to 52%. Mastomys natalensis, the reservoir of Lassa virus, constituted 50%-60% of the rodents captured in houses but only 10%-20% of those captured in surrounding agriculture and bush areas (chi 2 = 90.2, P less than 10(-6), df = 1), a finding suggesting that houses are the most-important location for transmission of Lassa virus. Viral infection of Mastomys from houses ranged from 0% to 80%. The incidence of seroconversions in susceptible persons ranged from 5% to 22% per year; the ratio of illness to infection ranged from 9% to 26%, and the proportion of febrile illness associated with seroconversion was 5%-14%. Eightfold rises in titer of antibody occurred in 1%-18% of the antibody-positive population, a result suggesting reinfection. We estimate the ratio of fatalities to infection to be 1%-2%, a rate lower than estimates based on hospitalized cases. The high incidence of Lassa fever makes it a major problem in West Africa.","container-title":"The Journal of infectious diseases","DOI":"10.1093/infdis/155.3.437","ISSN":"0022-1899","issue":"3","journalAbbreviation":"J Infect Dis","note":"publisher-place: United States","page":"437-44","title":"A prospective study of the epidemiology and ecology of Lassa fever.","volume":"155","author":[{"family":"McCormick","given":"J B"},{"family":"Webb","given":"P A"},{"family":"Krebs","given":"J W"},{"family":"Johnson","given":"K M"},{"family":"Smith","given":"E S"}],"issued":{"date-parts":[["1987"]]}}}],"schema":"https://github.com/citation-style-language/schema/raw/master/csl-citation.json"} </w:instrText>
        </w:r>
        <w:r w:rsidR="008E77EF" w:rsidRPr="008602F4" w:rsidDel="00A10391">
          <w:rPr>
            <w:rFonts w:ascii="Arial" w:hAnsi="Arial" w:cs="Arial"/>
          </w:rPr>
          <w:fldChar w:fldCharType="separate"/>
        </w:r>
        <w:r w:rsidR="00490336" w:rsidRPr="00490336" w:rsidDel="00A10391">
          <w:rPr>
            <w:rFonts w:ascii="Arial" w:hAnsi="Arial" w:cs="Arial"/>
          </w:rPr>
          <w:t>[2,5]</w:t>
        </w:r>
        <w:r w:rsidR="008E77EF" w:rsidRPr="008602F4" w:rsidDel="00A10391">
          <w:rPr>
            <w:rFonts w:ascii="Arial" w:hAnsi="Arial" w:cs="Arial"/>
          </w:rPr>
          <w:fldChar w:fldCharType="end"/>
        </w:r>
        <w:r w:rsidR="00021284" w:rsidRPr="008602F4" w:rsidDel="00A10391">
          <w:rPr>
            <w:rFonts w:ascii="Arial" w:hAnsi="Arial" w:cs="Arial"/>
          </w:rPr>
          <w:t>.</w:t>
        </w:r>
        <w:r w:rsidR="009F30BF" w:rsidRPr="008602F4" w:rsidDel="00A10391">
          <w:rPr>
            <w:rFonts w:ascii="Arial" w:hAnsi="Arial" w:cs="Arial"/>
          </w:rPr>
          <w:t xml:space="preserve"> </w:t>
        </w:r>
      </w:moveFrom>
      <w:moveFromRangeEnd w:id="12"/>
      <w:r w:rsidR="00D56301" w:rsidRPr="008602F4">
        <w:rPr>
          <w:rFonts w:ascii="Arial" w:hAnsi="Arial" w:cs="Arial"/>
        </w:rPr>
        <w:t>P</w:t>
      </w:r>
      <w:r w:rsidR="00495EEE" w:rsidRPr="008602F4">
        <w:rPr>
          <w:rFonts w:ascii="Arial" w:hAnsi="Arial" w:cs="Arial"/>
        </w:rPr>
        <w:t xml:space="preserve">hylogenetic analysis and molecular dating </w:t>
      </w:r>
      <w:ins w:id="14" w:author="David Simons" w:date="2022-10-05T13:56:00Z">
        <w:r w:rsidR="00A10391">
          <w:rPr>
            <w:rFonts w:ascii="Arial" w:hAnsi="Arial" w:cs="Arial"/>
          </w:rPr>
          <w:t xml:space="preserve">of </w:t>
        </w:r>
      </w:ins>
      <w:ins w:id="15" w:author="David Simons" w:date="2022-10-05T13:57:00Z">
        <w:r w:rsidR="00A10391">
          <w:rPr>
            <w:rFonts w:ascii="Arial" w:hAnsi="Arial" w:cs="Arial"/>
          </w:rPr>
          <w:t>sequence clinical and research</w:t>
        </w:r>
      </w:ins>
      <w:ins w:id="16" w:author="David Simons" w:date="2022-10-05T13:56:00Z">
        <w:r w:rsidR="00A10391">
          <w:rPr>
            <w:rFonts w:ascii="Arial" w:hAnsi="Arial" w:cs="Arial"/>
          </w:rPr>
          <w:t xml:space="preserve"> samples </w:t>
        </w:r>
      </w:ins>
      <w:r w:rsidR="00495EEE" w:rsidRPr="008602F4">
        <w:rPr>
          <w:rFonts w:ascii="Arial" w:hAnsi="Arial" w:cs="Arial"/>
        </w:rPr>
        <w:t xml:space="preserve">suggest a westward route of dispersal of LASV lineages, from the most recent common ancestor in Nigeria. </w:t>
      </w:r>
      <w:r w:rsidR="00495EEE" w:rsidRPr="008602F4">
        <w:rPr>
          <w:rFonts w:ascii="Arial" w:hAnsi="Arial" w:cs="Arial"/>
        </w:rPr>
        <w:fldChar w:fldCharType="begin" w:fldLock="1"/>
      </w:r>
      <w:r w:rsidR="00384414">
        <w:rPr>
          <w:rFonts w:ascii="Arial" w:hAnsi="Arial" w:cs="Arial"/>
        </w:rPr>
        <w:instrText xml:space="preserve"> ADDIN ZOTERO_ITEM CSL_CITATION {"citationID":"9ejc4zcb","properties":{"formattedCitation":"[6\\uc0\\u8211{}12]","plainCitation":"[6–12]","noteIndex":0},"citationItems":[{"id":"NTGrjKBC/dibR5fke","uris":["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Virus","type":"article-journal"}},{"id":"NTGrjKBC/s42vPqIN","uris":["http://www.mendeley.com/documents/?uuid=fa1f25d5-70c2-43a0-9cf7-69d6192f26b4"],"itemData":{"DOI":"10.1128/jvi.74.15.6992-7004.2000","ISSN":"0022-538X","PMID":"10888638","abstract":"The arenavirus Lassa virus causes Lassa fever, a viral hemorrhagic fever that is endemic in the countries of Nigeria, Sierra Leone, Liberia, and Guinea and perhaps elsewhere in West Africa. To determine the degree of genetic diversity among Lassa virus strains, partial nucleoprotein (NP) gene sequences were obtained from 54 strains and analyzed. Phylogenetic analyses showed that Lassa viruses comprise four lineages, three of which are found in Nigeria and the fourth in Guinea, Liberia, and Sierra Leone. Overall strain variation in the partial NP gene sequence was found to be as high as 27% at the nucleotide level and 15% at the amino acid level. Genetic distance among Lassa strains was found to correlate with geographic distance rather than time, and no evidence of a \"molecular clock\" was found. A method for amplifying and cloning full-length arenavirus S RNAs was developed and used to obtain the complete NP and glycoprotein gene (GP1 and GP2) sequences for two representative Nigerian strains of Lassa virus. Comparison of full-length gene sequences for four Lassa virus strains representing the four lineages showed that the NP gene (up to 23.8% nucleotide difference and 12.0% amino acid difference) is more variable than the glycoprotein genes. Although the evolutionary order of descent within Lassa virus strains was not completely resolved, the phylogenetic analyses of full-length NP, GP1, and GP2 gene sequences suggested that Nigerian strains of Lassa virus were ancestral to strains from Guinea, Liberia, and Sierra Leone. Compared to the New World arenaviruses, Lassa and the other Old World arenaviruses have either undergone a shorter period of diverisification or are evolving at a slower rate. This study represents the first large-scale examination of Lassa virus genetic variation.","author":[{"dropping-particle":"","family":"Bowen","given":"M. D.","non-dropping-particle":"","parse-names":false,"suffix":""},{"dropping-particle":"","family":"Rollin","given":"P. E.","non-dropping-particle":"","parse-names":false,"suffix":""},{"dropping-particle":"","family":"Ksiazek","given":"T. G.","non-dropping-particle":"","parse-names":false,"suffix":""},{"dropping-particle":"","family":"Hustad","given":"H. L.","non-dropping-particle":"","parse-names":false,"suffix":""},{"dropping-particle":"","family":"Bausch","given":"D. G.","non-dropping-particle":"","parse-names":false,"suffix":""},{"dropping-particle":"","family":"Demby","given":"A. H.","non-dropping-particle":"","parse-names":false,"suffix":""},{"dropping-particle":"","family":"Bajani","given":"M. D.","non-dropping-particle":"","parse-names":false,"suffix":""},{"dropping-particle":"","family":"Peters","given":"C. J.","non-dropping-particle":"","parse-names":false,"suffix":""},{"dropping-particle":"","family":"Nichol","given":"S. T.","non-dropping-particle":"","parse-names":false,"suffix":""}],"container-title":"Journal of Virology","id":"ITEM-2","issue":"15","issued":{"date-parts":[["2000"]]},"note":"what I am doing but actual lab stuff","page":"6992-7004","title":"Genetic Diversity among Lassa Virus Strains","type":"article-journal","volume":"74"}},{"id":"NTGrjKBC/JWnZPaBW","uris":["http://www.mendeley.com/documents/?uuid=cbb9efab-414e-4463-8dbd-66d8292b0c15"],"itemData":{"DOI":"10.3389/fmicb.2015.01037","ISSN":"1664302X","abstract":"Previous imported cases of Lassa fever (LF) into the United Kingdom from the Ivory Coast and Mali, as well as the detection of Lassa virus (LASV) among the Mastomys natalensis population within Mali has led to the suggestion that the endemic area for LF is expanding. Initial phylogenetic analyses arrange isolates from Mali and the Ivory Coast separately from the classical lineage IV isolates taken from Sierra Leone, Guinea, and Liberia. The availability of full genome sequences continues to increase, allowing for a more complete phylogenetic comparison of the isolates from Mali and the Ivory Coast to the other existing isolates. In this study, we utilized a Bayesian approach to infer the demographic histories of each LASV isolate for which the full sequence was available. Our results indicate that the isolates from Mali and the Ivory Coast group separately from the isolates of lineage IV, comprising a distinct fifth lineage. The split between lineages IV and V is estimated to have occurred around 200-300 years ago, which coincides with the colonial period of West Africa.","author":[{"dropping-particle":"","family":"Manning","given":"John T.","non-dropping-particle":"","parse-names":false,"suffix":""},{"dropping-particle":"","family":"Forrester","given":"Naomi","non-dropping-particle":"","parse-names":false,"suffix":""},{"dropping-particle":"","family":"Paessler","given":"Slobodan","non-dropping-particle":"","parse-names":false,"suffix":""}],"container-title":"Frontiers in Microbiology","id":"ITEM-3","issued":{"date-parts":[["2015"]]},"title":"Lassa virus isolates from Mali and the Ivory Coast represent an emerging fifth lineage","type":"article-journal"}},{"id":"NTGrjKBC/41DSgn5r","uris":["http://www.mendeley.com/documents/?uuid=0c004ce9-6caa-4b5c-af42-0aff5230e933"],"itemData":{"DOI":"10.1038/srep25280","ISSN":"20452322","abstract":"Lassa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Reports","id":"ITEM-4","issued":{"date-parts":[["2016"]]},"title":"New Hosts of The Lassa Virus","type":"article-journal"}},{"id":"NTGrjKBC/wGgbEjRw","uris":["http://www.mendeley.com/documents/?uuid=07427bd8-d03c-4efe-9a66-0a6c666801c4"],"itemData":{"DOI":"10.3390/biology9020026","ISSN":"20797737","abstract":"Lassa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-5","issued":{"date-parts":[["2020"]]},"title":"Determining ancestry between rodent-and human-derived virus sequences in endemic foci: Towards a more integral molecular epidemiology of lassa fever within West Africa","type":"article-journal"}},{"id":"NTGrjKBC/rPDo7ItF","uris":["http://www.mendeley.com/documents/?uuid=336b1790-b030-4413-b240-95b834b8684e"],"itemData":{"DOI":"10.3201/eid2403.171905","ISSN":"10806059","abstract":"We describe a strain of Lassa virus representing a putative new lineage that was isolated from a cluster of human infections with an epidemiologic link to Togo. This finding extends the known range of Lassa virus to Togo.","author":[{"dropping-particle":"","family":"Whitmer","given":"Shannon L.M.","non-dropping-particle":"","parse-names":false,"suffix":""},{"dropping-particle":"","family":"Strecker","given":"Thomas","non-dropping-particle":"","parse-names":false,"suffix":""},{"dropping-particle":"","family":"Cadar","given":"Daniel","non-dropping-particle":"","parse-names":false,"suffix":""},{"dropping-particle":"","family":"Dienes","given":"Hans Peter","non-dropping-particle":"","parse-names":false,"suffix":""},{"dropping-particle":"","family":"Faber","given":"Kelly","non-dropping-particle":"","parse-names":false,"suffix":""},{"dropping-particle":"","family":"Patel","given":"Ketan","non-dropping-particle":"","parse-names":false,"suffix":""},{"dropping-particle":"","family":"Brown","given":"Shelley M.","non-dropping-particle":"","parse-names":false,"suffix":""},{"dropping-particle":"","family":"Davis","given":"William G.","non-dropping-particle":"","parse-names":false,"suffix":""},{"dropping-particle":"","family":"Klena","given":"John D.","non-dropping-particle":"","parse-names":false,"suffix":""},{"dropping-particle":"","family":"Rollin","given":"Pierre E.","non-dropping-particle":"","parse-names":false,"suffix":""},{"dropping-particle":"","family":"Schmidt-Chanasit","given":"Jonas","non-dropping-particle":"","parse-names":false,"suffix":""},{"dropping-particle":"","family":"Fichet-Calvet","given":"Elisabeth","non-dropping-particle":"","parse-names":false,"suffix":""},{"dropping-particle":"","family":"Noack","given":"Bernd","non-dropping-particle":"","parse-names":false,"suffix":""},{"dropping-particle":"","family":"Emmerich","given":"Petra","non-dropping-particle":"","parse-names":false,"suffix":""},{"dropping-particle":"","family":"Rieger","given":"Toni","non-dropping-particle":"","parse-names":false,"suffix":""},{"dropping-particle":"","family":"Wolff","given":"Svenja","non-dropping-particle":"","parse-names":false,"suffix":""},{"dropping-particle":"","family":"Fehling","given":"Sarah Katharina","non-dropping-particle":"","parse-names":false,"suffix":""},{"dropping-particle":"","family":"Eickmann","given":"Markus","non-dropping-particle":"","parse-names":false,"suffix":""},{"dropping-particle":"","family":"Mengel","given":"Jan Philipp","non-dropping-particle":"","parse-names":false,"suffix":""},{"dropping-particle":"","family":"Schultze","given":"Tilman","non-dropping-particle":"","parse-names":false,"suffix":""},{"dropping-particle":"","family":"Hain","given":"Torsten","non-dropping-particle":"","parse-names":false,"suffix":""},{"dropping-particle":"","family":"Ampofo","given":"William","non-dropping-particle":"","parse-names":false,"suffix":""},{"dropping-particle":"","family":"Bonney","given":"Kofi","non-dropping-particle":"","parse-names":false,"suffix":""},{"dropping-particle":"","family":"Aryeequaye","given":"Juliana Naa Dedei","non-dropping-particle":"","parse-names":false,"suffix":""},{"dropping-particle":"","family":"Ribner","given":"Bruce","non-dropping-particle":"","parse-names":false,"suffix":""},{"dropping-particle":"","family":"Varkey","given":"Jay B.","non-dropping-particle":"","parse-names":false,"suffix":""},{"dropping-particle":"","family":"Mehta","given":"Aneesh K.","non-dropping-particle":"","parse-names":false,"suffix":""},{"dropping-particle":"","family":"Lyon","given":"G. Marshall","non-dropping-particle":"","parse-names":false,"suffix":""},{"dropping-particle":"","family":"Kann","given":"Gerrit","non-dropping-particle":"","parse-names":false,"suffix":""},{"dropping-particle":"","family":"Leuw","given":"Philipp","non-dropping-particle":"De","parse-names":false,"suffix":""},{"dropping-particle":"","family":"Schuettfort","given":"Gundolf","non-dropping-particle":"","parse-names":false,"suffix":""},{"dropping-particle":"","family":"Stephan","given":"Christoph","non-dropping-particle":"","parse-names":false,"suffix":""},{"dropping-particle":"","family":"Wieland","given":"Ulrike","non-dropping-particle":"","parse-names":false,"suffix":""},{"dropping-particle":"","family":"Fries","given":"Jochen W.U.","non-dropping-particle":"","parse-names":false,"suffix":""},{"dropping-particle":"","family":"Kochanek","given":"Matthias","non-dropping-particle":"","parse-names":false,"suffix":""},{"dropping-particle":"","family":"Kraft","given":"Colleen S.","non-dropping-particle":"","parse-names":false,"suffix":""},{"dropping-particle":"","family":"Wolf","given":"Timo","non-dropping-particle":"","parse-names":false,"suffix":""},{"dropping-particle":"","family":"Nichol","given":"Stuart T.","non-dropping-particle":"","parse-names":false,"suffix":""},{"dropping-particle":"","family":"Becker","given":"Stephan","non-dropping-particle":"","parse-names":false,"suffix":""},{"dropping-particle":"","family":"Ströher","given":"Ute","non-dropping-particle":"","parse-names":false,"suffix":""},{"dropping-particle":"","family":"Günther","given":"Stephan","non-dropping-particle":"","parse-names":false,"suffix":""}],"container-title":"Emerging Infectious Diseases","id":"ITEM-6","issue":"3","issued":{"date-parts":[["2018"]]},"note":"lots of phylogenetic methods in this","page":"599-602","title":"New lineage of lassa virus, Togo, 2016","type":"article-journal","volume":"24"}},{"id":21671,"uris":["http://zotero.org/users/6721953/items/V3DED7M2"],"itemData":{"id":21671,"type":"article-journal","abstract":"Introduction\nLassa fever, an acute viral hemorrhagic zoonotic disease is endemic in some parts of Nigeria. The disease alert and outbreak threshold are known; however, there has been a shift from the previous seasonal transmission pattern to an all year-round transmission. We described data on Lassa fever and highlighted the magnitude of the disease over a six-year period.\n\nMethods\nwe conducted a secondary data analyses of Lassa fever specific surveillance data from the Integrated Disease Surveillance and Response (IDSR) records of all states in Nigeria over a six-year period (2012-2017).\n\nResults\na total of 5974 suspected cases were reported within the study period; of these, 759 (12.7%) were confirmed by laboratory diagnosis. Highest number of cases was recorded in 2012. Edo and Ondo states in the southern region of the country were mostly affected within the study period. The seasonal trend of Lassa fever cases showed peaks within January to March, except for year 2015.\n\nConclusion\nthere was a high burden of Lassa fever in Nigeria especially in the southern part. Lassa fever transmission occurs all year-round with peaks in January and March. There is need to develop preparedness plans and define thresholds for Lassa fever epidemic.","container-title":"The Pan African Medical Journal","DOI":"10.11604/pamj.2020.37.15.21160","ISSN":"1937-8688","journalAbbreviation":"Pan Afr Med J","note":"PMID: 33062117\nPMCID: PMC7532845","page":"15","source":"PubMed Central","title":"Descriptive epidemiology of Lassa fever in Nigeria, 2012-2017","volume":"37","author":[{"family":"Okoro","given":"Onyebuchi Augustine"},{"family":"Bamgboye","given":"Eniola"},{"family":"Dan-Nwafor","given":"Chioma"},{"family":"Umeokonkwo","given":"Chukwuma"},{"family":"Ilori","given":"Elsie"},{"family":"Yashe","given":"Rimamdeyati"},{"family":"Balogun","given":"Muhammad"},{"family":"Nguku","given":"Patrick"},{"family":"Ihekweazu","given":"Chikwe"}],"issued":{"date-parts":[["2020",9,3]]}}}],"schema":"https://github.com/citation-style-language/schema/raw/master/csl-citation.json"} </w:instrText>
      </w:r>
      <w:r w:rsidR="00495EEE" w:rsidRPr="008602F4">
        <w:rPr>
          <w:rFonts w:ascii="Arial" w:hAnsi="Arial" w:cs="Arial"/>
        </w:rPr>
        <w:fldChar w:fldCharType="separate"/>
      </w:r>
      <w:r w:rsidR="00490336" w:rsidRPr="00490336">
        <w:rPr>
          <w:rFonts w:ascii="Arial" w:hAnsi="Arial" w:cs="Arial"/>
          <w:szCs w:val="24"/>
        </w:rPr>
        <w:t>[6–12]</w:t>
      </w:r>
      <w:r w:rsidR="00495EEE" w:rsidRPr="008602F4">
        <w:rPr>
          <w:rFonts w:ascii="Arial" w:hAnsi="Arial" w:cs="Arial"/>
        </w:rPr>
        <w:fldChar w:fldCharType="end"/>
      </w:r>
      <w:r w:rsidR="00495EEE" w:rsidRPr="008602F4">
        <w:rPr>
          <w:rFonts w:ascii="Arial" w:hAnsi="Arial" w:cs="Arial"/>
          <w:lang w:val="da-DK"/>
        </w:rPr>
        <w:t>.</w:t>
      </w:r>
      <w:r w:rsidR="00C411D0" w:rsidRPr="008602F4">
        <w:rPr>
          <w:rFonts w:ascii="Arial" w:hAnsi="Arial" w:cs="Arial"/>
          <w:lang w:val="da-DK"/>
        </w:rPr>
        <w:t xml:space="preserve"> </w:t>
      </w:r>
    </w:p>
    <w:p w14:paraId="00AAB50B" w14:textId="77777777" w:rsidR="00583935" w:rsidRPr="008602F4" w:rsidRDefault="00583935" w:rsidP="00AE1C6C">
      <w:pPr>
        <w:spacing w:after="0" w:line="360" w:lineRule="auto"/>
        <w:jc w:val="both"/>
        <w:rPr>
          <w:rFonts w:ascii="Arial" w:hAnsi="Arial" w:cs="Arial"/>
          <w:lang w:val="da-DK"/>
        </w:rPr>
      </w:pPr>
    </w:p>
    <w:p w14:paraId="333F8799" w14:textId="2E50BE76" w:rsidR="00783792" w:rsidRPr="00F74A06" w:rsidRDefault="00495EEE" w:rsidP="00AE1C6C">
      <w:pPr>
        <w:spacing w:after="0" w:line="360" w:lineRule="auto"/>
        <w:jc w:val="both"/>
        <w:rPr>
          <w:rFonts w:ascii="Arial" w:hAnsi="Arial" w:cs="Arial"/>
        </w:rPr>
      </w:pPr>
      <w:r w:rsidRPr="008602F4">
        <w:rPr>
          <w:rFonts w:ascii="Arial" w:hAnsi="Arial" w:cs="Arial"/>
          <w:lang w:val="da-DK"/>
        </w:rPr>
        <w:t>The Natal multimammate mouse (</w:t>
      </w:r>
      <w:r w:rsidRPr="008602F4">
        <w:rPr>
          <w:rFonts w:ascii="Arial" w:hAnsi="Arial" w:cs="Arial"/>
          <w:i/>
          <w:iCs/>
          <w:lang w:val="da-DK"/>
        </w:rPr>
        <w:t>Mastomys natalensis</w:t>
      </w:r>
      <w:r w:rsidRPr="008602F4">
        <w:rPr>
          <w:rFonts w:ascii="Arial" w:hAnsi="Arial" w:cs="Arial"/>
          <w:lang w:val="da-DK"/>
        </w:rPr>
        <w:t>) is the primary reservoir of LASV, however, other rodents have been found to be infected;</w:t>
      </w:r>
      <w:r w:rsidRPr="008602F4">
        <w:rPr>
          <w:rFonts w:ascii="Arial" w:hAnsi="Arial" w:cs="Arial"/>
        </w:rPr>
        <w:t xml:space="preserve"> </w:t>
      </w:r>
      <w:r w:rsidRPr="008602F4">
        <w:rPr>
          <w:rFonts w:ascii="Arial" w:hAnsi="Arial" w:cs="Arial"/>
          <w:i/>
          <w:iCs/>
        </w:rPr>
        <w:t>Mastomys erythroleucus, Hylomyscus pamfi</w:t>
      </w:r>
      <w:r w:rsidR="00214516">
        <w:rPr>
          <w:rFonts w:ascii="Arial" w:hAnsi="Arial" w:cs="Arial"/>
          <w:i/>
          <w:iCs/>
        </w:rPr>
        <w:t>,</w:t>
      </w:r>
      <w:r w:rsidR="00214516">
        <w:rPr>
          <w:rFonts w:ascii="Arial" w:hAnsi="Arial" w:cs="Arial"/>
        </w:rPr>
        <w:t xml:space="preserve"> </w:t>
      </w:r>
      <w:r w:rsidRPr="008602F4">
        <w:rPr>
          <w:rFonts w:ascii="Arial" w:hAnsi="Arial" w:cs="Arial"/>
          <w:i/>
          <w:iCs/>
        </w:rPr>
        <w:t>Mus baoulei</w:t>
      </w:r>
      <w:r w:rsidR="00214516">
        <w:rPr>
          <w:rFonts w:ascii="Arial" w:hAnsi="Arial" w:cs="Arial"/>
          <w:i/>
          <w:iCs/>
        </w:rPr>
        <w:t xml:space="preserve"> </w:t>
      </w:r>
      <w:r w:rsidR="00214516">
        <w:rPr>
          <w:rFonts w:ascii="Arial" w:hAnsi="Arial" w:cs="Arial"/>
        </w:rPr>
        <w:t xml:space="preserve">and </w:t>
      </w:r>
      <w:r w:rsidR="00214516">
        <w:rPr>
          <w:rFonts w:ascii="Arial" w:hAnsi="Arial" w:cs="Arial"/>
          <w:i/>
          <w:iCs/>
        </w:rPr>
        <w:t>Rattus rattus</w:t>
      </w:r>
      <w:r w:rsidRPr="008602F4">
        <w:rPr>
          <w:rFonts w:ascii="Arial" w:hAnsi="Arial" w:cs="Arial"/>
          <w:i/>
          <w:iCs/>
        </w:rPr>
        <w:t xml:space="preserve"> </w:t>
      </w:r>
      <w:r w:rsidRPr="008602F4">
        <w:rPr>
          <w:rFonts w:ascii="Arial" w:hAnsi="Arial" w:cs="Arial"/>
        </w:rPr>
        <w:fldChar w:fldCharType="begin" w:fldLock="1"/>
      </w:r>
      <w:r w:rsidR="00384414">
        <w:rPr>
          <w:rFonts w:ascii="Arial" w:hAnsi="Arial" w:cs="Arial"/>
        </w:rPr>
        <w:instrText xml:space="preserve"> ADDIN ZOTERO_ITEM CSL_CITATION {"citationID":"5zDn5fDl","properties":{"formattedCitation":"[9,13\\uc0\\u8211{}17]","plainCitation":"[9,13–17]","noteIndex":0},"citationItems":[{"id":9256,"uris":["http://zotero.org/users/6721953/items/KS4926CV"],"itemData":{"id":9256,"type":"article-journal","abstract":"Simple Summary Lassa fever is a viral hemorrhagic fever caused by the Lassa virus (LASV). It is a deadly rodent-borne zoonosis with outbreaks occurring mostly in Sierra Leone, Guinea, Liberia, and Nigeria, in West Africa. In Sierra Leone, surveillance activities of LASV focus mainly on the Kenema area in the eastern region, known to be the epicentre. Little is known about the presence of the virus in the Bo area, where Mastomys natalensis and Rattus rattus share habitats with humans. Our study investigated the circulation and phylogeny of new LASV strains and virus seroprevalence in rodent populations of villages in Bo district. Information provided here will be of great importance in prioritizing areas for Lassa fever surveillance and preventive measures to mitigate future outbreaks. Our rodent longitudinal survey carried out over two years (2014-2016) identified Mastomys natalensis as the most prevalent species. While seropositive small mammals were found in every village, the four Mastomys natalensis rodents that tested PCR-positive for Lassa virus were found in only two villages. Phylogenetic analysis showed that these sequences belong to the Sierra Leonean clade, within lineage IV. In conclusion, LASV is present, with low circulation, in small mammals in rural settings around Bo. Lassa fever is a viral hemorrhagic fever caused by the Lassa virus LASV, which was first isolated in the rodent Mastomys natalensis in 1974 in Kenema, Sierra Leone. As little is known about the abundance and the presence of LASV in rodents living in the Bo area, we carried out a small mammal longitudinal population survey. A standardized trapping session was performed in various habitats and seasons in six villages over two years (2014-2016) and samples collected were tested for arenavirus IgG and LASV. A Bayesian phylogenetic analysis was performed on sequences identified by PCR. A total of 1490 small mammals were collected, and 16 rodent species were identified, with M. natalensis (355, 24%) found to be the most prevalent species. Forty-one (2.8%) samples were IgG positive, and 31 of these were trapped in homes and 10 in surrounding vegetation. Twenty-nine of 41 seropositive rodents were M. natalensis. We detected four LASV by PCR in two villages, all found in M. natalensis. Phylogenetic analysis showed that the sequences were distributed within the Sierra Leonean clade within lineage IV, distinguishing a Bo sub-clade older than a Kenema sub-clade. Compared to other settings, we found a low abundance of M. natalensis and a low circulation of LASV in rodents in villages around Bo district.","container-title":"BIOLOGY-BASEL","DOI":"10.3390/biology10010028","issue":"1","language":"English","note":"publisher-place: ST ALBAN-ANLAGE 66, CH-4052 BASEL, SWITZERLAND\npublisher: MDPI\ntype: Article","title":"Lassa Virus Circulation in Small Mammal Populations in Bo District, Sierra Leone","URL":"https://doi.org/10.3390/biology10010028","volume":"10","author":[{"family":"Bangura","given":"Umaru"},{"family":"Buanie","given":"Jacob"},{"family":"Lamin","given":"Joyce"},{"family":"Davis","given":"Christopher"},{"family":"Bongo","given":"Gedeon Ngiala"},{"family":"Dawson","given":"Michael"},{"family":"Ansumana","given":"Rashid"},{"family":"Sondufu","given":"Dianah"},{"family":"Thomson","given":"Emma C."},{"family":"Sahr","given":"Foday"},{"family":"Fichet-Calvet","given":"Elisabeth"}],"issued":{"date-parts":[["2021",1]]}}},{"id":"NTGrjKBC/qvl2X6ib","uris":["http://www.mendeley.com/documents/?uuid=3e06d8b8-841d-43d8-bceb-5c8320562cad"],"itemData":{"author":[{"dropping-particle":"","family":"Forni","given":"Diego","non-dropping-particle":"","parse-names":false,"suffix":""},{"dropping-particle":"","family":"Sironi","given":"Manuela","non-dropping-particle":"","parse-names":false,"suffix":""}],"container-title":"Viruses","id":"ITEM-1","issue":"4","issued":{"date-parts":[["2020"]]},"page":"437","title":"Population Structure of Lassa Mammarenavirus in West Africa","type":"article-journal","volume":"12"}},{"id":"NTGrjKBC/82rDCXek","uris":["http://www.mendeley.com/documents/?uuid=d0893dae-3908-4aa9-b42e-6e1b0f651d69"],"itemData":{"DOI":"10.3201/eid1212.060812","ISSN":"10806059","abstract":"PCR screening of 1,482 murid rodents from 13 genera caught in 18 different localities of Guinea, West Africa, showed Lassa virus infection only in molecularly typed Mastomys natalensis. Distribution of this rodent and relative abundance compared with M. erythroleucus correlates geographically with Lassa virus seroprevalence in humans.","author":[{"dropping-particle":"","family":"Lecompte","given":"Emilie","non-dropping-particle":"","parse-names":false,"suffix":""},{"dropping-particle":"","family":"Fichet-Calvet","given":"Elisabeth","non-dropping-particle":"","parse-names":false,"suffix":""},{"dropping-particle":"","family":"Daffis","given":"Stéphane","non-dropping-particle":"","parse-names":false,"suffix":""},{"dropping-particle":"","family":"Koulémou","given":"Kékoura","non-dropping-particle":"","parse-names":false,"suffix":""},{"dropping-particle":"","family":"Sylla","given":"Oumar","non-dropping-particle":"","parse-names":false,"suffix":""},{"dropping-particle":"","family":"Kourouma","given":"Fodé","non-dropping-particle":"","parse-names":false,"suffix":""},{"dropping-particle":"","family":"Doré","given":"Amadou","non-dropping-particle":"","parse-names":false,"suffix":""},{"dropping-particle":"","family":"Soropogui","given":"Barré","non-dropping-particle":"","parse-names":false,"suffix":""},{"dropping-particle":"","family":"Aniskin","given":"Vladimir","non-dropping-particle":"","parse-names":false,"suffix":""},{"dropping-particle":"","family":"Allali","given":"Bernard","non-dropping-particle":"","parse-names":false,"suffix":""},{"dropping-particle":"","family":"Kan","given":"Stéphane Kouassi","non-dropping-particle":"","parse-names":false,"suffix":""},{"dropping-particle":"","family":"Lalis","given":"Aude","non-dropping-particle":"","parse-names":false,"suffix":""},{"dropping-particle":"","family":"Koivogui","given":"Lamine","non-dropping-particle":"","parse-names":false,"suffix":""},{"dropping-particle":"","family":"Günther","given":"Stephan","non-dropping-particle":"","parse-names":false,"suffix":""},{"dropping-particle":"","family":"Denys","given":"Christiane","non-dropping-particle":"","parse-names":false,"suffix":""},{"dropping-particle":"","family":"Meulen","given":"Jan","non-dropping-particle":"Ter","parse-names":false,"suffix":""}],"container-title":"Emerging Infectious Diseases","id":"ITEM-2","issued":{"date-parts":[["2006"]]},"title":"Mastomys natalensis and Lassa fever, West Africa","type":"article-journal"}},{"id":"NTGrjKBC/41DSgn5r","uris":["http://www.mendeley.com/documents/?uuid=0c004ce9-6caa-4b5c-af42-0aff5230e933"],"itemData":{"DOI":"10.1038/srep25280","ISSN":"20452322","abstract":"Lassa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Reports","id":"ITEM-3","issued":{"date-parts":[["2016"]]},"title":"New Hosts of The Lassa Virus","type":"article-journal"}},{"id":1764,"uris":["http://zotero.org/users/6721953/items/82VNGZIJ"],"itemData":{"id":1764,"type":"article-journal","abstract":"Rodents were trapped in the Benue-Plateau and North-Eastern States of Nigeria where Lassa fever had been reported in previous years. Eight Lassa virus strains were isolated from tissues and blood of rodents identified in the field as being of 3 different species: Mastomys natalensis, Rattus rattus, and Mus minutoides. All the infected rodents were collected in village habitats. These isolations indicate the presence of Lassa virus in wild rodents in Nigeria during periods when no human infections were evident., Prior studies in Sierra Leone have indicated that a single rodent species, M. natalensis, may be the important reservoir host of Lassa virus. Since the present study indicates that other rodent species may be involved as well, the ecology of Lassa virus may be more complicated than was heretofore supposed. In view of the importance of determining the geographic and species range of rodent hosts of Lassa virus, and because of the problems inherent in rodent identification under austere field conditions, it is urgent that further studies be conducted in the same areas of Nigeria to confirm these findings.","container-title":"Bulletin of the World Health Organization","DOI":"PMC2366652","ISSN":"0042-9686","issue":"4-6","journalAbbreviation":"Bull World Health Organ","note":"PMCID: PMC2366652","page":"609-613","source":"PubMed Central","title":"Recent isolations of Lassa virus from Nigerian rodents","volume":"52","author":[{"family":"Wulff","given":"Herta"},{"family":"Fabiyi","given":"A."},{"family":"Monath","given":"T. P."}],"issued":{"date-parts":[["1975"]]}}},{"id":"NTGrjKBC/QKsLV58T","uris":["http://www.mendeley.com/documents/?uuid=3d620115-ee46-4367-af2a-3f84a5f43451"],"itemData":{"DOI":"10.3201/eid2510.180523","ISSN":"10806059","abstract":"Lassa virus has been identified in 3 pygmy mice, Mus baoulei, in central Benin. The glycoprotein and nucleoprotein sequences cluster with the Togo strain. These mice may be a new reservoir for Lassa virus in Ghana, Togo, and Benin.","author":[{"dropping-particle":"","family":"Yadouleton","given":"A.","non-dropping-particle":"","parse-names":false,"suffix":""},{"dropping-particle":"","family":"Agolinou","given":"Achaz","non-dropping-particle":"","parse-names":false,"suffix":""},{"dropping-particle":"","family":"Kourouma","given":"Fodé","non-dropping-particle":"","parse-names":false,"suffix":""},{"dropping-particle":"","family":"Saizonou","given":"Raoul","non-dropping-particle":"","parse-names":false,"suffix":""},{"dropping-particle":"","family":"Pahlmann","given":"Meike","non-dropping-particle":"","parse-names":false,"suffix":""},{"dropping-particle":"","family":"Bedié","given":"Sonia Kossou","non-dropping-particle":"","parse-names":false,"suffix":""},{"dropping-particle":"","family":"Bankolé","given":"Honoré","non-dropping-particle":"","parse-names":false,"suffix":""},{"dropping-particle":"","family":"Becker-Ziaja","given":"Beate","non-dropping-particle":"","parse-names":false,"suffix":""},{"dropping-particle":"","family":"Gbaguidi","given":"Fernand","non-dropping-particle":"","parse-names":false,"suffix":""},{"dropping-particle":"","family":"Thielebein","given":"Anke","non-dropping-particle":"","parse-names":false,"suffix":""},{"dropping-particle":"","family":"N'Faly","given":"Magassouba","non-dropping-particle":"","parse-names":false,"suffix":""},{"dropping-particle":"","family":"Duraffour","given":"Sophie","non-dropping-particle":"","parse-names":false,"suffix":""},{"dropping-particle":"","family":"Baptiste","given":"Jean Pierre","non-dropping-particle":"","parse-names":false,"suffix":""},{"dropping-particle":"","family":"Günther","given":"Stephan","non-dropping-particle":"","parse-names":false,"suffix":""},{"dropping-particle":"","family":"Fichet-Calvet","given":"Elisabeth","non-dropping-particle":"","parse-names":false,"suffix":""}],"container-title":"Emerging Infectious Diseases","id":"ITEM-4","issued":{"date-parts":[["2019"]]},"note":"phylo based","title":"Lassa virus in pygmy mice, Benin, 2016-2017","type":"article-journal"}}],"schema":"https://github.com/citation-style-language/schema/raw/master/csl-citation.json"} </w:instrText>
      </w:r>
      <w:r w:rsidRPr="008602F4">
        <w:rPr>
          <w:rFonts w:ascii="Arial" w:hAnsi="Arial" w:cs="Arial"/>
        </w:rPr>
        <w:fldChar w:fldCharType="separate"/>
      </w:r>
      <w:r w:rsidR="00490336" w:rsidRPr="00490336">
        <w:rPr>
          <w:rFonts w:ascii="Arial" w:hAnsi="Arial" w:cs="Arial"/>
          <w:szCs w:val="24"/>
        </w:rPr>
        <w:t>[9,13–17]</w:t>
      </w:r>
      <w:r w:rsidRPr="008602F4">
        <w:rPr>
          <w:rFonts w:ascii="Arial" w:hAnsi="Arial" w:cs="Arial"/>
        </w:rPr>
        <w:fldChar w:fldCharType="end"/>
      </w:r>
      <w:r w:rsidRPr="008602F4">
        <w:rPr>
          <w:rFonts w:ascii="Arial" w:hAnsi="Arial" w:cs="Arial"/>
        </w:rPr>
        <w:t xml:space="preserve">. </w:t>
      </w:r>
      <w:r w:rsidR="008F0E0D" w:rsidRPr="008602F4">
        <w:rPr>
          <w:rFonts w:ascii="Arial" w:hAnsi="Arial" w:cs="Arial"/>
        </w:rPr>
        <w:t>Humans</w:t>
      </w:r>
      <w:r w:rsidR="008F0E0D" w:rsidRPr="00F74A06">
        <w:rPr>
          <w:rFonts w:ascii="Arial" w:hAnsi="Arial" w:cs="Arial"/>
        </w:rPr>
        <w:t xml:space="preserve"> become infected </w:t>
      </w:r>
      <w:r w:rsidR="00101176" w:rsidRPr="00F74A06">
        <w:rPr>
          <w:rFonts w:ascii="Arial" w:hAnsi="Arial" w:cs="Arial"/>
        </w:rPr>
        <w:t xml:space="preserve">with LASV </w:t>
      </w:r>
      <w:r w:rsidR="008F0E0D" w:rsidRPr="00F74A06">
        <w:rPr>
          <w:rFonts w:ascii="Arial" w:hAnsi="Arial" w:cs="Arial"/>
        </w:rPr>
        <w:t>upon contact with or inhalation of excretions</w:t>
      </w:r>
      <w:r w:rsidR="0042699E" w:rsidRPr="00F74A06">
        <w:rPr>
          <w:rFonts w:ascii="Arial" w:hAnsi="Arial" w:cs="Arial"/>
        </w:rPr>
        <w:t xml:space="preserve"> </w:t>
      </w:r>
      <w:r w:rsidR="008F0E0D" w:rsidRPr="00F74A06">
        <w:rPr>
          <w:rFonts w:ascii="Arial" w:hAnsi="Arial" w:cs="Arial"/>
        </w:rPr>
        <w:t xml:space="preserve">from </w:t>
      </w:r>
      <w:r w:rsidRPr="00F74A06">
        <w:rPr>
          <w:rFonts w:ascii="Arial" w:hAnsi="Arial" w:cs="Arial"/>
        </w:rPr>
        <w:t xml:space="preserve">the </w:t>
      </w:r>
      <w:r w:rsidR="0042699E" w:rsidRPr="00F74A06">
        <w:rPr>
          <w:rFonts w:ascii="Arial" w:hAnsi="Arial" w:cs="Arial"/>
        </w:rPr>
        <w:t xml:space="preserve">rodent </w:t>
      </w:r>
      <w:r w:rsidR="008F0E0D" w:rsidRPr="00F74A06">
        <w:rPr>
          <w:rFonts w:ascii="Arial" w:hAnsi="Arial" w:cs="Arial"/>
        </w:rPr>
        <w:t>species</w:t>
      </w:r>
      <w:r w:rsidR="004502B7" w:rsidRPr="00F74A06">
        <w:rPr>
          <w:rFonts w:ascii="Arial" w:hAnsi="Arial" w:cs="Arial"/>
        </w:rPr>
        <w:t xml:space="preserve"> </w:t>
      </w:r>
      <w:r w:rsidR="004502B7" w:rsidRPr="00F74A06">
        <w:rPr>
          <w:rFonts w:ascii="Arial" w:hAnsi="Arial" w:cs="Arial"/>
        </w:rPr>
        <w:fldChar w:fldCharType="begin" w:fldLock="1"/>
      </w:r>
      <w:r w:rsidR="00384414">
        <w:rPr>
          <w:rFonts w:ascii="Arial" w:hAnsi="Arial" w:cs="Arial"/>
        </w:rPr>
        <w:instrText xml:space="preserve"> ADDIN ZOTERO_ITEM CSL_CITATION {"citationID":"xD17wqgv","properties":{"formattedCitation":"[6,18]","plainCitation":"[6,18]","noteIndex":0},"citationItems":[{"id":"NTGrjKBC/dibR5fke","uris":["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NTGrjKBC/5sNVHBIf","uris":["http://www.mendeley.com/documents/?uuid=465bf455-825e-4cf7-9978-a98ea1294ae3"],"itemData":{"author":[{"dropping-particle":"","family":"Oti","given":"V.B.","non-dropping-particle":"","parse-names":false,"suffix":""}],"chapter-number":"9","container-title":"Current Topics in Tropical Emerging Diseases and Travel Medicine","editor":[{"dropping-particle":"","family":"Alfonso J. Rodriguez-Morales","given":"","non-dropping-particle":"","parse-names":false,"suffix":""}],"id":"ITEM-3","issued":{"date-parts":[["2018"]]},"note":"good stuff for general\n\nhas stuff about replication also","publisher":"BoD – Books on Demand","title":"A Reemerging Lassa Virus: Aspects of Its Structure, Replication, Pathogenicity and Diagnosis","type":"chapter"}}],"schema":"https://github.com/citation-style-language/schema/raw/master/csl-citation.json"} </w:instrText>
      </w:r>
      <w:r w:rsidR="004502B7" w:rsidRPr="00F74A06">
        <w:rPr>
          <w:rFonts w:ascii="Arial" w:hAnsi="Arial" w:cs="Arial"/>
        </w:rPr>
        <w:fldChar w:fldCharType="separate"/>
      </w:r>
      <w:r w:rsidR="00490336" w:rsidRPr="00490336">
        <w:rPr>
          <w:rFonts w:ascii="Arial" w:hAnsi="Arial" w:cs="Arial"/>
        </w:rPr>
        <w:t>[6,18]</w:t>
      </w:r>
      <w:r w:rsidR="004502B7" w:rsidRPr="00F74A06">
        <w:rPr>
          <w:rFonts w:ascii="Arial" w:hAnsi="Arial" w:cs="Arial"/>
        </w:rPr>
        <w:fldChar w:fldCharType="end"/>
      </w:r>
      <w:r w:rsidR="004502B7" w:rsidRPr="00F74A06">
        <w:rPr>
          <w:rFonts w:ascii="Arial" w:hAnsi="Arial" w:cs="Arial"/>
        </w:rPr>
        <w:t xml:space="preserve">. </w:t>
      </w:r>
      <w:r w:rsidRPr="00F74A06">
        <w:rPr>
          <w:rFonts w:ascii="Arial" w:hAnsi="Arial" w:cs="Arial"/>
        </w:rPr>
        <w:t>Although human</w:t>
      </w:r>
      <w:r w:rsidR="008F0E0D" w:rsidRPr="00F74A06">
        <w:rPr>
          <w:rFonts w:ascii="Arial" w:hAnsi="Arial" w:cs="Arial"/>
        </w:rPr>
        <w:t xml:space="preserve">-to-human transmission </w:t>
      </w:r>
      <w:r w:rsidR="00A86A0D" w:rsidRPr="00F74A06">
        <w:rPr>
          <w:rFonts w:ascii="Arial" w:hAnsi="Arial" w:cs="Arial"/>
        </w:rPr>
        <w:t>has been reported</w:t>
      </w:r>
      <w:ins w:id="17" w:author="David Simons" w:date="2022-10-05T13:57:00Z">
        <w:r w:rsidR="00A10391">
          <w:rPr>
            <w:rFonts w:ascii="Arial" w:hAnsi="Arial" w:cs="Arial"/>
          </w:rPr>
          <w:t xml:space="preserve"> – typically </w:t>
        </w:r>
      </w:ins>
      <w:r w:rsidR="008F0E0D" w:rsidRPr="00F74A06">
        <w:rPr>
          <w:rFonts w:ascii="Arial" w:hAnsi="Arial" w:cs="Arial"/>
        </w:rPr>
        <w:t>as</w:t>
      </w:r>
      <w:r w:rsidR="00A86A0D" w:rsidRPr="00F74A06">
        <w:rPr>
          <w:rFonts w:ascii="Arial" w:hAnsi="Arial" w:cs="Arial"/>
        </w:rPr>
        <w:t>sociated with</w:t>
      </w:r>
      <w:r w:rsidR="008F0E0D" w:rsidRPr="00F74A06">
        <w:rPr>
          <w:rFonts w:ascii="Arial" w:hAnsi="Arial" w:cs="Arial"/>
        </w:rPr>
        <w:t xml:space="preserve"> nosocomial </w:t>
      </w:r>
      <w:r w:rsidR="00A86A0D" w:rsidRPr="00F74A06">
        <w:rPr>
          <w:rFonts w:ascii="Arial" w:hAnsi="Arial" w:cs="Arial"/>
        </w:rPr>
        <w:t>outbreaks</w:t>
      </w:r>
      <w:ins w:id="18" w:author="David Simons" w:date="2022-10-05T13:57:00Z">
        <w:r w:rsidR="00A10391">
          <w:rPr>
            <w:rFonts w:ascii="Arial" w:hAnsi="Arial" w:cs="Arial"/>
          </w:rPr>
          <w:t xml:space="preserve"> – these </w:t>
        </w:r>
      </w:ins>
      <w:r w:rsidR="00723B45" w:rsidRPr="00F74A06">
        <w:rPr>
          <w:rFonts w:ascii="Arial" w:hAnsi="Arial" w:cs="Arial"/>
        </w:rPr>
        <w:t xml:space="preserve">are rare events when compared </w:t>
      </w:r>
      <w:r w:rsidR="00172EAB" w:rsidRPr="00F74A06">
        <w:rPr>
          <w:rFonts w:ascii="Arial" w:hAnsi="Arial" w:cs="Arial"/>
        </w:rPr>
        <w:t>with</w:t>
      </w:r>
      <w:r w:rsidR="00723B45" w:rsidRPr="00F74A06">
        <w:rPr>
          <w:rFonts w:ascii="Arial" w:hAnsi="Arial" w:cs="Arial"/>
        </w:rPr>
        <w:t xml:space="preserve"> spillover from rodent hosts </w:t>
      </w:r>
      <w:r w:rsidR="008F0E0D" w:rsidRPr="00F74A06">
        <w:rPr>
          <w:rFonts w:ascii="Arial" w:hAnsi="Arial" w:cs="Arial"/>
        </w:rPr>
        <w:t xml:space="preserve"> </w:t>
      </w:r>
      <w:r w:rsidR="008F0E0D" w:rsidRPr="00F74A06">
        <w:rPr>
          <w:rFonts w:ascii="Arial" w:hAnsi="Arial" w:cs="Arial"/>
        </w:rPr>
        <w:fldChar w:fldCharType="begin" w:fldLock="1"/>
      </w:r>
      <w:r w:rsidR="00384414">
        <w:rPr>
          <w:rFonts w:ascii="Arial" w:hAnsi="Arial" w:cs="Arial"/>
        </w:rPr>
        <w:instrText xml:space="preserve"> ADDIN ZOTERO_ITEM CSL_CITATION {"citationID":"971Vjnwz","properties":{"formattedCitation":"[19]","plainCitation":"[19]","noteIndex":0},"citationItems":[{"id":"NTGrjKBC/OGtaxZv7","uris":["http://www.mendeley.com/documents/?uuid=d8a56693-6d38-472a-be50-e4bcf39e6b44"],"itemData":{"DOI":"10.1371/journal.pntd.0003398","ISSN":"19352735","abstract":"Zoonotic infections, which transmit from animals to humans, form the majority of new human pathogens. Following zoonotic transmission, the pathogen may already have, or may acquire, the ability to transmit from human to human. With infections such as Lassa fever (LF), an often fatal, rodent-borne, hemorrhagic fever common in areas of West Africa, rodent-to-rodent, rodent-to-human, human-to-human and even human-to-rodent transmission patterns are possible. Indeed, large hospital-related outbreaks have been reported. Estimating the proportion of transmission due to human-to-human routes and related patterns (e.g. existence of super-spreaders), in these scenarios is challenging, but essential for planned interventions.\nHere, we make use of an innovative modeling approach to analyze data from published outbreaks and the number of LF hospitalized patients to Kenema Government Hospital in Sierra Leone to estimate the likely contribution of human-to-human transmission. The analyses show that almost (Formula presented.) of the cases at KGH are secondary cases arising from human-to-human transmission. However, we found much of this transmission is associated with a disproportionally large impact of a few individuals (‘super-spreaders’), as we found only (Formula presented.) of human cases result in an effective reproduction number (i.e. the average number of secondary cases per infectious case) (Formula presented.) , with a maximum value up to (Formula presented.) .\nThis work explains the discrepancy between the sizes of reported LF outbreaks and a clinical perception that human-to-human transmission is low. Future assessment of risks of LF and infection control guidelines should take into account the potentially large impact of super-spreaders in human-to-human transmission. Our work highlights several neglected topics in LF research, the occurrence and nature of super-spreading events and aspects of social behavior in transmission and detection.","author":[{"dropping-particle":"","family":"Iacono","given":"Giovanni","non-dropping-particle":"Lo","parse-names":false,"suffix":""},{"dropping-particle":"","family":"Cunningham","given":"Andrew A.","non-dropping-particle":"","parse-names":false,"suffix":""},{"dropping-particle":"","family":"Fichet-Calvet","given":"Elisabeth","non-dropping-particle":"","parse-names":false,"suffix":""},{"dropping-particle":"","family":"Garry","given":"Robert F.","non-dropping-particle":"","parse-names":false,"suffix":""},{"dropping-particle":"","family":"Grant","given":"Donald S.","non-dropping-particle":"","parse-names":false,"suffix":""},{"dropping-particle":"","family":"Khan","given":"Sheik Humarr","non-dropping-particle":"","parse-names":false,"suffix":""},{"dropping-particle":"","family":"Leach","given":"Melissa","non-dropping-particle":"","parse-names":false,"suffix":""},{"dropping-particle":"","family":"Moses","given":"Lina M.","non-dropping-particle":"","parse-names":false,"suffix":""},{"dropping-particle":"","family":"Schieffelin","given":"John S.","non-dropping-particle":"","parse-names":false,"suffix":""},{"dropping-particle":"","family":"Shaffer","given":"Jeffrey G.","non-dropping-particle":"","parse-names":false,"suffix":""},{"dropping-particle":"","family":"Webb","given":"Colleen T.","non-dropping-particle":"","parse-names":false,"suffix":""},{"dropping-particle":"","family":"Wood","given":"James L.N.","non-dropping-particle":"","parse-names":false,"suffix":""}],"container-title":"PLoS Neglected Tropical Diseases","id":"ITEM-1","issued":{"date-parts":[["2015"]]},"title":"Using Modelling to Disentangle the Relative Contributions of Zoonotic and Anthroponotic Transmission: The Case of Lassa Fever","type":"article-journal"}}],"schema":"https://github.com/citation-style-language/schema/raw/master/csl-citation.json"} </w:instrText>
      </w:r>
      <w:r w:rsidR="008F0E0D" w:rsidRPr="00F74A06">
        <w:rPr>
          <w:rFonts w:ascii="Arial" w:hAnsi="Arial" w:cs="Arial"/>
        </w:rPr>
        <w:fldChar w:fldCharType="separate"/>
      </w:r>
      <w:r w:rsidR="00490336" w:rsidRPr="00490336">
        <w:rPr>
          <w:rFonts w:ascii="Arial" w:hAnsi="Arial" w:cs="Arial"/>
        </w:rPr>
        <w:t>[19]</w:t>
      </w:r>
      <w:r w:rsidR="008F0E0D" w:rsidRPr="00F74A06">
        <w:rPr>
          <w:rFonts w:ascii="Arial" w:hAnsi="Arial" w:cs="Arial"/>
        </w:rPr>
        <w:fldChar w:fldCharType="end"/>
      </w:r>
      <w:r w:rsidR="008F0E0D" w:rsidRPr="00F74A06">
        <w:rPr>
          <w:rFonts w:ascii="Arial" w:hAnsi="Arial" w:cs="Arial"/>
        </w:rPr>
        <w:t xml:space="preserve">. </w:t>
      </w:r>
    </w:p>
    <w:p w14:paraId="6D28D904" w14:textId="77777777" w:rsidR="00583935" w:rsidRPr="00F74A06" w:rsidRDefault="00583935" w:rsidP="00AE1C6C">
      <w:pPr>
        <w:spacing w:after="0" w:line="360" w:lineRule="auto"/>
        <w:jc w:val="both"/>
        <w:rPr>
          <w:rFonts w:ascii="Arial" w:hAnsi="Arial" w:cs="Arial"/>
        </w:rPr>
      </w:pPr>
    </w:p>
    <w:p w14:paraId="41E3AF8C" w14:textId="006460CD" w:rsidR="001041A5" w:rsidRPr="00F74A06" w:rsidRDefault="00155CEB" w:rsidP="00AE1C6C">
      <w:pPr>
        <w:spacing w:after="0" w:line="360" w:lineRule="auto"/>
        <w:jc w:val="both"/>
        <w:rPr>
          <w:rFonts w:ascii="Arial" w:hAnsi="Arial" w:cs="Arial"/>
        </w:rPr>
      </w:pPr>
      <w:r w:rsidRPr="00F74A06">
        <w:rPr>
          <w:rFonts w:ascii="Arial" w:hAnsi="Arial" w:cs="Arial"/>
        </w:rPr>
        <w:t>LASV</w:t>
      </w:r>
      <w:r w:rsidR="00A86A0D" w:rsidRPr="00F74A06">
        <w:rPr>
          <w:rFonts w:ascii="Arial" w:hAnsi="Arial" w:cs="Arial"/>
        </w:rPr>
        <w:t xml:space="preserve"> is</w:t>
      </w:r>
      <w:r w:rsidRPr="00F74A06">
        <w:rPr>
          <w:rFonts w:ascii="Arial" w:hAnsi="Arial" w:cs="Arial"/>
        </w:rPr>
        <w:t xml:space="preserve"> a </w:t>
      </w:r>
      <w:r w:rsidR="000F4FC4" w:rsidRPr="00F74A06">
        <w:rPr>
          <w:rFonts w:ascii="Arial" w:hAnsi="Arial" w:cs="Arial"/>
        </w:rPr>
        <w:t>bi</w:t>
      </w:r>
      <w:r w:rsidRPr="00F74A06">
        <w:rPr>
          <w:rFonts w:ascii="Arial" w:hAnsi="Arial" w:cs="Arial"/>
        </w:rPr>
        <w:t xml:space="preserve">segmented </w:t>
      </w:r>
      <w:r w:rsidR="005C49F8" w:rsidRPr="00F74A06">
        <w:rPr>
          <w:rFonts w:ascii="Arial" w:hAnsi="Arial" w:cs="Arial"/>
        </w:rPr>
        <w:t>ss</w:t>
      </w:r>
      <w:r w:rsidRPr="00F74A06">
        <w:rPr>
          <w:rFonts w:ascii="Arial" w:hAnsi="Arial" w:cs="Arial"/>
        </w:rPr>
        <w:t>RNA</w:t>
      </w:r>
      <w:r w:rsidR="005C49F8" w:rsidRPr="00F74A06">
        <w:rPr>
          <w:rFonts w:ascii="Arial" w:hAnsi="Arial" w:cs="Arial"/>
        </w:rPr>
        <w:t>-</w:t>
      </w:r>
      <w:r w:rsidRPr="00F74A06">
        <w:rPr>
          <w:rFonts w:ascii="Arial" w:hAnsi="Arial" w:cs="Arial"/>
        </w:rPr>
        <w:t xml:space="preserve"> virus of the family </w:t>
      </w:r>
      <w:r w:rsidRPr="00F74A06">
        <w:rPr>
          <w:rFonts w:ascii="Arial" w:hAnsi="Arial" w:cs="Arial"/>
          <w:i/>
          <w:iCs/>
        </w:rPr>
        <w:t>Arenaviridae</w:t>
      </w:r>
      <w:r w:rsidR="008F0E0D" w:rsidRPr="00F74A06">
        <w:rPr>
          <w:rFonts w:ascii="Arial" w:hAnsi="Arial" w:cs="Arial"/>
        </w:rPr>
        <w:t xml:space="preserve"> </w:t>
      </w:r>
      <w:r w:rsidR="008F0E0D" w:rsidRPr="00F74A06">
        <w:rPr>
          <w:rFonts w:ascii="Arial" w:hAnsi="Arial" w:cs="Arial"/>
        </w:rPr>
        <w:fldChar w:fldCharType="begin" w:fldLock="1"/>
      </w:r>
      <w:r w:rsidR="00384414">
        <w:rPr>
          <w:rFonts w:ascii="Arial" w:hAnsi="Arial" w:cs="Arial"/>
        </w:rPr>
        <w:instrText xml:space="preserve"> ADDIN ZOTERO_ITEM CSL_CITATION {"citationID":"WRdKVtGe","properties":{"formattedCitation":"[20,21]","plainCitation":"[20,21]","noteIndex":0},"citationItems":[{"id":"NTGrjKBC/nDf7YDJm","uris":["http://www.mendeley.com/documents/?uuid=fbad64f2-68a9-4634-8085-c6fae8ff9832"],"itemData":{"DOI":"10.3389/fmicb.2018.01751","ISSN":"1664302X","abstract":"The family Arenaviridae is divided into three genera: Mammarenavirus, Reptarenavirus, and Hartmanivirus. The Mammarenaviruses contain viruses responsible for causing human hemorrhagic fever diseases including New World viruses Junin, Machupo, Guanarito, Sabia, and Chapare virus and Old World viruses Lassa, and Lujo virus. These two groups of arenaviruses share the same genome organization composed of two ambisense RNA segments. These segments contain four open reading frames that encode for four proteins: the nucleoprotein, glycoprotein precursor, L protein, and Z. Despite their genome similarities, these groups exhibit marked differences in their replication life cycles. This includes differences in attachment, entry, and immune evasion. By understanding the intricacy of replication in each of these viral species we can work to develop counter measures against human diseases. This includes the development of vaccines and antivirals for these emerging viral threats. Currently only the vaccine against Junin virus, Candid#1, is in use as well as Ribavirin for treatment of Lassa Fever. In addition, small molecule inhibitors can be developed to target various aspects of the virus life cycle. In these ways an understanding of the arenavirus replication cycle can be used to alleviate the mortality and morbidity of these infections worldwide.","author":[{"dropping-particle":"","family":"Hallam","given":"Steven J.","non-dropping-particle":"","parse-names":false,"suffix":""},{"dropping-particle":"","family":"Koma","given":"Takaaki","non-dropping-particle":"","parse-names":false,"suffix":""},{"dropping-particle":"","family":"Maruyama","given":"Junki","non-dropping-particle":"","parse-names":false,"suffix":""},{"dropping-particle":"","family":"Paessler","given":"Slobodan","non-dropping-particle":"","parse-names":false,"suffix":""}],"container-title":"Frontiers in Microbiology","id":"ITEM-1","issue":"AUG","issued":{"date-parts":[["2018"]]},"note":"there is stuff about viral life cycle in here (including a nice diagram)","page":"1-8","title":"Review of mammarenavirus biology and replication","type":"article-journal","volume":"9"}},{"id":"NTGrjKBC/gsFlug4Q","uris":["http://www.mendeley.com/documents/?uuid=9cf364d0-c166-4d30-b537-0363531c5d5c"],"itemData":{"DOI":"10.1080/10408360490497456","ISSN":"10408363","abstract":"Lassa virus is a RNA virus belonging to the family of Arenaviridae. It was discovered as the causative agent of a hemorrhagic fever - Lassa fever - about 30 years ago. Lassa fever is endemic in West Africa and is estimated to affect some 100,000 people annually. Great progress in the understanding of the life cycle of arenaviruses, including Lassa virus, has been made in recent years. New insights have been gained in the pathogenesis and molecular epidemiology of Lassa fever, and state-of the-art technologies for diagnosing this life-threatening disease have been developed. The intention of this review is to summarize in particular the recent literature on Lassa virus and Lassa fever. Several aspects ranging from basic research up to clinical practice and laboratory diagnosis are discussed and linked together.","author":[{"dropping-particle":"","family":"Günther","given":"Stephan","non-dropping-particle":"","parse-names":false,"suffix":""},{"dropping-particle":"","family":"Lenz","given":"Oliver","non-dropping-particle":"","parse-names":false,"suffix":""}],"container-title":"Critical Reviews in Clinical Laboratory Sciences","id":"ITEM-2","issued":{"date-parts":[["2004"]]},"note":"has replication in\nhas pathology and immunology","title":"Lassa virus","type":"article"}}],"schema":"https://github.com/citation-style-language/schema/raw/master/csl-citation.json"} </w:instrText>
      </w:r>
      <w:r w:rsidR="008F0E0D" w:rsidRPr="00F74A06">
        <w:rPr>
          <w:rFonts w:ascii="Arial" w:hAnsi="Arial" w:cs="Arial"/>
        </w:rPr>
        <w:fldChar w:fldCharType="separate"/>
      </w:r>
      <w:r w:rsidR="00490336" w:rsidRPr="00490336">
        <w:rPr>
          <w:rFonts w:ascii="Arial" w:hAnsi="Arial" w:cs="Arial"/>
        </w:rPr>
        <w:t>[20,21]</w:t>
      </w:r>
      <w:r w:rsidR="008F0E0D" w:rsidRPr="00F74A06">
        <w:rPr>
          <w:rFonts w:ascii="Arial" w:hAnsi="Arial" w:cs="Arial"/>
        </w:rPr>
        <w:fldChar w:fldCharType="end"/>
      </w:r>
      <w:r w:rsidR="000F4FC4" w:rsidRPr="00F74A06">
        <w:rPr>
          <w:rFonts w:ascii="Arial" w:hAnsi="Arial" w:cs="Arial"/>
        </w:rPr>
        <w:t>.</w:t>
      </w:r>
      <w:r w:rsidR="00BC2397" w:rsidRPr="00F74A06">
        <w:rPr>
          <w:rFonts w:ascii="Arial" w:hAnsi="Arial" w:cs="Arial"/>
        </w:rPr>
        <w:t xml:space="preserve"> </w:t>
      </w:r>
      <w:r w:rsidR="000F4FC4" w:rsidRPr="00F74A06">
        <w:rPr>
          <w:rFonts w:ascii="Arial" w:hAnsi="Arial" w:cs="Arial"/>
        </w:rPr>
        <w:t>Based on the genomic analysis of the large (L) and small segments (S) LASV</w:t>
      </w:r>
      <w:r w:rsidR="00B35AAE" w:rsidRPr="00F74A06">
        <w:rPr>
          <w:rFonts w:ascii="Arial" w:hAnsi="Arial" w:cs="Arial"/>
        </w:rPr>
        <w:t xml:space="preserve"> has been classified into </w:t>
      </w:r>
      <w:r w:rsidR="00334611" w:rsidRPr="00F74A06">
        <w:rPr>
          <w:rFonts w:ascii="Arial" w:hAnsi="Arial" w:cs="Arial"/>
        </w:rPr>
        <w:t xml:space="preserve">seven </w:t>
      </w:r>
      <w:r w:rsidR="00494154" w:rsidRPr="00F74A06">
        <w:rPr>
          <w:rFonts w:ascii="Arial" w:hAnsi="Arial" w:cs="Arial"/>
        </w:rPr>
        <w:t>lineages</w:t>
      </w:r>
      <w:r w:rsidR="000F4FC4" w:rsidRPr="00F74A06">
        <w:rPr>
          <w:rFonts w:ascii="Arial" w:hAnsi="Arial" w:cs="Arial"/>
        </w:rPr>
        <w:t xml:space="preserve"> which </w:t>
      </w:r>
      <w:r w:rsidR="00494154" w:rsidRPr="00F74A06">
        <w:rPr>
          <w:rFonts w:ascii="Arial" w:hAnsi="Arial" w:cs="Arial"/>
        </w:rPr>
        <w:t xml:space="preserve">demonstrate spatial </w:t>
      </w:r>
      <w:r w:rsidR="00EB6B73" w:rsidRPr="00F74A06">
        <w:rPr>
          <w:rFonts w:ascii="Arial" w:hAnsi="Arial" w:cs="Arial"/>
        </w:rPr>
        <w:t xml:space="preserve">segregation </w:t>
      </w:r>
      <w:r w:rsidR="00494154" w:rsidRPr="00F74A06">
        <w:rPr>
          <w:rFonts w:ascii="Arial" w:hAnsi="Arial" w:cs="Arial"/>
        </w:rPr>
        <w:t>across the endemic range</w:t>
      </w:r>
      <w:r w:rsidR="005D730C" w:rsidRPr="00F74A06">
        <w:rPr>
          <w:rFonts w:ascii="Arial" w:hAnsi="Arial" w:cs="Arial"/>
        </w:rPr>
        <w:t xml:space="preserve"> </w:t>
      </w:r>
      <w:r w:rsidR="005D730C" w:rsidRPr="00F74A06">
        <w:rPr>
          <w:rFonts w:ascii="Arial" w:hAnsi="Arial" w:cs="Arial"/>
        </w:rPr>
        <w:fldChar w:fldCharType="begin"/>
      </w:r>
      <w:r w:rsidR="00384414">
        <w:rPr>
          <w:rFonts w:ascii="Arial" w:hAnsi="Arial" w:cs="Arial"/>
        </w:rPr>
        <w:instrText xml:space="preserve"> ADDIN ZOTERO_ITEM CSL_CITATION {"citationID":"GJsBt4MY","properties":{"formattedCitation":"[22]","plainCitation":"[22]","noteIndex":0},"citationItems":[{"id":21681,"uris":["http://zotero.org/users/6721953/items/L2UPZU2U"],"itemData":{"id":21681,"type":"article-journal","abstract":"Genome reassortment in Lassa virus (LASV) has been reported in nature, but phenotypic consequences of this phenomenon are not well described. Here we characterize, both in vitro and in vivo, reassortment between 2 LASV strains: the prototypic 1976 Josiah strain and a more recently isolated 2015 Liberian strain. In vitro analysis showed that although cis- and trans-acting elements of viral RNA synthesis were compatible between strains, reassortants demonstrated different levels of viral replication. These differences were also apparent in vivo, as reassortants varied in pathogenicity in the guinea pig model of LASV infection. The reassortant variant containing the Josiah S segment retained the virulence of the parental Josiah strain, but the reassortant variant containing the S segment of the Liberian isolate was highly attenuated compared to both parental strains. Contrary to observations in reassortants between LASV and other arenavirus species, which suggest that L segment-encoded factors are responsible for virulence, these studies highlight a role for S segment-encoded virulence factors in disease, and also suggest that inefficient interactions between proteins of heterologous strains may limit the prevalence of reassortant LASV variants in nature.","container-title":"Frontiers in Cellular and Infection Microbiology","ISSN":"2235-2988","source":"Frontiers","title":"The S Genome Segment Is Sufficient to Maintain Pathogenicity in Intra-Clade Lassa Virus Reassortants in a Guinea Pig Model","URL":"https://www.frontiersin.org/article/10.3389/fcimb.2018.00240","volume":"8","author":[{"family":"Welch","given":"Stephen R."},{"family":"Scholte","given":"Florine E. M."},{"family":"Albariño","given":"César G."},{"family":"Kainulainen","given":"Markus H."},{"family":"Coleman-McCray","given":"JoAnn D."},{"family":"Guerrero","given":"Lisa Wiggleton"},{"family":"Chakrabarti","given":"Ayan K."},{"family":"Klena","given":"John D."},{"family":"Nichol","given":"Stuart T."},{"family":"Spengler","given":"Jessica R."},{"family":"Spiropoulou","given":"Christina F."}],"accessed":{"date-parts":[["2022",2,3]]},"issued":{"date-parts":[["2018"]]}}}],"schema":"https://github.com/citation-style-language/schema/raw/master/csl-citation.json"} </w:instrText>
      </w:r>
      <w:r w:rsidR="005D730C" w:rsidRPr="00F74A06">
        <w:rPr>
          <w:rFonts w:ascii="Arial" w:hAnsi="Arial" w:cs="Arial"/>
        </w:rPr>
        <w:fldChar w:fldCharType="separate"/>
      </w:r>
      <w:r w:rsidR="00490336" w:rsidRPr="00490336">
        <w:rPr>
          <w:rFonts w:ascii="Arial" w:hAnsi="Arial" w:cs="Arial"/>
        </w:rPr>
        <w:t>[22]</w:t>
      </w:r>
      <w:r w:rsidR="005D730C" w:rsidRPr="00F74A06">
        <w:rPr>
          <w:rFonts w:ascii="Arial" w:hAnsi="Arial" w:cs="Arial"/>
        </w:rPr>
        <w:fldChar w:fldCharType="end"/>
      </w:r>
      <w:r w:rsidR="005D730C" w:rsidRPr="00F74A06">
        <w:rPr>
          <w:rFonts w:ascii="Arial" w:hAnsi="Arial" w:cs="Arial"/>
        </w:rPr>
        <w:t>. The high nucleotide variability (25-32%) of these lineages introduces complexity into assays to detect LASV infection</w:t>
      </w:r>
      <w:r w:rsidR="004502B7" w:rsidRPr="00F74A06">
        <w:rPr>
          <w:rFonts w:ascii="Arial" w:hAnsi="Arial" w:cs="Arial"/>
        </w:rPr>
        <w:t>.</w:t>
      </w:r>
      <w:r w:rsidR="00494154" w:rsidRPr="00F74A06">
        <w:rPr>
          <w:rFonts w:ascii="Arial" w:hAnsi="Arial" w:cs="Arial"/>
        </w:rPr>
        <w:t xml:space="preserve"> </w:t>
      </w:r>
      <w:r w:rsidR="00675970" w:rsidRPr="00F74A06">
        <w:rPr>
          <w:rFonts w:ascii="Arial" w:hAnsi="Arial" w:cs="Arial"/>
        </w:rPr>
        <w:t>Here</w:t>
      </w:r>
      <w:r w:rsidR="005D730C" w:rsidRPr="00F74A06">
        <w:rPr>
          <w:rFonts w:ascii="Arial" w:hAnsi="Arial" w:cs="Arial"/>
        </w:rPr>
        <w:t>,</w:t>
      </w:r>
      <w:r w:rsidR="00675970" w:rsidRPr="00F74A06">
        <w:rPr>
          <w:rFonts w:ascii="Arial" w:hAnsi="Arial" w:cs="Arial"/>
        </w:rPr>
        <w:t xml:space="preserve"> we compiled a comprehensive dataset of publicly available full-segment LASV sequences, spanning West Africa and host species, to </w:t>
      </w:r>
      <w:r w:rsidR="00BC2397" w:rsidRPr="00F74A06">
        <w:rPr>
          <w:rFonts w:ascii="Arial" w:hAnsi="Arial" w:cs="Arial"/>
        </w:rPr>
        <w:t xml:space="preserve">inform our understanding of the </w:t>
      </w:r>
      <w:r w:rsidR="00BC2397" w:rsidRPr="00F74A06">
        <w:rPr>
          <w:rFonts w:ascii="Arial" w:hAnsi="Arial" w:cs="Arial"/>
        </w:rPr>
        <w:lastRenderedPageBreak/>
        <w:t>phylogeny of LASV dispersal</w:t>
      </w:r>
      <w:r w:rsidR="00D83B78" w:rsidRPr="00F74A06">
        <w:rPr>
          <w:rFonts w:ascii="Arial" w:hAnsi="Arial" w:cs="Arial"/>
        </w:rPr>
        <w:t xml:space="preserve">. </w:t>
      </w:r>
      <w:r w:rsidR="005D730C" w:rsidRPr="00F74A06">
        <w:rPr>
          <w:rFonts w:ascii="Arial" w:hAnsi="Arial" w:cs="Arial"/>
        </w:rPr>
        <w:t>We identified substantial variability in the origin of available sequences and completeness of records. We show strong geographic clustering among lineages supporting prior hypothes</w:t>
      </w:r>
      <w:r w:rsidR="004055E8" w:rsidRPr="00F74A06">
        <w:rPr>
          <w:rFonts w:ascii="Arial" w:hAnsi="Arial" w:cs="Arial"/>
        </w:rPr>
        <w:t>e</w:t>
      </w:r>
      <w:r w:rsidR="005D730C" w:rsidRPr="00F74A06">
        <w:rPr>
          <w:rFonts w:ascii="Arial" w:hAnsi="Arial" w:cs="Arial"/>
        </w:rPr>
        <w:t>s of radiation from both Nigeria and a subsequent introduction into Liberia</w:t>
      </w:r>
      <w:r w:rsidR="00172EAB" w:rsidRPr="00F74A06">
        <w:rPr>
          <w:rFonts w:ascii="Arial" w:hAnsi="Arial" w:cs="Arial"/>
        </w:rPr>
        <w:t xml:space="preserve"> </w:t>
      </w:r>
      <w:r w:rsidR="00172EAB" w:rsidRPr="00F74A06">
        <w:rPr>
          <w:rFonts w:ascii="Arial" w:hAnsi="Arial" w:cs="Arial"/>
        </w:rPr>
        <w:fldChar w:fldCharType="begin"/>
      </w:r>
      <w:r w:rsidR="00384414">
        <w:rPr>
          <w:rFonts w:ascii="Arial" w:hAnsi="Arial" w:cs="Arial"/>
        </w:rPr>
        <w:instrText xml:space="preserve"> ADDIN ZOTERO_ITEM CSL_CITATION {"citationID":"cr5SQEII","properties":{"formattedCitation":"[23]","plainCitation":"[23]","noteIndex":0},"citationItems":[{"id":21678,"uris":["http://zotero.org/users/6721953/items/LB37AKD9"],"itemData":{"id":21678,"type":"report","abstract":"Lassa fever is listed among the diseases that pose the greatest risks to public health by the World Health Organization. This severe viral hemorrhagic fever is caused by Lassa virus, a zoonotic pathogen that repeatedly spills over to humans from its rodent reservoirs. It is currently not known how climate change, transformations in land use, and human population growth could affect the endemic area of this virus, currently limited to parts of West Africa. By exploring the environmental data associated with virus occurrence, we show how temperature, precipitation and the presence of pastures determine ecological suitability for virus circulation. We project that regions in Central and East Africa will likely become suitable for Lassa virus over the next decades and estimate that the total population living in areas suitable for Lassa virus may grow from about 100 million to 700 million by 2070. By analysing geotagged viral genomes, we find that in the event of Lassa virus being introduced into a new suitable region, its spread might remain spatially limited over the first decades. Our results highlight how the endemic area of Lassa virus may expand well beyond West Africa in the next decades due to human impact on the environment, putting hundreds of million more people at risk of infection.","genre":"preprint","language":"en","note":"DOI: 10.1101/2021.09.22.461380","publisher":"Microbiology","source":"DOI.org (Crossref)","title":"Predicting the evolution of Lassa Virus endemic area and population at risk over the next decades","URL":"http://biorxiv.org/lookup/doi/10.1101/2021.09.22.461380","author":[{"family":"Klitting","given":"Raphaëlle"},{"family":"Kafetzopoulou","given":"Liana E."},{"family":"Thiery","given":"Wim"},{"family":"Dudas","given":"Gytis"},{"family":"Gryseels","given":"Sophie"},{"family":"Kotamarthi","given":"Anjali"},{"family":"Vrancken","given":"Bram"},{"family":"Gangavarapu","given":"Karthik"},{"family":"Momoh","given":"Mambu"},{"family":"Sandi","given":"John Demby"},{"family":"Goba","given":"Augustine"},{"family":"Alhasan","given":"Foday"},{"family":"Grant","given":"Donald S."},{"family":"Garry","given":"Robert F."},{"family":"Smither","given":"Allison R."},{"family":"Zeller","given":"Mark"},{"family":"Pauthner","given":"Matthias G."},{"family":"McGraw","given":"Michelle"},{"family":"Hughes","given":"Laura D."},{"family":"Duraffour","given":"Sophie"},{"family":"Günther","given":"Stephan"},{"family":"Suchard","given":"Marc A."},{"family":"Lemey","given":"Philippe"},{"family":"Andersen","given":"Kristian G."},{"family":"Dellicour","given":"Simon"}],"accessed":{"date-parts":[["2022",2,3]]},"issued":{"date-parts":[["2021",9,22]]}}}],"schema":"https://github.com/citation-style-language/schema/raw/master/csl-citation.json"}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[23]</w:t>
      </w:r>
      <w:r w:rsidR="00172EAB" w:rsidRPr="00F74A06">
        <w:rPr>
          <w:rFonts w:ascii="Arial" w:hAnsi="Arial" w:cs="Arial"/>
        </w:rPr>
        <w:fldChar w:fldCharType="end"/>
      </w:r>
      <w:r w:rsidR="005D730C" w:rsidRPr="00F74A06">
        <w:rPr>
          <w:rFonts w:ascii="Arial" w:hAnsi="Arial" w:cs="Arial"/>
        </w:rPr>
        <w:t xml:space="preserve">. </w:t>
      </w:r>
      <w:r w:rsidR="00D83B78" w:rsidRPr="00F74A06">
        <w:rPr>
          <w:rFonts w:ascii="Arial" w:hAnsi="Arial" w:cs="Arial"/>
        </w:rPr>
        <w:t xml:space="preserve">The </w:t>
      </w:r>
      <w:r w:rsidR="005D730C" w:rsidRPr="00F74A06">
        <w:rPr>
          <w:rFonts w:ascii="Arial" w:hAnsi="Arial" w:cs="Arial"/>
        </w:rPr>
        <w:t xml:space="preserve">synthesis </w:t>
      </w:r>
      <w:r w:rsidR="00D83B78" w:rsidRPr="00F74A06">
        <w:rPr>
          <w:rFonts w:ascii="Arial" w:hAnsi="Arial" w:cs="Arial"/>
        </w:rPr>
        <w:t xml:space="preserve">of </w:t>
      </w:r>
      <w:r w:rsidR="005D730C" w:rsidRPr="00F74A06">
        <w:rPr>
          <w:rFonts w:ascii="Arial" w:hAnsi="Arial" w:cs="Arial"/>
        </w:rPr>
        <w:t>available</w:t>
      </w:r>
      <w:r w:rsidR="00D83B78" w:rsidRPr="00F74A06">
        <w:rPr>
          <w:rFonts w:ascii="Arial" w:hAnsi="Arial" w:cs="Arial"/>
        </w:rPr>
        <w:t xml:space="preserve"> metadata </w:t>
      </w:r>
      <w:r w:rsidR="00BC2397" w:rsidRPr="00F74A06">
        <w:rPr>
          <w:rFonts w:ascii="Arial" w:hAnsi="Arial" w:cs="Arial"/>
        </w:rPr>
        <w:t xml:space="preserve">highlights </w:t>
      </w:r>
      <w:r w:rsidR="005D730C" w:rsidRPr="00F74A06">
        <w:rPr>
          <w:rFonts w:ascii="Arial" w:hAnsi="Arial" w:cs="Arial"/>
        </w:rPr>
        <w:t xml:space="preserve">important </w:t>
      </w:r>
      <w:r w:rsidR="00D83B78" w:rsidRPr="00F74A06">
        <w:rPr>
          <w:rFonts w:ascii="Arial" w:hAnsi="Arial" w:cs="Arial"/>
        </w:rPr>
        <w:t xml:space="preserve">gaps </w:t>
      </w:r>
      <w:r w:rsidR="00BC2397" w:rsidRPr="00F74A06">
        <w:rPr>
          <w:rFonts w:ascii="Arial" w:hAnsi="Arial" w:cs="Arial"/>
        </w:rPr>
        <w:t xml:space="preserve">in </w:t>
      </w:r>
      <w:r w:rsidR="005D730C" w:rsidRPr="00F74A06">
        <w:rPr>
          <w:rFonts w:ascii="Arial" w:hAnsi="Arial" w:cs="Arial"/>
        </w:rPr>
        <w:t xml:space="preserve">currently available </w:t>
      </w:r>
      <w:r w:rsidR="00BC2397" w:rsidRPr="00F74A06">
        <w:rPr>
          <w:rFonts w:ascii="Arial" w:hAnsi="Arial" w:cs="Arial"/>
        </w:rPr>
        <w:t>data</w:t>
      </w:r>
      <w:ins w:id="19" w:author="David Simons" w:date="2022-10-05T13:58:00Z">
        <w:r w:rsidR="00A10391">
          <w:rPr>
            <w:rFonts w:ascii="Arial" w:hAnsi="Arial" w:cs="Arial"/>
          </w:rPr>
          <w:t xml:space="preserve">, including spatial bias in </w:t>
        </w:r>
      </w:ins>
      <w:ins w:id="20" w:author="David Simons" w:date="2022-10-05T13:59:00Z">
        <w:r w:rsidR="00A10391">
          <w:rPr>
            <w:rFonts w:ascii="Arial" w:hAnsi="Arial" w:cs="Arial"/>
          </w:rPr>
          <w:t>the sequencing of samples</w:t>
        </w:r>
      </w:ins>
      <w:r w:rsidR="00D83B78" w:rsidRPr="00F74A06">
        <w:rPr>
          <w:rFonts w:ascii="Arial" w:hAnsi="Arial" w:cs="Arial"/>
        </w:rPr>
        <w:t xml:space="preserve"> </w:t>
      </w:r>
      <w:r w:rsidR="00BC2397" w:rsidRPr="00F74A06">
        <w:rPr>
          <w:rFonts w:ascii="Arial" w:hAnsi="Arial" w:cs="Arial"/>
        </w:rPr>
        <w:t xml:space="preserve">and </w:t>
      </w:r>
      <w:r w:rsidR="005D730C" w:rsidRPr="00F74A06">
        <w:rPr>
          <w:rFonts w:ascii="Arial" w:hAnsi="Arial" w:cs="Arial"/>
        </w:rPr>
        <w:t xml:space="preserve">should be used to </w:t>
      </w:r>
      <w:r w:rsidR="00BC2397" w:rsidRPr="00F74A06">
        <w:rPr>
          <w:rFonts w:ascii="Arial" w:hAnsi="Arial" w:cs="Arial"/>
        </w:rPr>
        <w:t>inform the design of</w:t>
      </w:r>
      <w:r w:rsidR="00D83B78" w:rsidRPr="00F74A06">
        <w:rPr>
          <w:rFonts w:ascii="Arial" w:hAnsi="Arial" w:cs="Arial"/>
        </w:rPr>
        <w:t xml:space="preserve"> epidemiological programmes</w:t>
      </w:r>
      <w:r w:rsidR="00BC2397" w:rsidRPr="00F74A06">
        <w:rPr>
          <w:rFonts w:ascii="Arial" w:hAnsi="Arial" w:cs="Arial"/>
        </w:rPr>
        <w:t xml:space="preserve"> going forward</w:t>
      </w:r>
      <w:r w:rsidR="00D83B78" w:rsidRPr="00F74A06">
        <w:rPr>
          <w:rFonts w:ascii="Arial" w:hAnsi="Arial" w:cs="Arial"/>
        </w:rPr>
        <w:t>.</w:t>
      </w:r>
      <w:r w:rsidR="00C83C31" w:rsidRPr="00F74A06">
        <w:rPr>
          <w:rFonts w:ascii="Arial" w:hAnsi="Arial" w:cs="Arial"/>
        </w:rPr>
        <w:t xml:space="preserve"> A better understanding of LASV phylogeography </w:t>
      </w:r>
      <w:r w:rsidR="003E39F1" w:rsidRPr="00F74A06">
        <w:rPr>
          <w:rFonts w:ascii="Arial" w:hAnsi="Arial" w:cs="Arial"/>
        </w:rPr>
        <w:t>would improve</w:t>
      </w:r>
      <w:r w:rsidR="00C83C31" w:rsidRPr="00F74A06">
        <w:rPr>
          <w:rFonts w:ascii="Arial" w:hAnsi="Arial" w:cs="Arial"/>
        </w:rPr>
        <w:t xml:space="preserve"> and support </w:t>
      </w:r>
      <w:r w:rsidR="005D730C" w:rsidRPr="00F74A06">
        <w:rPr>
          <w:rFonts w:ascii="Arial" w:hAnsi="Arial" w:cs="Arial"/>
        </w:rPr>
        <w:t xml:space="preserve">effective </w:t>
      </w:r>
      <w:r w:rsidR="00C83C31" w:rsidRPr="00F74A06">
        <w:rPr>
          <w:rFonts w:ascii="Arial" w:hAnsi="Arial" w:cs="Arial"/>
        </w:rPr>
        <w:t>implementation of measures to prevent an</w:t>
      </w:r>
      <w:r w:rsidR="005D730C" w:rsidRPr="00F74A06">
        <w:rPr>
          <w:rFonts w:ascii="Arial" w:hAnsi="Arial" w:cs="Arial"/>
        </w:rPr>
        <w:t xml:space="preserve"> expected</w:t>
      </w:r>
      <w:r w:rsidR="00C83C31" w:rsidRPr="00F74A06">
        <w:rPr>
          <w:rFonts w:ascii="Arial" w:hAnsi="Arial" w:cs="Arial"/>
        </w:rPr>
        <w:t xml:space="preserve"> increase in the size of the endemic region</w:t>
      </w:r>
      <w:r w:rsidR="005D730C" w:rsidRPr="00F74A06">
        <w:rPr>
          <w:rFonts w:ascii="Arial" w:hAnsi="Arial" w:cs="Arial"/>
        </w:rPr>
        <w:t xml:space="preserve"> due to projected climate, human population and land-use change</w:t>
      </w:r>
      <w:r w:rsidR="00C83C31" w:rsidRPr="00F74A06">
        <w:rPr>
          <w:rFonts w:ascii="Arial" w:hAnsi="Arial" w:cs="Arial"/>
        </w:rPr>
        <w:t xml:space="preserve">. </w:t>
      </w:r>
    </w:p>
    <w:p w14:paraId="7CE31099" w14:textId="77777777" w:rsidR="00B35AAE" w:rsidRPr="008767A5" w:rsidRDefault="00B35AAE" w:rsidP="00AE1C6C">
      <w:pPr>
        <w:spacing w:after="0" w:line="360" w:lineRule="auto"/>
        <w:jc w:val="both"/>
        <w:rPr>
          <w:rFonts w:ascii="Arial" w:hAnsi="Arial" w:cs="Arial"/>
          <w:b/>
          <w:bCs/>
        </w:rPr>
      </w:pPr>
    </w:p>
    <w:p w14:paraId="1386BFF2" w14:textId="506A1EB6" w:rsidR="00B35AAE" w:rsidRPr="00D2255D" w:rsidRDefault="00B35AAE" w:rsidP="00D2255D">
      <w:pPr>
        <w:pStyle w:val="ListParagraph"/>
        <w:numPr>
          <w:ilvl w:val="0"/>
          <w:numId w:val="10"/>
        </w:numPr>
        <w:spacing w:after="0" w:line="360" w:lineRule="auto"/>
        <w:jc w:val="both"/>
        <w:rPr>
          <w:rFonts w:ascii="Arial" w:hAnsi="Arial" w:cs="Arial"/>
          <w:b/>
          <w:bCs/>
        </w:rPr>
      </w:pPr>
      <w:r w:rsidRPr="00D2255D">
        <w:rPr>
          <w:rFonts w:ascii="Arial" w:hAnsi="Arial" w:cs="Arial"/>
          <w:b/>
          <w:bCs/>
        </w:rPr>
        <w:t>Methods</w:t>
      </w:r>
    </w:p>
    <w:p w14:paraId="7433867F" w14:textId="77777777" w:rsidR="00583935" w:rsidRPr="00F74A06" w:rsidRDefault="00583935" w:rsidP="00583935">
      <w:pPr>
        <w:spacing w:after="0" w:line="360" w:lineRule="auto"/>
        <w:ind w:left="360"/>
        <w:jc w:val="both"/>
        <w:rPr>
          <w:rFonts w:ascii="Arial" w:hAnsi="Arial" w:cs="Arial"/>
        </w:rPr>
      </w:pPr>
    </w:p>
    <w:p w14:paraId="45622B4A" w14:textId="3A17814E" w:rsidR="00B35AAE" w:rsidRPr="008767A5" w:rsidRDefault="00FF1609" w:rsidP="00AE1C6C">
      <w:pPr>
        <w:spacing w:after="0" w:line="360" w:lineRule="auto"/>
        <w:jc w:val="both"/>
        <w:rPr>
          <w:rFonts w:ascii="Arial" w:hAnsi="Arial" w:cs="Arial"/>
          <w:b/>
          <w:bCs/>
        </w:rPr>
      </w:pPr>
      <w:r w:rsidRPr="008767A5">
        <w:rPr>
          <w:rFonts w:ascii="Arial" w:hAnsi="Arial" w:cs="Arial"/>
          <w:b/>
          <w:bCs/>
        </w:rPr>
        <w:t>2</w:t>
      </w:r>
      <w:r w:rsidR="00B35AAE" w:rsidRPr="008767A5">
        <w:rPr>
          <w:rFonts w:ascii="Arial" w:hAnsi="Arial" w:cs="Arial"/>
          <w:b/>
          <w:bCs/>
        </w:rPr>
        <w:t>.1</w:t>
      </w:r>
      <w:r w:rsidR="00D2255D">
        <w:rPr>
          <w:rFonts w:ascii="Arial" w:hAnsi="Arial" w:cs="Arial"/>
          <w:b/>
          <w:bCs/>
        </w:rPr>
        <w:t xml:space="preserve"> </w:t>
      </w:r>
      <w:r w:rsidR="00B35AAE" w:rsidRPr="008767A5">
        <w:rPr>
          <w:rFonts w:ascii="Arial" w:hAnsi="Arial" w:cs="Arial"/>
          <w:b/>
          <w:bCs/>
        </w:rPr>
        <w:t>Data Collection and Processing</w:t>
      </w:r>
    </w:p>
    <w:p w14:paraId="0AAD45DA" w14:textId="77777777" w:rsidR="00583935" w:rsidRPr="00F74A06" w:rsidRDefault="00583935" w:rsidP="00AE1C6C">
      <w:pPr>
        <w:spacing w:after="0" w:line="360" w:lineRule="auto"/>
        <w:jc w:val="both"/>
        <w:rPr>
          <w:rFonts w:ascii="Arial" w:hAnsi="Arial" w:cs="Arial"/>
        </w:rPr>
      </w:pPr>
    </w:p>
    <w:p w14:paraId="02888878" w14:textId="6285594E" w:rsidR="00470D57" w:rsidRPr="00F74A06" w:rsidRDefault="00C64A06" w:rsidP="00AE1C6C">
      <w:pPr>
        <w:spacing w:after="0" w:line="360" w:lineRule="auto"/>
        <w:jc w:val="both"/>
        <w:rPr>
          <w:rFonts w:ascii="Arial" w:hAnsi="Arial" w:cs="Arial"/>
        </w:rPr>
      </w:pPr>
      <w:r w:rsidRPr="00F74A06">
        <w:rPr>
          <w:rFonts w:ascii="Arial" w:hAnsi="Arial" w:cs="Arial"/>
        </w:rPr>
        <w:t>LASV n</w:t>
      </w:r>
      <w:r w:rsidR="00D83B78" w:rsidRPr="00F74A06">
        <w:rPr>
          <w:rFonts w:ascii="Arial" w:hAnsi="Arial" w:cs="Arial"/>
        </w:rPr>
        <w:t xml:space="preserve">ucleotide </w:t>
      </w:r>
      <w:r w:rsidR="00B35AAE" w:rsidRPr="00F74A06">
        <w:rPr>
          <w:rFonts w:ascii="Arial" w:hAnsi="Arial" w:cs="Arial"/>
        </w:rPr>
        <w:t xml:space="preserve">and protein sequences were </w:t>
      </w:r>
      <w:r w:rsidR="00C83C31" w:rsidRPr="00F74A06">
        <w:rPr>
          <w:rFonts w:ascii="Arial" w:hAnsi="Arial" w:cs="Arial"/>
        </w:rPr>
        <w:t xml:space="preserve">obtained </w:t>
      </w:r>
      <w:r w:rsidR="00B35AAE" w:rsidRPr="00F74A06">
        <w:rPr>
          <w:rFonts w:ascii="Arial" w:hAnsi="Arial" w:cs="Arial"/>
        </w:rPr>
        <w:t>from the National Centre for Biotechnology Information (NCBI) GenBank</w:t>
      </w:r>
      <w:r w:rsidR="005D730C" w:rsidRPr="00F74A06">
        <w:rPr>
          <w:rFonts w:ascii="Arial" w:hAnsi="Arial" w:cs="Arial"/>
        </w:rPr>
        <w:t xml:space="preserve"> </w:t>
      </w:r>
      <w:r w:rsidR="0050662E" w:rsidRPr="00F74A06">
        <w:rPr>
          <w:rFonts w:ascii="Arial" w:hAnsi="Arial" w:cs="Arial"/>
        </w:rPr>
        <w:fldChar w:fldCharType="begin"/>
      </w:r>
      <w:r w:rsidR="00384414">
        <w:rPr>
          <w:rFonts w:ascii="Arial" w:hAnsi="Arial" w:cs="Arial"/>
        </w:rPr>
        <w:instrText xml:space="preserve"> ADDIN ZOTERO_ITEM CSL_CITATION {"citationID":"KSIb3jzh","properties":{"formattedCitation":"[24]","plainCitation":"[24]","noteIndex":0},"citationItems":[{"id":21683,"uris":["http://zotero.org/users/6721953/items/JNGKXPS5"],"itemData":{"id":21683,"type":"webpage","language":"en","title":"National Center for Biotechnology Information","URL":"https://www.ncbi.nlm.nih.gov/","author":[{"literal":"National Center for Biotechnology Information"}],"accessed":{"date-parts":[["2022",2,3]]},"issued":{"date-parts":[["2022"]]}}}],"schema":"https://github.com/citation-style-language/schema/raw/master/csl-citation.json"} </w:instrText>
      </w:r>
      <w:r w:rsidR="0050662E" w:rsidRPr="00F74A06">
        <w:rPr>
          <w:rFonts w:ascii="Arial" w:hAnsi="Arial" w:cs="Arial"/>
        </w:rPr>
        <w:fldChar w:fldCharType="separate"/>
      </w:r>
      <w:r w:rsidR="00490336" w:rsidRPr="00490336">
        <w:rPr>
          <w:rFonts w:ascii="Arial" w:hAnsi="Arial" w:cs="Arial"/>
        </w:rPr>
        <w:t>[24]</w:t>
      </w:r>
      <w:r w:rsidR="0050662E" w:rsidRPr="00F74A06">
        <w:rPr>
          <w:rFonts w:ascii="Arial" w:hAnsi="Arial" w:cs="Arial"/>
        </w:rPr>
        <w:fldChar w:fldCharType="end"/>
      </w:r>
      <w:r w:rsidR="009E1DCF" w:rsidRPr="00F74A06">
        <w:rPr>
          <w:rFonts w:ascii="Arial" w:hAnsi="Arial" w:cs="Arial"/>
        </w:rPr>
        <w:t>. The search query</w:t>
      </w:r>
      <w:r w:rsidR="008961DF" w:rsidRPr="00F74A06">
        <w:rPr>
          <w:rFonts w:ascii="Arial" w:hAnsi="Arial" w:cs="Arial"/>
        </w:rPr>
        <w:t xml:space="preserve"> run on </w:t>
      </w:r>
      <w:r w:rsidR="00A61991" w:rsidRPr="00F74A06">
        <w:rPr>
          <w:rFonts w:ascii="Arial" w:hAnsi="Arial" w:cs="Arial"/>
        </w:rPr>
        <w:t xml:space="preserve">24 Sep 2021 </w:t>
      </w:r>
      <w:r w:rsidR="0050662E" w:rsidRPr="00F74A06">
        <w:rPr>
          <w:rFonts w:ascii="Arial" w:hAnsi="Arial" w:cs="Arial"/>
        </w:rPr>
        <w:t>was</w:t>
      </w:r>
      <w:r w:rsidR="008961DF" w:rsidRPr="00F74A06">
        <w:rPr>
          <w:rFonts w:ascii="Arial" w:hAnsi="Arial" w:cs="Arial"/>
        </w:rPr>
        <w:t xml:space="preserve"> for “Lassa mammarenavirus” in the organism field of the </w:t>
      </w:r>
      <w:r w:rsidR="00B62CBA" w:rsidRPr="00F74A06">
        <w:rPr>
          <w:rFonts w:ascii="Arial" w:hAnsi="Arial" w:cs="Arial"/>
        </w:rPr>
        <w:t>NCBI nucleotide dataset.</w:t>
      </w:r>
      <w:r w:rsidR="00B35AAE" w:rsidRPr="00F74A06">
        <w:rPr>
          <w:rFonts w:ascii="Arial" w:hAnsi="Arial" w:cs="Arial"/>
        </w:rPr>
        <w:t xml:space="preserve"> </w:t>
      </w:r>
      <w:r w:rsidRPr="00F74A06">
        <w:rPr>
          <w:rFonts w:ascii="Arial" w:hAnsi="Arial" w:cs="Arial"/>
        </w:rPr>
        <w:t xml:space="preserve">Data </w:t>
      </w:r>
      <w:r w:rsidR="0050662E" w:rsidRPr="00F74A06">
        <w:rPr>
          <w:rFonts w:ascii="Arial" w:hAnsi="Arial" w:cs="Arial"/>
        </w:rPr>
        <w:t xml:space="preserve">were </w:t>
      </w:r>
      <w:r w:rsidR="00172EAB" w:rsidRPr="00F74A06">
        <w:rPr>
          <w:rFonts w:ascii="Arial" w:hAnsi="Arial" w:cs="Arial"/>
        </w:rPr>
        <w:t>obtained using</w:t>
      </w:r>
      <w:r w:rsidR="009F0BF9" w:rsidRPr="00F74A06">
        <w:rPr>
          <w:rFonts w:ascii="Arial" w:hAnsi="Arial" w:cs="Arial"/>
        </w:rPr>
        <w:t xml:space="preserve"> </w:t>
      </w:r>
      <w:r w:rsidR="005955B5" w:rsidRPr="00F74A06">
        <w:rPr>
          <w:rFonts w:ascii="Arial" w:hAnsi="Arial" w:cs="Arial"/>
        </w:rPr>
        <w:t xml:space="preserve">the NCBI Entrez API </w:t>
      </w:r>
      <w:r w:rsidR="00172EAB" w:rsidRPr="00F74A06">
        <w:rPr>
          <w:rFonts w:ascii="Arial" w:hAnsi="Arial" w:cs="Arial"/>
        </w:rPr>
        <w:fldChar w:fldCharType="begin"/>
      </w:r>
      <w:r w:rsidR="00384414">
        <w:rPr>
          <w:rFonts w:ascii="Arial" w:hAnsi="Arial" w:cs="Arial"/>
        </w:rPr>
        <w:instrText xml:space="preserve"> ADDIN ZOTERO_ITEM CSL_CITATION {"citationID":"rPOZgww6","properties":{"formattedCitation":"[24]","plainCitation":"[24]","noteIndex":0},"citationItems":[{"id":21683,"uris":["http://zotero.org/users/6721953/items/JNGKXPS5"],"itemData":{"id":21683,"type":"webpage","language":"en","title":"National Center for Biotechnology Information","URL":"https://www.ncbi.nlm.nih.gov/","author":[{"literal":"National Center for Biotechnology Information"}],"accessed":{"date-parts":[["2022",2,3]]},"issued":{"date-parts":[["2022"]]}}}],"schema":"https://github.com/citation-style-language/schema/raw/master/csl-citation.json"}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[24]</w:t>
      </w:r>
      <w:r w:rsidR="00172EAB" w:rsidRPr="00F74A06">
        <w:rPr>
          <w:rFonts w:ascii="Arial" w:hAnsi="Arial" w:cs="Arial"/>
        </w:rPr>
        <w:fldChar w:fldCharType="end"/>
      </w:r>
      <w:r w:rsidR="005955B5" w:rsidRPr="00F74A06">
        <w:rPr>
          <w:rFonts w:ascii="Arial" w:hAnsi="Arial" w:cs="Arial"/>
        </w:rPr>
        <w:t xml:space="preserve"> </w:t>
      </w:r>
      <w:r w:rsidR="003349E0">
        <w:rPr>
          <w:rFonts w:ascii="Arial" w:hAnsi="Arial" w:cs="Arial"/>
        </w:rPr>
        <w:t>with analysis conducted using</w:t>
      </w:r>
      <w:r w:rsidR="00C73291">
        <w:rPr>
          <w:rFonts w:ascii="Arial" w:hAnsi="Arial" w:cs="Arial"/>
        </w:rPr>
        <w:t xml:space="preserve"> </w:t>
      </w:r>
      <w:r w:rsidR="005955B5" w:rsidRPr="00F74A06">
        <w:rPr>
          <w:rFonts w:ascii="Arial" w:hAnsi="Arial" w:cs="Arial"/>
        </w:rPr>
        <w:t xml:space="preserve">the </w:t>
      </w:r>
      <w:r w:rsidR="00214516">
        <w:rPr>
          <w:rFonts w:ascii="Arial" w:hAnsi="Arial" w:cs="Arial"/>
        </w:rPr>
        <w:t>“g</w:t>
      </w:r>
      <w:r w:rsidR="005955B5" w:rsidRPr="00F74A06">
        <w:rPr>
          <w:rFonts w:ascii="Arial" w:hAnsi="Arial" w:cs="Arial"/>
        </w:rPr>
        <w:t>en</w:t>
      </w:r>
      <w:r w:rsidR="00214516">
        <w:rPr>
          <w:rFonts w:ascii="Arial" w:hAnsi="Arial" w:cs="Arial"/>
        </w:rPr>
        <w:t>b</w:t>
      </w:r>
      <w:r w:rsidR="005955B5" w:rsidRPr="00F74A06">
        <w:rPr>
          <w:rFonts w:ascii="Arial" w:hAnsi="Arial" w:cs="Arial"/>
        </w:rPr>
        <w:t>ank</w:t>
      </w:r>
      <w:r w:rsidR="00214516">
        <w:rPr>
          <w:rFonts w:ascii="Arial" w:hAnsi="Arial" w:cs="Arial"/>
        </w:rPr>
        <w:t>r”</w:t>
      </w:r>
      <w:r w:rsidR="005955B5" w:rsidRPr="00F74A06">
        <w:rPr>
          <w:rFonts w:ascii="Arial" w:hAnsi="Arial" w:cs="Arial"/>
        </w:rPr>
        <w:t xml:space="preserve"> package</w:t>
      </w:r>
      <w:r w:rsidR="006C2203" w:rsidRPr="00F74A06">
        <w:rPr>
          <w:rFonts w:ascii="Arial" w:hAnsi="Arial" w:cs="Arial"/>
        </w:rPr>
        <w:t xml:space="preserve"> </w:t>
      </w:r>
      <w:r w:rsidR="006C2203" w:rsidRPr="00F74A06">
        <w:rPr>
          <w:rFonts w:ascii="Arial" w:hAnsi="Arial" w:cs="Arial"/>
        </w:rPr>
        <w:fldChar w:fldCharType="begin"/>
      </w:r>
      <w:r w:rsidR="00384414">
        <w:rPr>
          <w:rFonts w:ascii="Arial" w:hAnsi="Arial" w:cs="Arial"/>
        </w:rPr>
        <w:instrText xml:space="preserve"> ADDIN ZOTERO_ITEM CSL_CITATION {"citationID":"tUO8tInU","properties":{"formattedCitation":"[25]","plainCitation":"[25]","noteIndex":0},"citationItems":[{"id":21685,"uris":["http://zotero.org/users/6721953/items/4K43MALW"],"itemData":{"id":21685,"type":"software","title":"genbankr: Parsing GenBank files into semantically useful objects","author":[{"family":"Becker","given":"Gabriel"},{"family":"Lawrence","given":"Michael"}],"issued":{"date-parts":[["2021"]]}}}],"schema":"https://github.com/citation-style-language/schema/raw/master/csl-citation.json"} </w:instrText>
      </w:r>
      <w:r w:rsidR="006C2203" w:rsidRPr="00F74A06">
        <w:rPr>
          <w:rFonts w:ascii="Arial" w:hAnsi="Arial" w:cs="Arial"/>
        </w:rPr>
        <w:fldChar w:fldCharType="separate"/>
      </w:r>
      <w:r w:rsidR="00490336" w:rsidRPr="00490336">
        <w:rPr>
          <w:rFonts w:ascii="Arial" w:hAnsi="Arial" w:cs="Arial"/>
        </w:rPr>
        <w:t>[25]</w:t>
      </w:r>
      <w:r w:rsidR="006C2203" w:rsidRPr="00F74A06">
        <w:rPr>
          <w:rFonts w:ascii="Arial" w:hAnsi="Arial" w:cs="Arial"/>
        </w:rPr>
        <w:fldChar w:fldCharType="end"/>
      </w:r>
      <w:r w:rsidR="005955B5" w:rsidRPr="00F74A06">
        <w:rPr>
          <w:rFonts w:ascii="Arial" w:hAnsi="Arial" w:cs="Arial"/>
        </w:rPr>
        <w:t xml:space="preserve"> </w:t>
      </w:r>
      <w:r w:rsidRPr="00F74A06">
        <w:rPr>
          <w:rFonts w:ascii="Arial" w:hAnsi="Arial" w:cs="Arial"/>
        </w:rPr>
        <w:t xml:space="preserve">and </w:t>
      </w:r>
      <w:r w:rsidR="005955B5" w:rsidRPr="00F74A06">
        <w:rPr>
          <w:rFonts w:ascii="Arial" w:hAnsi="Arial" w:cs="Arial"/>
        </w:rPr>
        <w:t xml:space="preserve">the R statistical </w:t>
      </w:r>
      <w:r w:rsidR="003349E0">
        <w:rPr>
          <w:rFonts w:ascii="Arial" w:hAnsi="Arial" w:cs="Arial"/>
        </w:rPr>
        <w:t>programme</w:t>
      </w:r>
      <w:r w:rsidR="003349E0" w:rsidRPr="00F74A06">
        <w:rPr>
          <w:rFonts w:ascii="Arial" w:hAnsi="Arial" w:cs="Arial"/>
        </w:rPr>
        <w:t xml:space="preserve"> </w:t>
      </w:r>
      <w:r w:rsidR="00172EAB" w:rsidRPr="00F74A06">
        <w:rPr>
          <w:rFonts w:ascii="Arial" w:hAnsi="Arial" w:cs="Arial"/>
        </w:rPr>
        <w:fldChar w:fldCharType="begin"/>
      </w:r>
      <w:r w:rsidR="00384414">
        <w:rPr>
          <w:rFonts w:ascii="Arial" w:hAnsi="Arial" w:cs="Arial"/>
        </w:rPr>
        <w:instrText xml:space="preserve"> ADDIN ZOTERO_ITEM CSL_CITATION {"citationID":"S5ETFWwm","properties":{"formattedCitation":"[26]","plainCitation":"[26]","noteIndex":0},"citationItems":[{"id":21687,"uris":["http://zotero.org/users/6721953/items/YJ8W7RZR"],"itemData":{"id":21687,"type":"software","event-place":"Vienna,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172EAB" w:rsidRPr="00F74A06">
        <w:rPr>
          <w:rFonts w:ascii="Arial" w:hAnsi="Arial" w:cs="Arial"/>
        </w:rPr>
        <w:fldChar w:fldCharType="separate"/>
      </w:r>
      <w:r w:rsidR="00490336" w:rsidRPr="00490336">
        <w:rPr>
          <w:rFonts w:ascii="Arial" w:hAnsi="Arial" w:cs="Arial"/>
        </w:rPr>
        <w:t>[26]</w:t>
      </w:r>
      <w:r w:rsidR="00172EAB" w:rsidRPr="00F74A06">
        <w:rPr>
          <w:rFonts w:ascii="Arial" w:hAnsi="Arial" w:cs="Arial"/>
        </w:rPr>
        <w:fldChar w:fldCharType="end"/>
      </w:r>
      <w:r w:rsidR="00172EAB" w:rsidRPr="00F74A06">
        <w:rPr>
          <w:rFonts w:ascii="Arial" w:hAnsi="Arial" w:cs="Arial"/>
        </w:rPr>
        <w:t>.</w:t>
      </w:r>
      <w:ins w:id="21" w:author="David Simons" w:date="2022-10-05T13:59:00Z">
        <w:r w:rsidR="00A10391">
          <w:rPr>
            <w:rFonts w:ascii="Arial" w:hAnsi="Arial" w:cs="Arial"/>
          </w:rPr>
          <w:t xml:space="preserve"> </w:t>
        </w:r>
      </w:ins>
      <w:ins w:id="22" w:author="David Simons" w:date="2022-10-05T14:00:00Z">
        <w:r w:rsidR="00A10391">
          <w:rPr>
            <w:rFonts w:ascii="Arial" w:hAnsi="Arial" w:cs="Arial"/>
          </w:rPr>
          <w:t>A</w:t>
        </w:r>
      </w:ins>
      <w:ins w:id="23" w:author="David Simons" w:date="2022-10-05T13:59:00Z">
        <w:r w:rsidR="00A10391">
          <w:rPr>
            <w:rFonts w:ascii="Arial" w:hAnsi="Arial" w:cs="Arial"/>
          </w:rPr>
          <w:t xml:space="preserve">ssociated citations were </w:t>
        </w:r>
      </w:ins>
      <w:ins w:id="24" w:author="David Simons" w:date="2022-10-05T14:00:00Z">
        <w:r w:rsidR="00A10391">
          <w:rPr>
            <w:rFonts w:ascii="Arial" w:hAnsi="Arial" w:cs="Arial"/>
          </w:rPr>
          <w:t>searched to identify missing metadata for sequences including hosts and geographic location of samples.</w:t>
        </w:r>
      </w:ins>
      <w:r w:rsidR="005955B5" w:rsidRPr="00F74A06">
        <w:rPr>
          <w:rFonts w:ascii="Arial" w:hAnsi="Arial" w:cs="Arial"/>
        </w:rPr>
        <w:t xml:space="preserve"> </w:t>
      </w:r>
      <w:r w:rsidR="009F0BF9" w:rsidRPr="00F74A06">
        <w:rPr>
          <w:rFonts w:ascii="Arial" w:hAnsi="Arial" w:cs="Arial"/>
        </w:rPr>
        <w:t xml:space="preserve">Sequences with large portions </w:t>
      </w:r>
      <w:r w:rsidR="00BC2397" w:rsidRPr="00F74A06">
        <w:rPr>
          <w:rFonts w:ascii="Arial" w:hAnsi="Arial" w:cs="Arial"/>
        </w:rPr>
        <w:t>(10% missing compared to reference sequences</w:t>
      </w:r>
      <w:r w:rsidR="006C2203" w:rsidRPr="00F74A06">
        <w:rPr>
          <w:rFonts w:ascii="Arial" w:hAnsi="Arial" w:cs="Arial"/>
        </w:rPr>
        <w:t>, NC_004296.1 and NC_004297.1 for S and L segments respectively</w:t>
      </w:r>
      <w:r w:rsidR="00BC2397" w:rsidRPr="00F74A06">
        <w:rPr>
          <w:rFonts w:ascii="Arial" w:hAnsi="Arial" w:cs="Arial"/>
        </w:rPr>
        <w:t>)</w:t>
      </w:r>
      <w:r w:rsidR="006C2203" w:rsidRPr="00F74A06">
        <w:rPr>
          <w:rFonts w:ascii="Arial" w:hAnsi="Arial" w:cs="Arial"/>
        </w:rPr>
        <w:t xml:space="preserve"> </w:t>
      </w:r>
      <w:r w:rsidR="009F0BF9" w:rsidRPr="00F74A06">
        <w:rPr>
          <w:rFonts w:ascii="Arial" w:hAnsi="Arial" w:cs="Arial"/>
        </w:rPr>
        <w:t>of missing nucleotide data on the L- or S-segment</w:t>
      </w:r>
      <w:r w:rsidR="00E71930" w:rsidRPr="00F74A06">
        <w:rPr>
          <w:rFonts w:ascii="Arial" w:hAnsi="Arial" w:cs="Arial"/>
        </w:rPr>
        <w:t xml:space="preserve"> or lacking associated metadata (collection year, host species, country, and geographical region of sampling) </w:t>
      </w:r>
      <w:r w:rsidR="009F0BF9" w:rsidRPr="00F74A06">
        <w:rPr>
          <w:rFonts w:ascii="Arial" w:hAnsi="Arial" w:cs="Arial"/>
        </w:rPr>
        <w:t xml:space="preserve">were </w:t>
      </w:r>
      <w:r w:rsidR="006C2203" w:rsidRPr="00F74A06">
        <w:rPr>
          <w:rFonts w:ascii="Arial" w:hAnsi="Arial" w:cs="Arial"/>
        </w:rPr>
        <w:t>excluded from</w:t>
      </w:r>
      <w:r w:rsidR="00E71930" w:rsidRPr="00F74A06">
        <w:rPr>
          <w:rFonts w:ascii="Arial" w:hAnsi="Arial" w:cs="Arial"/>
        </w:rPr>
        <w:t xml:space="preserve"> phylogenetic analysis</w:t>
      </w:r>
      <w:r w:rsidR="009F0BF9" w:rsidRPr="00F74A06">
        <w:rPr>
          <w:rFonts w:ascii="Arial" w:hAnsi="Arial" w:cs="Arial"/>
        </w:rPr>
        <w:t>.</w:t>
      </w:r>
      <w:r w:rsidR="00E71930" w:rsidRPr="00F74A06">
        <w:rPr>
          <w:rFonts w:ascii="Arial" w:hAnsi="Arial" w:cs="Arial"/>
        </w:rPr>
        <w:t xml:space="preserve"> </w:t>
      </w:r>
      <w:r w:rsidR="005955B5" w:rsidRPr="00F74A06">
        <w:rPr>
          <w:rFonts w:ascii="Arial" w:hAnsi="Arial" w:cs="Arial"/>
        </w:rPr>
        <w:t>N</w:t>
      </w:r>
      <w:r w:rsidR="00B35AAE" w:rsidRPr="00F74A06">
        <w:rPr>
          <w:rFonts w:ascii="Arial" w:hAnsi="Arial" w:cs="Arial"/>
        </w:rPr>
        <w:t>ucleotide sequences were aligned</w:t>
      </w:r>
      <w:r w:rsidRPr="00F74A06">
        <w:rPr>
          <w:rFonts w:ascii="Arial" w:hAnsi="Arial" w:cs="Arial"/>
        </w:rPr>
        <w:t xml:space="preserve"> </w:t>
      </w:r>
      <w:r w:rsidR="00E71930" w:rsidRPr="00F74A06">
        <w:rPr>
          <w:rFonts w:ascii="Arial" w:hAnsi="Arial" w:cs="Arial"/>
        </w:rPr>
        <w:t xml:space="preserve">using the </w:t>
      </w:r>
      <w:r w:rsidR="00AB24D9" w:rsidRPr="00F74A06">
        <w:rPr>
          <w:rFonts w:ascii="Arial" w:hAnsi="Arial" w:cs="Arial"/>
        </w:rPr>
        <w:t>‘</w:t>
      </w:r>
      <w:r w:rsidR="00E71930" w:rsidRPr="00F74A06">
        <w:rPr>
          <w:rFonts w:ascii="Arial" w:hAnsi="Arial" w:cs="Arial"/>
        </w:rPr>
        <w:t>map to reference</w:t>
      </w:r>
      <w:r w:rsidR="00AB24D9" w:rsidRPr="00F74A06">
        <w:rPr>
          <w:rFonts w:ascii="Arial" w:hAnsi="Arial" w:cs="Arial"/>
        </w:rPr>
        <w:t>’</w:t>
      </w:r>
      <w:r w:rsidR="00E71930" w:rsidRPr="00F74A06">
        <w:rPr>
          <w:rFonts w:ascii="Arial" w:hAnsi="Arial" w:cs="Arial"/>
        </w:rPr>
        <w:t xml:space="preserve"> tool on</w:t>
      </w:r>
      <w:r w:rsidR="00B35AAE" w:rsidRPr="00F74A06">
        <w:rPr>
          <w:rFonts w:ascii="Arial" w:hAnsi="Arial" w:cs="Arial"/>
        </w:rPr>
        <w:t xml:space="preserve"> Geneious Prime 20201.2</w:t>
      </w:r>
      <w:r w:rsidR="00AB24D9" w:rsidRPr="00F74A06">
        <w:rPr>
          <w:rFonts w:ascii="Arial" w:hAnsi="Arial" w:cs="Arial"/>
        </w:rPr>
        <w:t>.</w:t>
      </w:r>
      <w:r w:rsidRPr="00F74A06">
        <w:rPr>
          <w:rFonts w:ascii="Arial" w:hAnsi="Arial" w:cs="Arial"/>
        </w:rPr>
        <w:t xml:space="preserve"> </w:t>
      </w:r>
      <w:r w:rsidR="00AB24D9" w:rsidRPr="00F74A06">
        <w:rPr>
          <w:rFonts w:ascii="Arial" w:hAnsi="Arial" w:cs="Arial"/>
        </w:rPr>
        <w:t>Alignment</w:t>
      </w:r>
      <w:r w:rsidR="00BC2397" w:rsidRPr="00F74A06">
        <w:rPr>
          <w:rFonts w:ascii="Arial" w:hAnsi="Arial" w:cs="Arial"/>
        </w:rPr>
        <w:t>,</w:t>
      </w:r>
      <w:r w:rsidR="00AB24D9" w:rsidRPr="00F74A06">
        <w:rPr>
          <w:rFonts w:ascii="Arial" w:hAnsi="Arial" w:cs="Arial"/>
        </w:rPr>
        <w:t xml:space="preserve"> v</w:t>
      </w:r>
      <w:r w:rsidR="00457E70" w:rsidRPr="00F74A06">
        <w:rPr>
          <w:rFonts w:ascii="Arial" w:hAnsi="Arial" w:cs="Arial"/>
        </w:rPr>
        <w:t>isual</w:t>
      </w:r>
      <w:r w:rsidRPr="00F74A06">
        <w:rPr>
          <w:rFonts w:ascii="Arial" w:hAnsi="Arial" w:cs="Arial"/>
        </w:rPr>
        <w:t xml:space="preserve"> inspection </w:t>
      </w:r>
      <w:r w:rsidR="00AB24D9" w:rsidRPr="00F74A06">
        <w:rPr>
          <w:rFonts w:ascii="Arial" w:hAnsi="Arial" w:cs="Arial"/>
        </w:rPr>
        <w:t>and manual editing were</w:t>
      </w:r>
      <w:r w:rsidRPr="00F74A06">
        <w:rPr>
          <w:rFonts w:ascii="Arial" w:hAnsi="Arial" w:cs="Arial"/>
        </w:rPr>
        <w:t xml:space="preserve"> </w:t>
      </w:r>
      <w:r w:rsidR="003E39F1" w:rsidRPr="00F74A06">
        <w:rPr>
          <w:rFonts w:ascii="Arial" w:hAnsi="Arial" w:cs="Arial"/>
        </w:rPr>
        <w:t>performed,</w:t>
      </w:r>
      <w:r w:rsidRPr="00F74A06">
        <w:rPr>
          <w:rFonts w:ascii="Arial" w:hAnsi="Arial" w:cs="Arial"/>
        </w:rPr>
        <w:t xml:space="preserve"> and entries </w:t>
      </w:r>
      <w:r w:rsidR="00AB24D9" w:rsidRPr="00F74A06">
        <w:rPr>
          <w:rFonts w:ascii="Arial" w:hAnsi="Arial" w:cs="Arial"/>
        </w:rPr>
        <w:t xml:space="preserve">that </w:t>
      </w:r>
      <w:r w:rsidRPr="00F74A06">
        <w:rPr>
          <w:rFonts w:ascii="Arial" w:hAnsi="Arial" w:cs="Arial"/>
        </w:rPr>
        <w:t>contain</w:t>
      </w:r>
      <w:r w:rsidR="00FF1609" w:rsidRPr="00F74A06">
        <w:rPr>
          <w:rFonts w:ascii="Arial" w:hAnsi="Arial" w:cs="Arial"/>
        </w:rPr>
        <w:t>ed</w:t>
      </w:r>
      <w:r w:rsidRPr="00F74A06">
        <w:rPr>
          <w:rFonts w:ascii="Arial" w:hAnsi="Arial" w:cs="Arial"/>
        </w:rPr>
        <w:t xml:space="preserve"> </w:t>
      </w:r>
      <w:r w:rsidR="00B35AAE" w:rsidRPr="00F74A06">
        <w:rPr>
          <w:rFonts w:ascii="Arial" w:hAnsi="Arial" w:cs="Arial"/>
        </w:rPr>
        <w:t>&gt;100 continuous ambiguous nucleotide calls</w:t>
      </w:r>
      <w:r w:rsidR="00FF1609" w:rsidRPr="00F74A06">
        <w:rPr>
          <w:rFonts w:ascii="Arial" w:hAnsi="Arial" w:cs="Arial"/>
        </w:rPr>
        <w:t xml:space="preserve"> </w:t>
      </w:r>
      <w:r w:rsidR="00AB24D9" w:rsidRPr="00F74A06">
        <w:rPr>
          <w:rFonts w:ascii="Arial" w:hAnsi="Arial" w:cs="Arial"/>
        </w:rPr>
        <w:t xml:space="preserve">were excluded. </w:t>
      </w:r>
      <w:r w:rsidR="00FF1609" w:rsidRPr="00F74A06">
        <w:rPr>
          <w:rFonts w:ascii="Arial" w:hAnsi="Arial" w:cs="Arial"/>
        </w:rPr>
        <w:t xml:space="preserve">  </w:t>
      </w:r>
    </w:p>
    <w:p w14:paraId="63AB16B8" w14:textId="77777777" w:rsidR="00A10391" w:rsidRDefault="00A10391" w:rsidP="00A10391">
      <w:pPr>
        <w:spacing w:after="0" w:line="360" w:lineRule="auto"/>
        <w:jc w:val="both"/>
        <w:rPr>
          <w:ins w:id="25" w:author="David Simons" w:date="2022-10-05T14:01:00Z"/>
          <w:rFonts w:ascii="Arial" w:hAnsi="Arial" w:cs="Arial"/>
          <w:b/>
          <w:bCs/>
        </w:rPr>
      </w:pPr>
    </w:p>
    <w:p w14:paraId="0D5687E3" w14:textId="7FCB911F" w:rsidR="00A10391" w:rsidRPr="008767A5" w:rsidRDefault="00A10391" w:rsidP="00A10391">
      <w:pPr>
        <w:spacing w:after="0" w:line="360" w:lineRule="auto"/>
        <w:jc w:val="both"/>
        <w:rPr>
          <w:ins w:id="26" w:author="David Simons" w:date="2022-10-05T14:00:00Z"/>
          <w:rFonts w:ascii="Arial" w:hAnsi="Arial" w:cs="Arial"/>
          <w:b/>
          <w:bCs/>
        </w:rPr>
      </w:pPr>
      <w:ins w:id="27" w:author="David Simons" w:date="2022-10-05T14:00:00Z">
        <w:r w:rsidRPr="008767A5">
          <w:rPr>
            <w:rFonts w:ascii="Arial" w:hAnsi="Arial" w:cs="Arial"/>
            <w:b/>
            <w:bCs/>
          </w:rPr>
          <w:t>2.</w:t>
        </w:r>
      </w:ins>
      <w:ins w:id="28" w:author="David Simons" w:date="2022-10-05T14:01:00Z">
        <w:r>
          <w:rPr>
            <w:rFonts w:ascii="Arial" w:hAnsi="Arial" w:cs="Arial"/>
            <w:b/>
            <w:bCs/>
          </w:rPr>
          <w:t>3</w:t>
        </w:r>
      </w:ins>
      <w:ins w:id="29" w:author="David Simons" w:date="2022-10-05T14:00:00Z">
        <w:r w:rsidRPr="008767A5">
          <w:rPr>
            <w:rFonts w:ascii="Arial" w:hAnsi="Arial" w:cs="Arial"/>
            <w:b/>
            <w:bCs/>
          </w:rPr>
          <w:t xml:space="preserve"> </w:t>
        </w:r>
      </w:ins>
      <w:ins w:id="30" w:author="David Simons" w:date="2022-10-05T15:22:00Z">
        <w:r w:rsidR="00B45821">
          <w:rPr>
            <w:rFonts w:ascii="Arial" w:hAnsi="Arial" w:cs="Arial"/>
            <w:b/>
            <w:bCs/>
          </w:rPr>
          <w:t>S</w:t>
        </w:r>
      </w:ins>
      <w:ins w:id="31" w:author="David Simons" w:date="2022-10-05T14:01:00Z">
        <w:r>
          <w:rPr>
            <w:rFonts w:ascii="Arial" w:hAnsi="Arial" w:cs="Arial"/>
            <w:b/>
            <w:bCs/>
          </w:rPr>
          <w:t>equencing bias</w:t>
        </w:r>
      </w:ins>
    </w:p>
    <w:p w14:paraId="07F077C4" w14:textId="685FEC5A" w:rsidR="00384414" w:rsidRDefault="00384414" w:rsidP="00AE1C6C">
      <w:pPr>
        <w:spacing w:after="0" w:line="360" w:lineRule="auto"/>
        <w:jc w:val="both"/>
        <w:rPr>
          <w:ins w:id="32" w:author="David Simons" w:date="2022-10-05T14:38:00Z"/>
          <w:rFonts w:ascii="Arial" w:hAnsi="Arial" w:cs="Arial"/>
          <w:b/>
          <w:bCs/>
        </w:rPr>
      </w:pPr>
    </w:p>
    <w:p w14:paraId="42FB257E" w14:textId="7001E7C6" w:rsidR="00384414" w:rsidRDefault="00384414" w:rsidP="00AE1C6C">
      <w:pPr>
        <w:spacing w:after="0" w:line="360" w:lineRule="auto"/>
        <w:jc w:val="both"/>
        <w:rPr>
          <w:ins w:id="33" w:author="David Simons" w:date="2022-10-05T14:43:00Z"/>
          <w:rFonts w:ascii="Arial" w:hAnsi="Arial" w:cs="Arial"/>
        </w:rPr>
      </w:pPr>
      <w:ins w:id="34" w:author="David Simons" w:date="2022-10-05T14:38:00Z">
        <w:r>
          <w:rPr>
            <w:rFonts w:ascii="Arial" w:hAnsi="Arial" w:cs="Arial"/>
          </w:rPr>
          <w:t>The origin of</w:t>
        </w:r>
      </w:ins>
      <w:ins w:id="35" w:author="David Simons" w:date="2022-10-05T14:40:00Z">
        <w:r>
          <w:rPr>
            <w:rFonts w:ascii="Arial" w:hAnsi="Arial" w:cs="Arial"/>
          </w:rPr>
          <w:t xml:space="preserve"> a</w:t>
        </w:r>
      </w:ins>
      <w:ins w:id="36" w:author="David Simons" w:date="2022-10-05T14:38:00Z">
        <w:r>
          <w:rPr>
            <w:rFonts w:ascii="Arial" w:hAnsi="Arial" w:cs="Arial"/>
          </w:rPr>
          <w:t xml:space="preserve"> sequenced sample </w:t>
        </w:r>
      </w:ins>
      <w:ins w:id="37" w:author="David Simons" w:date="2022-10-05T14:40:00Z">
        <w:r>
          <w:rPr>
            <w:rFonts w:ascii="Arial" w:hAnsi="Arial" w:cs="Arial"/>
          </w:rPr>
          <w:t>was</w:t>
        </w:r>
      </w:ins>
      <w:ins w:id="38" w:author="David Simons" w:date="2022-10-05T14:38:00Z">
        <w:r>
          <w:rPr>
            <w:rFonts w:ascii="Arial" w:hAnsi="Arial" w:cs="Arial"/>
          </w:rPr>
          <w:t xml:space="preserve"> geo</w:t>
        </w:r>
      </w:ins>
      <w:ins w:id="39" w:author="David Simons" w:date="2022-10-05T14:39:00Z">
        <w:r>
          <w:rPr>
            <w:rFonts w:ascii="Arial" w:hAnsi="Arial" w:cs="Arial"/>
          </w:rPr>
          <w:t xml:space="preserve">coded using </w:t>
        </w:r>
      </w:ins>
      <w:ins w:id="40" w:author="David Simons" w:date="2022-10-05T14:40:00Z">
        <w:r>
          <w:rPr>
            <w:rFonts w:ascii="Arial" w:hAnsi="Arial" w:cs="Arial"/>
          </w:rPr>
          <w:t xml:space="preserve">the Google Geocoding API through the “ggmap” package </w:t>
        </w:r>
      </w:ins>
      <w:r>
        <w:rPr>
          <w:rFonts w:ascii="Arial" w:hAnsi="Arial" w:cs="Arial"/>
        </w:rPr>
        <w:fldChar w:fldCharType="begin"/>
      </w:r>
      <w:r>
        <w:rPr>
          <w:rFonts w:ascii="Arial" w:hAnsi="Arial" w:cs="Arial"/>
        </w:rPr>
        <w:instrText xml:space="preserve"> ADDIN ZOTERO_ITEM CSL_CITATION {"citationID":"VaYYqwFo","properties":{"formattedCitation":"[27]","plainCitation":"[27]","noteIndex":0},"citationItems":[{"id":22192,"uris":["http://zotero.org/users/6721953/items/PFX896JS"],"itemData":{"id":22192,"type":"article-journal","container-title":"The R Journal","DOI":"10.32614/RJ-2013-014","issue":"1","page":"144–161","title":"ggmap: Spatial Visualization with ggplot2","volume":"5","author":[{"family":"Kahle","given":"David"},{"family":"Wickham","given":"Hadley"}],"issued":{"date-parts":[["2013"]]}}}],"schema":"https://github.com/citation-style-language/schema/raw/master/csl-citation.json"} </w:instrText>
      </w:r>
      <w:r>
        <w:rPr>
          <w:rFonts w:ascii="Arial" w:hAnsi="Arial" w:cs="Arial"/>
        </w:rPr>
        <w:fldChar w:fldCharType="separate"/>
      </w:r>
      <w:r w:rsidRPr="00384414">
        <w:rPr>
          <w:rFonts w:ascii="Arial" w:hAnsi="Arial" w:cs="Arial"/>
        </w:rPr>
        <w:t>[27]</w:t>
      </w:r>
      <w:r>
        <w:rPr>
          <w:rFonts w:ascii="Arial" w:hAnsi="Arial" w:cs="Arial"/>
        </w:rPr>
        <w:fldChar w:fldCharType="end"/>
      </w:r>
      <w:ins w:id="41" w:author="David Simons" w:date="2022-10-05T14:42:00Z">
        <w:r>
          <w:rPr>
            <w:rFonts w:ascii="Arial" w:hAnsi="Arial" w:cs="Arial"/>
          </w:rPr>
          <w:t>. Locations were associated with a level-1 administrative region</w:t>
        </w:r>
      </w:ins>
      <w:ins w:id="42" w:author="David Simons" w:date="2022-10-05T14:45:00Z">
        <w:r>
          <w:rPr>
            <w:rFonts w:ascii="Arial" w:hAnsi="Arial" w:cs="Arial"/>
          </w:rPr>
          <w:t>s</w:t>
        </w:r>
      </w:ins>
      <w:ins w:id="43" w:author="David Simons" w:date="2022-10-05T14:42:00Z">
        <w:r>
          <w:rPr>
            <w:rFonts w:ascii="Arial" w:hAnsi="Arial" w:cs="Arial"/>
          </w:rPr>
          <w:t xml:space="preserve"> </w:t>
        </w:r>
      </w:ins>
      <w:ins w:id="44" w:author="David Simons" w:date="2022-10-05T14:45:00Z">
        <w:r>
          <w:rPr>
            <w:rFonts w:ascii="Arial" w:hAnsi="Arial" w:cs="Arial"/>
          </w:rPr>
          <w:t>data were</w:t>
        </w:r>
      </w:ins>
      <w:ins w:id="45" w:author="David Simons" w:date="2022-10-05T14:44:00Z">
        <w:r>
          <w:rPr>
            <w:rFonts w:ascii="Arial" w:hAnsi="Arial" w:cs="Arial"/>
          </w:rPr>
          <w:t xml:space="preserve"> separated into human and rodent sources of samples to visualise </w:t>
        </w:r>
      </w:ins>
      <w:ins w:id="46" w:author="David Simons" w:date="2022-10-05T14:45:00Z">
        <w:r>
          <w:rPr>
            <w:rFonts w:ascii="Arial" w:hAnsi="Arial" w:cs="Arial"/>
          </w:rPr>
          <w:t xml:space="preserve">heterogeneity of spatial sampling. </w:t>
        </w:r>
      </w:ins>
      <w:ins w:id="47" w:author="David Simons" w:date="2022-10-05T14:46:00Z">
        <w:r>
          <w:rPr>
            <w:rFonts w:ascii="Arial" w:hAnsi="Arial" w:cs="Arial"/>
          </w:rPr>
          <w:t>To measure sampling effort bias</w:t>
        </w:r>
      </w:ins>
      <w:ins w:id="48" w:author="David Simons" w:date="2022-10-05T14:47:00Z">
        <w:r>
          <w:rPr>
            <w:rFonts w:ascii="Arial" w:hAnsi="Arial" w:cs="Arial"/>
          </w:rPr>
          <w:t>,</w:t>
        </w:r>
      </w:ins>
      <w:ins w:id="49" w:author="David Simons" w:date="2022-10-05T14:46:00Z">
        <w:r>
          <w:rPr>
            <w:rFonts w:ascii="Arial" w:hAnsi="Arial" w:cs="Arial"/>
          </w:rPr>
          <w:t xml:space="preserve"> the centroid of regions and number of samples obtained from both rodents and humans </w:t>
        </w:r>
      </w:ins>
      <w:ins w:id="50" w:author="David Simons" w:date="2022-10-05T14:42:00Z">
        <w:r>
          <w:rPr>
            <w:rFonts w:ascii="Arial" w:hAnsi="Arial" w:cs="Arial"/>
          </w:rPr>
          <w:t xml:space="preserve">were used to produce a Generalised </w:t>
        </w:r>
      </w:ins>
      <w:ins w:id="51" w:author="David Simons" w:date="2022-10-05T14:43:00Z">
        <w:r>
          <w:rPr>
            <w:rFonts w:ascii="Arial" w:hAnsi="Arial" w:cs="Arial"/>
          </w:rPr>
          <w:t>Additive Model, with number of sequences uploaded to GenBank as the response variable.</w:t>
        </w:r>
      </w:ins>
      <w:ins w:id="52" w:author="David Simons" w:date="2022-10-06T09:41:00Z">
        <w:r w:rsidR="007433EF">
          <w:rPr>
            <w:rFonts w:ascii="Arial" w:hAnsi="Arial" w:cs="Arial"/>
          </w:rPr>
          <w:t xml:space="preserve"> In </w:t>
        </w:r>
        <w:r w:rsidR="007433EF">
          <w:rPr>
            <w:rFonts w:ascii="Arial" w:hAnsi="Arial" w:cs="Arial"/>
          </w:rPr>
          <w:lastRenderedPageBreak/>
          <w:t>sensitivity analysis the number of reported cases for a region or country was added as a covariate.</w:t>
        </w:r>
      </w:ins>
    </w:p>
    <w:p w14:paraId="7747E2DC" w14:textId="77777777" w:rsidR="00384414" w:rsidRPr="00384414" w:rsidRDefault="00384414" w:rsidP="00AE1C6C">
      <w:pPr>
        <w:spacing w:after="0" w:line="360" w:lineRule="auto"/>
        <w:jc w:val="both"/>
        <w:rPr>
          <w:rFonts w:ascii="Arial" w:hAnsi="Arial" w:cs="Arial"/>
          <w:rPrChange w:id="53" w:author="David Simons" w:date="2022-10-05T14:38:00Z">
            <w:rPr>
              <w:rFonts w:ascii="Arial" w:hAnsi="Arial" w:cs="Arial"/>
              <w:b/>
              <w:bCs/>
            </w:rPr>
          </w:rPrChange>
        </w:rPr>
      </w:pPr>
    </w:p>
    <w:p w14:paraId="7C8DF42B" w14:textId="00A789BA" w:rsidR="00B35AAE" w:rsidRPr="007433EF" w:rsidRDefault="00FF1609" w:rsidP="007433EF">
      <w:pPr>
        <w:pStyle w:val="ListParagraph"/>
        <w:numPr>
          <w:ilvl w:val="1"/>
          <w:numId w:val="10"/>
        </w:numPr>
        <w:spacing w:after="0" w:line="360" w:lineRule="auto"/>
        <w:jc w:val="both"/>
        <w:rPr>
          <w:rFonts w:ascii="Arial" w:hAnsi="Arial" w:cs="Arial"/>
          <w:b/>
          <w:bCs/>
          <w:rPrChange w:id="54" w:author="David Simons" w:date="2022-10-06T09:41:00Z">
            <w:rPr/>
          </w:rPrChange>
        </w:rPr>
        <w:pPrChange w:id="55" w:author="David Simons" w:date="2022-10-06T09:41:00Z">
          <w:pPr>
            <w:spacing w:after="0" w:line="360" w:lineRule="auto"/>
            <w:jc w:val="both"/>
          </w:pPr>
        </w:pPrChange>
      </w:pPr>
      <w:del w:id="56" w:author="David Simons" w:date="2022-10-06T09:41:00Z">
        <w:r w:rsidRPr="007433EF" w:rsidDel="007433EF">
          <w:rPr>
            <w:rFonts w:ascii="Arial" w:hAnsi="Arial" w:cs="Arial"/>
            <w:b/>
            <w:bCs/>
            <w:rPrChange w:id="57" w:author="David Simons" w:date="2022-10-06T09:41:00Z">
              <w:rPr/>
            </w:rPrChange>
          </w:rPr>
          <w:delText>2.2</w:delText>
        </w:r>
        <w:r w:rsidR="00FA28A4" w:rsidRPr="007433EF" w:rsidDel="007433EF">
          <w:rPr>
            <w:rFonts w:ascii="Arial" w:hAnsi="Arial" w:cs="Arial"/>
            <w:b/>
            <w:bCs/>
            <w:rPrChange w:id="58" w:author="David Simons" w:date="2022-10-06T09:41:00Z">
              <w:rPr/>
            </w:rPrChange>
          </w:rPr>
          <w:delText xml:space="preserve"> </w:delText>
        </w:r>
      </w:del>
      <w:r w:rsidR="00FA28A4" w:rsidRPr="007433EF">
        <w:rPr>
          <w:rFonts w:ascii="Arial" w:hAnsi="Arial" w:cs="Arial"/>
          <w:b/>
          <w:bCs/>
          <w:rPrChange w:id="59" w:author="David Simons" w:date="2022-10-06T09:41:00Z">
            <w:rPr/>
          </w:rPrChange>
        </w:rPr>
        <w:t>Phylogenetic Analysis</w:t>
      </w:r>
    </w:p>
    <w:p w14:paraId="106EF331" w14:textId="77777777" w:rsidR="00583935" w:rsidRPr="00F74A06" w:rsidRDefault="00583935" w:rsidP="00AE1C6C">
      <w:pPr>
        <w:spacing w:after="0" w:line="360" w:lineRule="auto"/>
        <w:jc w:val="both"/>
        <w:rPr>
          <w:rFonts w:ascii="Arial" w:hAnsi="Arial" w:cs="Arial"/>
        </w:rPr>
      </w:pPr>
    </w:p>
    <w:p w14:paraId="0690B20A" w14:textId="4B509E9B" w:rsidR="00FA28A4" w:rsidRPr="00F74A06" w:rsidRDefault="00FA28A4" w:rsidP="00AE1C6C">
      <w:pPr>
        <w:spacing w:after="0" w:line="360" w:lineRule="auto"/>
        <w:jc w:val="both"/>
        <w:rPr>
          <w:rFonts w:ascii="Arial" w:hAnsi="Arial" w:cs="Arial"/>
        </w:rPr>
      </w:pPr>
      <w:r w:rsidRPr="00F74A06">
        <w:rPr>
          <w:rFonts w:ascii="Arial" w:hAnsi="Arial" w:cs="Arial"/>
        </w:rPr>
        <w:t xml:space="preserve">Phylogenetic analysis was undertaken through Bayesian Markov Chain Monte Carlo (MCMC) method using BEAST.v1.10.4 </w:t>
      </w:r>
      <w:r w:rsidR="007E5ED2" w:rsidRPr="00F74A06">
        <w:rPr>
          <w:rFonts w:ascii="Arial" w:hAnsi="Arial" w:cs="Arial"/>
        </w:rPr>
        <w:fldChar w:fldCharType="begin" w:fldLock="1"/>
      </w:r>
      <w:r w:rsidR="00384414">
        <w:rPr>
          <w:rFonts w:ascii="Arial" w:hAnsi="Arial" w:cs="Arial"/>
        </w:rPr>
        <w:instrText xml:space="preserve"> ADDIN ZOTERO_ITEM CSL_CITATION {"citationID":"h9KLwzko","properties":{"formattedCitation":"[28]","plainCitation":"[28]","noteIndex":0},"citationItems":[{"id":"NTGrjKBC/BnR9FjC2","uris":["http://www.mendeley.com/documents/?uuid=779de4b3-ea0a-4f0e-8872-b2ddf1ebd620"],"itemData":{"DOI":"10.1093/ve/vey016","ISSN":"2057-1577","abstract":"(M.A.S.); alexei@cs.auckland.ac.nz (A.J.D.); a.rambaut@ed.ac.uk (A.R.) † Abstract The Bayesian Evolutionary Analysis by Sampling Trees (BEAST) software package has become a primary tool for Bayesian phylogenetic and phylodynamic inference from genetic sequence data. BEAST unifies molecular phylogenetic reconstruction with complex discrete and continuous trait evolution, divergence-time dating, and coalescent demographic models in an efficient statistical inference engine using Markov chain Monte Carlo integration. A convenient, cross-platform, graphical user interface allows the flexible construction of complex evolutionary analyses.","author":[{"dropping-particle":"","family":"Suchard","given":"Marc A","non-dropping-particle":"","parse-names":false,"suffix":""},{"dropping-particle":"","family":"Lemey","given":"Philippe","non-dropping-particle":"","parse-names":false,"suffix":""},{"dropping-particle":"","family":"Baele","given":"Guy","non-dropping-particle":"","parse-names":false,"suffix":""},{"dropping-particle":"","family":"Ayres","given":"Daniel L","non-dropping-particle":"","parse-names":false,"suffix":""},{"dropping-particle":"","family":"Drummond","given":"Alexei J","non-dropping-particle":"","parse-names":false,"suffix":""},{"dropping-particle":"","family":"Rambaut","given":"Andrew","non-dropping-particle":"","parse-names":false,"suffix":""}],"container-title":"Virus Evolution","id":"ITEM-1","issued":{"date-parts":[["2018"]]},"title":"Bayesian phylogenetic and phylodynamic data integration using BEAST 1.10","type":"article-journal"}}],"schema":"https://github.com/citation-style-language/schema/raw/master/csl-citation.json"} </w:instrText>
      </w:r>
      <w:r w:rsidR="007E5ED2" w:rsidRPr="00F74A06">
        <w:rPr>
          <w:rFonts w:ascii="Arial" w:hAnsi="Arial" w:cs="Arial"/>
        </w:rPr>
        <w:fldChar w:fldCharType="separate"/>
      </w:r>
      <w:r w:rsidR="00384414" w:rsidRPr="00384414">
        <w:rPr>
          <w:rFonts w:ascii="Arial" w:hAnsi="Arial" w:cs="Arial"/>
        </w:rPr>
        <w:t>[28]</w:t>
      </w:r>
      <w:r w:rsidR="007E5ED2" w:rsidRPr="00F74A06">
        <w:rPr>
          <w:rFonts w:ascii="Arial" w:hAnsi="Arial" w:cs="Arial"/>
        </w:rPr>
        <w:fldChar w:fldCharType="end"/>
      </w:r>
      <w:r w:rsidRPr="00F74A06">
        <w:rPr>
          <w:rFonts w:ascii="Arial" w:hAnsi="Arial" w:cs="Arial"/>
        </w:rPr>
        <w:t xml:space="preserve">. </w:t>
      </w:r>
      <w:r w:rsidR="00974998" w:rsidRPr="00F74A06">
        <w:rPr>
          <w:rFonts w:ascii="Arial" w:hAnsi="Arial" w:cs="Arial"/>
        </w:rPr>
        <w:t xml:space="preserve">In BEAUTi, the parameters </w:t>
      </w:r>
      <w:r w:rsidR="007E5ED2" w:rsidRPr="00F74A06">
        <w:rPr>
          <w:rFonts w:ascii="Arial" w:hAnsi="Arial" w:cs="Arial"/>
        </w:rPr>
        <w:t>were</w:t>
      </w:r>
      <w:r w:rsidR="00974998" w:rsidRPr="00F74A06">
        <w:rPr>
          <w:rFonts w:ascii="Arial" w:hAnsi="Arial" w:cs="Arial"/>
        </w:rPr>
        <w:t xml:space="preserve"> a substitution model as a</w:t>
      </w:r>
      <w:r w:rsidRPr="00F74A06">
        <w:rPr>
          <w:rFonts w:ascii="Arial" w:hAnsi="Arial" w:cs="Arial"/>
        </w:rPr>
        <w:t xml:space="preserve"> generalised time reversible plus gamma site heterogeneity</w:t>
      </w:r>
      <w:r w:rsidR="00974998" w:rsidRPr="00F74A06">
        <w:rPr>
          <w:rFonts w:ascii="Arial" w:hAnsi="Arial" w:cs="Arial"/>
        </w:rPr>
        <w:t xml:space="preserve">, </w:t>
      </w:r>
      <w:r w:rsidRPr="00F74A06">
        <w:rPr>
          <w:rFonts w:ascii="Arial" w:hAnsi="Arial" w:cs="Arial"/>
        </w:rPr>
        <w:t xml:space="preserve">with codon partition positions 1, 2, </w:t>
      </w:r>
      <w:r w:rsidR="00770BDD" w:rsidRPr="00F74A06">
        <w:rPr>
          <w:rFonts w:ascii="Arial" w:hAnsi="Arial" w:cs="Arial"/>
        </w:rPr>
        <w:t xml:space="preserve">3. </w:t>
      </w:r>
      <w:r w:rsidR="00974998" w:rsidRPr="00F74A06">
        <w:rPr>
          <w:rFonts w:ascii="Arial" w:hAnsi="Arial" w:cs="Arial"/>
        </w:rPr>
        <w:t>A strict clock and a coalescent tree prior with a constant size population was used. Each analysis consisted of 20 million MCMC steps and trees were sampled every 20,000 generations</w:t>
      </w:r>
      <w:r w:rsidR="00770BDD" w:rsidRPr="00F74A06">
        <w:rPr>
          <w:rFonts w:ascii="Arial" w:hAnsi="Arial" w:cs="Arial"/>
        </w:rPr>
        <w:t xml:space="preserve">. Sample collection dates from the metadata were used as tip dates to fit to a molecular clock, and country of sample collection was incorporated as a discrete state </w:t>
      </w:r>
      <w:r w:rsidR="007E5ED2" w:rsidRPr="00F74A06">
        <w:rPr>
          <w:rFonts w:ascii="Arial" w:hAnsi="Arial" w:cs="Arial"/>
        </w:rPr>
        <w:fldChar w:fldCharType="begin" w:fldLock="1"/>
      </w:r>
      <w:r w:rsidR="00384414">
        <w:rPr>
          <w:rFonts w:ascii="Arial" w:hAnsi="Arial" w:cs="Arial"/>
          <w:highlight w:val="red"/>
        </w:rPr>
        <w:instrText xml:space="preserve"> ADDIN ZOTERO_ITEM CSL_CITATION {"citationID":"kWgM0ff9","properties":{"formattedCitation":"[10,29]","plainCitation":"[10,29]","noteIndex":0},"citationItems":[{"id":"NTGrjKBC/7x8CWR3G","uris":["http://www.mendeley.com/documents/?uuid=51f4ae8d-b1f3-47d0-aa12-978fa0ccac40"],"itemData":{"DOI":"10.3390/v12030312","ISSN":"19994915","PMID":"32183319","abstract":"Ever since it was established that rodents serve as reservoirs of the zoonotic Lassa virus (LASV), scientists have sought to answer the questions: which populations of rodents carry the virus? How do fluctuations in LASV prevalence and rodent abundance influence Lassa fever outbreaks in humans? What does it take for the virus to adopt additional rodent hosts, proliferating what already are devastating cycles of rodent-to-human transmission? In this review, we examine key aspects of research involving the biology of rodents that affect their role as LASV reservoirs, including phylogeography, demography, virus evolution, and host switching. We discuss how this knowledge can help control Lassa fever and suggest further areas for investigation.","author":[{"dropping-particle":"","family":"Olayemi","given":"Ayodeji","non-dropping-particle":"","parse-names":false,"suffix":""},{"dropping-particle":"","family":"Fichet-Calvet","given":"Elisabeth","non-dropping-particle":"","parse-names":false,"suffix":""}],"container-title":"Viruses","id":"ITEM-1","issued":{"date-parts":[["2020"]]},"title":"Systematics, ecology, and host switching: Attributes affecting emergence of the Lassa virus in rodents across western Africa","type":"article"}},{"id":"NTGrjKBC/wGgbEjRw","uris":["http://www.mendeley.com/documents/?uuid=07427bd8-d03c-4efe-9a66-0a6c666801c4"],"itemData":{"DOI":"10.3390/biology9020026","ISSN":"20797737","abstract":"Lassa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-2","issued":{"date-parts":[["2020"]]},"title":"Determining ancestry between rodent-and human-derived virus sequences in endemic foci: Towards a more integral molecular epidemiology of lassa fever within West Africa","type":"article-journal"}}],"schema":"https://github.com/citation-style-language/schema/raw/master/csl-citation.json"} </w:instrText>
      </w:r>
      <w:r w:rsidR="007E5ED2" w:rsidRPr="00F74A06">
        <w:rPr>
          <w:rFonts w:ascii="Arial" w:hAnsi="Arial" w:cs="Arial"/>
        </w:rPr>
        <w:fldChar w:fldCharType="separate"/>
      </w:r>
      <w:r w:rsidR="00384414" w:rsidRPr="00384414">
        <w:rPr>
          <w:rFonts w:ascii="Arial" w:hAnsi="Arial" w:cs="Arial"/>
        </w:rPr>
        <w:t>[10,29]</w:t>
      </w:r>
      <w:r w:rsidR="007E5ED2" w:rsidRPr="00F74A06">
        <w:rPr>
          <w:rFonts w:ascii="Arial" w:hAnsi="Arial" w:cs="Arial"/>
        </w:rPr>
        <w:fldChar w:fldCharType="end"/>
      </w:r>
      <w:r w:rsidR="00770BDD" w:rsidRPr="00F74A06">
        <w:rPr>
          <w:rFonts w:ascii="Arial" w:hAnsi="Arial" w:cs="Arial"/>
        </w:rPr>
        <w:t xml:space="preserve">. To </w:t>
      </w:r>
      <w:r w:rsidR="007E5ED2" w:rsidRPr="00F74A06">
        <w:rPr>
          <w:rFonts w:ascii="Arial" w:hAnsi="Arial" w:cs="Arial"/>
        </w:rPr>
        <w:t>assess</w:t>
      </w:r>
      <w:r w:rsidR="00770BDD" w:rsidRPr="00F74A06">
        <w:rPr>
          <w:rFonts w:ascii="Arial" w:hAnsi="Arial" w:cs="Arial"/>
        </w:rPr>
        <w:t xml:space="preserve"> the log files of the output TRACER.v.1.7.1 was used</w:t>
      </w:r>
      <w:r w:rsidR="007E5ED2" w:rsidRPr="00F74A06">
        <w:rPr>
          <w:rFonts w:ascii="Arial" w:hAnsi="Arial" w:cs="Arial"/>
        </w:rPr>
        <w:t xml:space="preserve">. Maximum-clade credibility trees were generated through </w:t>
      </w:r>
      <w:r w:rsidR="00770BDD" w:rsidRPr="00F74A06">
        <w:rPr>
          <w:rFonts w:ascii="Arial" w:hAnsi="Arial" w:cs="Arial"/>
        </w:rPr>
        <w:t>TreeAnnotator v1.8.4</w:t>
      </w:r>
      <w:r w:rsidR="007E5ED2" w:rsidRPr="00F74A06">
        <w:rPr>
          <w:rFonts w:ascii="Arial" w:hAnsi="Arial" w:cs="Arial"/>
        </w:rPr>
        <w:t xml:space="preserve"> and v</w:t>
      </w:r>
      <w:r w:rsidR="00770BDD" w:rsidRPr="00F74A06">
        <w:rPr>
          <w:rFonts w:ascii="Arial" w:hAnsi="Arial" w:cs="Arial"/>
        </w:rPr>
        <w:t xml:space="preserve">isualised in FigTree.v1.4.4 </w:t>
      </w:r>
      <w:r w:rsidR="007E5ED2" w:rsidRPr="00F74A06">
        <w:rPr>
          <w:rFonts w:ascii="Arial" w:hAnsi="Arial" w:cs="Arial"/>
        </w:rPr>
        <w:fldChar w:fldCharType="begin" w:fldLock="1"/>
      </w:r>
      <w:r w:rsidR="00384414">
        <w:rPr>
          <w:rFonts w:ascii="Arial" w:hAnsi="Arial" w:cs="Arial"/>
          <w:highlight w:val="red"/>
        </w:rPr>
        <w:instrText xml:space="preserve"> ADDIN ZOTERO_ITEM CSL_CITATION {"citationID":"vLzNwzGt","properties":{"formattedCitation":"[30]","plainCitation":"[30]","noteIndex":0},"citationItems":[{"id":"NTGrjKBC/iKpiFFec","uris":["http://www.mendeley.com/documents/?uuid=d778756a-a5ed-4428-be40-0a168967a7e2"],"itemData":{"DOI":"10.1093/sysbio/syy032","ISSN":"1076836X","PMID":"29718447","abstract":"Bayesian inference of phylogeny using Markov chain Monte Carlo (MCMC) plays a central role in understanding evolutionary history from molecular sequence data. Visualizing and analyzing the MCMC-generated samples from the posterior distribution is a key step in any non-trivial Bayesian inference. We present the software package Tracer (version 1.7) for visualizing and analyzing the MCMC trace files generated through Bayesian phylogenetic inference. Tracer provides kernel density estimation, multivariate visualization, demographic trajectory reconstruction, conditional posterior distribution summary, and more.","author":[{"dropping-particle":"","family":"Rambaut","given":"Andrew","non-dropping-particle":"","parse-names":false,"suffix":""},{"dropping-particle":"","family":"Drummond","given":"Alexei J.","non-dropping-particle":"","parse-names":false,"suffix":""},{"dropping-particle":"","family":"Xie","given":"Dong","non-dropping-particle":"","parse-names":false,"suffix":""},{"dropping-particle":"","family":"Baele","given":"Guy","non-dropping-particle":"","parse-names":false,"suffix":""},{"dropping-particle":"","family":"Suchard","given":"Marc A.","non-dropping-particle":"","parse-names":false,"suffix":""}],"container-title":"Systematic Biology","id":"ITEM-1","issued":{"date-parts":[["2018"]]},"title":"Posterior summarization in Bayesian phylogenetics using Tracer 1.7","type":"article-journal"}}],"schema":"https://github.com/citation-style-language/schema/raw/master/csl-citation.json"} </w:instrText>
      </w:r>
      <w:r w:rsidR="007E5ED2" w:rsidRPr="00F74A06">
        <w:rPr>
          <w:rFonts w:ascii="Arial" w:hAnsi="Arial" w:cs="Arial"/>
        </w:rPr>
        <w:fldChar w:fldCharType="separate"/>
      </w:r>
      <w:r w:rsidR="00384414" w:rsidRPr="00384414">
        <w:rPr>
          <w:rFonts w:ascii="Arial" w:hAnsi="Arial" w:cs="Arial"/>
        </w:rPr>
        <w:t>[30]</w:t>
      </w:r>
      <w:r w:rsidR="007E5ED2" w:rsidRPr="00F74A06">
        <w:rPr>
          <w:rFonts w:ascii="Arial" w:hAnsi="Arial" w:cs="Arial"/>
        </w:rPr>
        <w:fldChar w:fldCharType="end"/>
      </w:r>
      <w:r w:rsidR="00770BDD" w:rsidRPr="00F74A06">
        <w:rPr>
          <w:rFonts w:ascii="Arial" w:hAnsi="Arial" w:cs="Arial"/>
        </w:rPr>
        <w:t xml:space="preserve">. </w:t>
      </w:r>
    </w:p>
    <w:p w14:paraId="2C9B84DD" w14:textId="0511CB26" w:rsidR="00770BDD" w:rsidRPr="00F74A06" w:rsidRDefault="00770BDD" w:rsidP="00AE1C6C">
      <w:pPr>
        <w:spacing w:after="0" w:line="360" w:lineRule="auto"/>
        <w:jc w:val="both"/>
        <w:rPr>
          <w:rFonts w:ascii="Arial" w:hAnsi="Arial" w:cs="Arial"/>
        </w:rPr>
      </w:pPr>
    </w:p>
    <w:p w14:paraId="16AB2841" w14:textId="3A1EC453" w:rsidR="00145B23" w:rsidRPr="008767A5" w:rsidRDefault="00145B23" w:rsidP="00D2255D">
      <w:pPr>
        <w:pStyle w:val="ListParagraph"/>
        <w:numPr>
          <w:ilvl w:val="0"/>
          <w:numId w:val="10"/>
        </w:numPr>
        <w:spacing w:after="0" w:line="360" w:lineRule="auto"/>
        <w:ind w:firstLine="0"/>
        <w:jc w:val="both"/>
        <w:rPr>
          <w:rFonts w:ascii="Arial" w:hAnsi="Arial" w:cs="Arial"/>
          <w:b/>
          <w:bCs/>
        </w:rPr>
      </w:pPr>
      <w:r w:rsidRPr="008767A5">
        <w:rPr>
          <w:rFonts w:ascii="Arial" w:hAnsi="Arial" w:cs="Arial"/>
          <w:b/>
          <w:bCs/>
        </w:rPr>
        <w:t>Results</w:t>
      </w:r>
    </w:p>
    <w:p w14:paraId="495E6BDC" w14:textId="77777777" w:rsidR="00583935" w:rsidRPr="008767A5" w:rsidRDefault="00583935" w:rsidP="00583935">
      <w:pPr>
        <w:pStyle w:val="ListParagraph"/>
        <w:spacing w:after="0" w:line="360" w:lineRule="auto"/>
        <w:ind w:left="360"/>
        <w:jc w:val="both"/>
        <w:rPr>
          <w:rFonts w:ascii="Arial" w:hAnsi="Arial" w:cs="Arial"/>
          <w:b/>
          <w:bCs/>
        </w:rPr>
      </w:pPr>
    </w:p>
    <w:p w14:paraId="30EC19FC" w14:textId="6E2BD335" w:rsidR="00145B23" w:rsidRPr="007433EF" w:rsidRDefault="007F471E" w:rsidP="007433EF">
      <w:pPr>
        <w:pStyle w:val="ListParagraph"/>
        <w:numPr>
          <w:ilvl w:val="1"/>
          <w:numId w:val="10"/>
        </w:numPr>
        <w:spacing w:after="0" w:line="360" w:lineRule="auto"/>
        <w:jc w:val="both"/>
        <w:rPr>
          <w:rFonts w:ascii="Arial" w:hAnsi="Arial" w:cs="Arial"/>
          <w:b/>
          <w:bCs/>
          <w:rPrChange w:id="60" w:author="David Simons" w:date="2022-10-06T09:41:00Z">
            <w:rPr/>
          </w:rPrChange>
        </w:rPr>
        <w:pPrChange w:id="61" w:author="David Simons" w:date="2022-10-06T09:41:00Z">
          <w:pPr>
            <w:spacing w:after="0" w:line="360" w:lineRule="auto"/>
            <w:jc w:val="both"/>
          </w:pPr>
        </w:pPrChange>
      </w:pPr>
      <w:del w:id="62" w:author="David Simons" w:date="2022-10-06T09:41:00Z">
        <w:r w:rsidRPr="007433EF" w:rsidDel="007433EF">
          <w:rPr>
            <w:rFonts w:ascii="Arial" w:hAnsi="Arial" w:cs="Arial"/>
            <w:b/>
            <w:bCs/>
            <w:rPrChange w:id="63" w:author="David Simons" w:date="2022-10-06T09:41:00Z">
              <w:rPr/>
            </w:rPrChange>
          </w:rPr>
          <w:delText>3</w:delText>
        </w:r>
        <w:r w:rsidR="00145B23" w:rsidRPr="007433EF" w:rsidDel="007433EF">
          <w:rPr>
            <w:rFonts w:ascii="Arial" w:hAnsi="Arial" w:cs="Arial"/>
            <w:b/>
            <w:bCs/>
            <w:rPrChange w:id="64" w:author="David Simons" w:date="2022-10-06T09:41:00Z">
              <w:rPr/>
            </w:rPrChange>
          </w:rPr>
          <w:delText xml:space="preserve">.1 </w:delText>
        </w:r>
      </w:del>
      <w:r w:rsidR="00145B23" w:rsidRPr="007433EF">
        <w:rPr>
          <w:rFonts w:ascii="Arial" w:hAnsi="Arial" w:cs="Arial"/>
          <w:b/>
          <w:bCs/>
          <w:rPrChange w:id="65" w:author="David Simons" w:date="2022-10-06T09:41:00Z">
            <w:rPr/>
          </w:rPrChange>
        </w:rPr>
        <w:t>Compiled Dataset</w:t>
      </w:r>
    </w:p>
    <w:p w14:paraId="515A3627" w14:textId="77777777" w:rsidR="00583935" w:rsidRPr="00F74A06" w:rsidRDefault="00583935" w:rsidP="00AE1C6C">
      <w:pPr>
        <w:spacing w:after="0" w:line="360" w:lineRule="auto"/>
        <w:jc w:val="both"/>
        <w:rPr>
          <w:rFonts w:ascii="Arial" w:hAnsi="Arial" w:cs="Arial"/>
        </w:rPr>
      </w:pPr>
    </w:p>
    <w:p w14:paraId="73C54C6C" w14:textId="0D65AB83" w:rsidR="00B62CBA" w:rsidRPr="00F74A06" w:rsidRDefault="00145B23" w:rsidP="00AE1C6C">
      <w:pPr>
        <w:spacing w:after="0" w:line="360" w:lineRule="auto"/>
        <w:jc w:val="both"/>
        <w:rPr>
          <w:rFonts w:ascii="Arial" w:hAnsi="Arial" w:cs="Arial"/>
        </w:rPr>
      </w:pPr>
      <w:r w:rsidRPr="00F74A06">
        <w:rPr>
          <w:rFonts w:ascii="Arial" w:hAnsi="Arial" w:cs="Arial"/>
        </w:rPr>
        <w:t xml:space="preserve">The initial dataset </w:t>
      </w:r>
      <w:r w:rsidR="006C2203" w:rsidRPr="00F74A06">
        <w:rPr>
          <w:rFonts w:ascii="Arial" w:hAnsi="Arial" w:cs="Arial"/>
        </w:rPr>
        <w:t>comprised</w:t>
      </w:r>
      <w:r w:rsidRPr="00F74A06">
        <w:rPr>
          <w:rFonts w:ascii="Arial" w:hAnsi="Arial" w:cs="Arial"/>
        </w:rPr>
        <w:t xml:space="preserve"> </w:t>
      </w:r>
      <w:r w:rsidR="00CE039D" w:rsidRPr="00F74A06">
        <w:rPr>
          <w:rFonts w:ascii="Arial" w:hAnsi="Arial" w:cs="Arial"/>
        </w:rPr>
        <w:t>2,29</w:t>
      </w:r>
      <w:r w:rsidR="009F0BF9" w:rsidRPr="00F74A06">
        <w:rPr>
          <w:rFonts w:ascii="Arial" w:hAnsi="Arial" w:cs="Arial"/>
        </w:rPr>
        <w:t>8</w:t>
      </w:r>
      <w:r w:rsidRPr="00F74A06">
        <w:rPr>
          <w:rFonts w:ascii="Arial" w:hAnsi="Arial" w:cs="Arial"/>
        </w:rPr>
        <w:t xml:space="preserve"> </w:t>
      </w:r>
      <w:r w:rsidR="008D725B" w:rsidRPr="00F74A06">
        <w:rPr>
          <w:rFonts w:ascii="Arial" w:hAnsi="Arial" w:cs="Arial"/>
        </w:rPr>
        <w:t>records</w:t>
      </w:r>
      <w:r w:rsidR="001907C6" w:rsidRPr="00F74A06">
        <w:rPr>
          <w:rFonts w:ascii="Arial" w:hAnsi="Arial" w:cs="Arial"/>
        </w:rPr>
        <w:t xml:space="preserve"> (</w:t>
      </w:r>
      <w:r w:rsidR="00681C3C" w:rsidRPr="00F74A06">
        <w:rPr>
          <w:rFonts w:ascii="Arial" w:hAnsi="Arial" w:cs="Arial"/>
        </w:rPr>
        <w:t>from samples obtained 1969-2019</w:t>
      </w:r>
      <w:r w:rsidR="001907C6" w:rsidRPr="00F74A06">
        <w:rPr>
          <w:rFonts w:ascii="Arial" w:hAnsi="Arial" w:cs="Arial"/>
        </w:rPr>
        <w:t>)</w:t>
      </w:r>
      <w:r w:rsidR="008D725B" w:rsidRPr="00F74A06">
        <w:rPr>
          <w:rFonts w:ascii="Arial" w:hAnsi="Arial" w:cs="Arial"/>
        </w:rPr>
        <w:t>, including</w:t>
      </w:r>
      <w:r w:rsidR="004F39B6" w:rsidRPr="00F74A06">
        <w:rPr>
          <w:rFonts w:ascii="Arial" w:hAnsi="Arial" w:cs="Arial"/>
        </w:rPr>
        <w:t xml:space="preserve"> nucleotide</w:t>
      </w:r>
      <w:r w:rsidR="008D725B" w:rsidRPr="00F74A06">
        <w:rPr>
          <w:rFonts w:ascii="Arial" w:hAnsi="Arial" w:cs="Arial"/>
        </w:rPr>
        <w:t xml:space="preserve"> sequences and associated metadata</w:t>
      </w:r>
      <w:r w:rsidR="007E5ED2" w:rsidRPr="00F74A06">
        <w:rPr>
          <w:rFonts w:ascii="Arial" w:hAnsi="Arial" w:cs="Arial"/>
        </w:rPr>
        <w:t>.</w:t>
      </w:r>
      <w:r w:rsidR="004F39B6" w:rsidRPr="00F74A06">
        <w:rPr>
          <w:rFonts w:ascii="Arial" w:hAnsi="Arial" w:cs="Arial"/>
        </w:rPr>
        <w:t xml:space="preserve"> Sequences lacking </w:t>
      </w:r>
      <w:r w:rsidR="00192DF7" w:rsidRPr="00F74A06">
        <w:rPr>
          <w:rFonts w:ascii="Arial" w:hAnsi="Arial" w:cs="Arial"/>
        </w:rPr>
        <w:t>country information (n</w:t>
      </w:r>
      <w:r w:rsidR="00681C3C" w:rsidRPr="00F74A06">
        <w:rPr>
          <w:rFonts w:ascii="Arial" w:hAnsi="Arial" w:cs="Arial"/>
        </w:rPr>
        <w:t xml:space="preserve"> </w:t>
      </w:r>
      <w:r w:rsidR="00192DF7" w:rsidRPr="00F74A06">
        <w:rPr>
          <w:rFonts w:ascii="Arial" w:hAnsi="Arial" w:cs="Arial"/>
        </w:rPr>
        <w:t>=</w:t>
      </w:r>
      <w:r w:rsidR="00681C3C" w:rsidRPr="00F74A06">
        <w:rPr>
          <w:rFonts w:ascii="Arial" w:hAnsi="Arial" w:cs="Arial"/>
        </w:rPr>
        <w:t xml:space="preserve"> </w:t>
      </w:r>
      <w:r w:rsidR="00192DF7" w:rsidRPr="00F74A06">
        <w:rPr>
          <w:rFonts w:ascii="Arial" w:hAnsi="Arial" w:cs="Arial"/>
        </w:rPr>
        <w:t>134)</w:t>
      </w:r>
      <w:r w:rsidR="004F39B6" w:rsidRPr="00F74A06">
        <w:rPr>
          <w:rFonts w:ascii="Arial" w:hAnsi="Arial" w:cs="Arial"/>
        </w:rPr>
        <w:t xml:space="preserve"> and incomplete gene sequences</w:t>
      </w:r>
      <w:r w:rsidR="00192DF7" w:rsidRPr="00F74A06">
        <w:rPr>
          <w:rFonts w:ascii="Arial" w:hAnsi="Arial" w:cs="Arial"/>
        </w:rPr>
        <w:t xml:space="preserve"> (n</w:t>
      </w:r>
      <w:r w:rsidR="00681C3C" w:rsidRPr="00F74A06">
        <w:rPr>
          <w:rFonts w:ascii="Arial" w:hAnsi="Arial" w:cs="Arial"/>
        </w:rPr>
        <w:t xml:space="preserve"> </w:t>
      </w:r>
      <w:r w:rsidR="00192DF7" w:rsidRPr="00F74A06">
        <w:rPr>
          <w:rFonts w:ascii="Arial" w:hAnsi="Arial" w:cs="Arial"/>
        </w:rPr>
        <w:t>=</w:t>
      </w:r>
      <w:r w:rsidR="00681C3C" w:rsidRPr="00F74A06">
        <w:rPr>
          <w:rFonts w:ascii="Arial" w:hAnsi="Arial" w:cs="Arial"/>
        </w:rPr>
        <w:t xml:space="preserve"> </w:t>
      </w:r>
      <w:r w:rsidR="00192DF7" w:rsidRPr="00F74A06">
        <w:rPr>
          <w:rFonts w:ascii="Arial" w:hAnsi="Arial" w:cs="Arial"/>
        </w:rPr>
        <w:t>906)</w:t>
      </w:r>
      <w:r w:rsidR="004F39B6" w:rsidRPr="00F74A06">
        <w:rPr>
          <w:rFonts w:ascii="Arial" w:hAnsi="Arial" w:cs="Arial"/>
        </w:rPr>
        <w:t xml:space="preserve"> were removed from phylogenetic analyses. Therefore</w:t>
      </w:r>
      <w:r w:rsidR="00681C3C" w:rsidRPr="00F74A06">
        <w:rPr>
          <w:rFonts w:ascii="Arial" w:hAnsi="Arial" w:cs="Arial"/>
        </w:rPr>
        <w:t>,</w:t>
      </w:r>
      <w:r w:rsidR="00B62839" w:rsidRPr="00F74A06">
        <w:rPr>
          <w:rFonts w:ascii="Arial" w:hAnsi="Arial" w:cs="Arial"/>
        </w:rPr>
        <w:t xml:space="preserve"> </w:t>
      </w:r>
      <w:r w:rsidR="00F62792" w:rsidRPr="00F74A06">
        <w:rPr>
          <w:rFonts w:ascii="Arial" w:hAnsi="Arial" w:cs="Arial"/>
        </w:rPr>
        <w:t xml:space="preserve">680 sequences </w:t>
      </w:r>
      <w:r w:rsidR="00741DBF" w:rsidRPr="00F74A06">
        <w:rPr>
          <w:rFonts w:ascii="Arial" w:hAnsi="Arial" w:cs="Arial"/>
        </w:rPr>
        <w:t>of</w:t>
      </w:r>
      <w:r w:rsidR="00F62792" w:rsidRPr="00F74A06">
        <w:rPr>
          <w:rFonts w:ascii="Arial" w:hAnsi="Arial" w:cs="Arial"/>
        </w:rPr>
        <w:t xml:space="preserve"> complete S segment and 578 sequences of </w:t>
      </w:r>
      <w:r w:rsidR="004F39B6" w:rsidRPr="00F74A06">
        <w:rPr>
          <w:rFonts w:ascii="Arial" w:hAnsi="Arial" w:cs="Arial"/>
        </w:rPr>
        <w:t xml:space="preserve">partial L segment </w:t>
      </w:r>
      <w:r w:rsidR="00923492" w:rsidRPr="00F74A06">
        <w:rPr>
          <w:rFonts w:ascii="Arial" w:hAnsi="Arial" w:cs="Arial"/>
        </w:rPr>
        <w:t>(</w:t>
      </w:r>
      <w:r w:rsidR="00F62792" w:rsidRPr="00F74A06">
        <w:rPr>
          <w:rFonts w:ascii="Arial" w:hAnsi="Arial" w:cs="Arial"/>
        </w:rPr>
        <w:t xml:space="preserve">L </w:t>
      </w:r>
      <w:r w:rsidR="00B62839" w:rsidRPr="00F74A06">
        <w:rPr>
          <w:rFonts w:ascii="Arial" w:hAnsi="Arial" w:cs="Arial"/>
        </w:rPr>
        <w:t>protein</w:t>
      </w:r>
      <w:r w:rsidR="004F39B6" w:rsidRPr="00F74A06">
        <w:rPr>
          <w:rFonts w:ascii="Arial" w:hAnsi="Arial" w:cs="Arial"/>
        </w:rPr>
        <w:t xml:space="preserve"> only</w:t>
      </w:r>
      <w:r w:rsidR="00F62792" w:rsidRPr="00F74A06">
        <w:rPr>
          <w:rFonts w:ascii="Arial" w:hAnsi="Arial" w:cs="Arial"/>
        </w:rPr>
        <w:t>)</w:t>
      </w:r>
      <w:r w:rsidR="00B62839" w:rsidRPr="00F74A06">
        <w:rPr>
          <w:rFonts w:ascii="Arial" w:hAnsi="Arial" w:cs="Arial"/>
        </w:rPr>
        <w:t xml:space="preserve"> </w:t>
      </w:r>
      <w:r w:rsidR="00741DBF" w:rsidRPr="00F74A06">
        <w:rPr>
          <w:rFonts w:ascii="Arial" w:hAnsi="Arial" w:cs="Arial"/>
        </w:rPr>
        <w:t>were used</w:t>
      </w:r>
      <w:r w:rsidRPr="00F74A06">
        <w:rPr>
          <w:rFonts w:ascii="Arial" w:hAnsi="Arial" w:cs="Arial"/>
        </w:rPr>
        <w:t>.</w:t>
      </w:r>
      <w:r w:rsidR="00B62839" w:rsidRPr="00F74A06">
        <w:rPr>
          <w:rFonts w:ascii="Arial" w:hAnsi="Arial" w:cs="Arial"/>
        </w:rPr>
        <w:t xml:space="preserve"> </w:t>
      </w:r>
      <w:r w:rsidR="00B70AFE" w:rsidRPr="00F74A06">
        <w:rPr>
          <w:rFonts w:ascii="Arial" w:hAnsi="Arial" w:cs="Arial"/>
        </w:rPr>
        <w:t xml:space="preserve">Accession numbers of included and excluded sequences are available in </w:t>
      </w:r>
      <w:r w:rsidR="00B70AFE" w:rsidRPr="009348F4">
        <w:rPr>
          <w:rFonts w:ascii="Arial" w:hAnsi="Arial" w:cs="Arial"/>
        </w:rPr>
        <w:t>Supplementary table 1</w:t>
      </w:r>
      <w:r w:rsidR="00B70AFE" w:rsidRPr="00F74A06">
        <w:rPr>
          <w:rFonts w:ascii="Arial" w:hAnsi="Arial" w:cs="Arial"/>
        </w:rPr>
        <w:t>.</w:t>
      </w:r>
    </w:p>
    <w:p w14:paraId="10716AC7" w14:textId="77777777" w:rsidR="00583935" w:rsidRPr="008767A5" w:rsidRDefault="00583935" w:rsidP="00AE1C6C">
      <w:pPr>
        <w:spacing w:after="0" w:line="360" w:lineRule="auto"/>
        <w:jc w:val="both"/>
        <w:rPr>
          <w:rFonts w:ascii="Arial" w:hAnsi="Arial" w:cs="Arial"/>
          <w:b/>
          <w:bCs/>
        </w:rPr>
      </w:pPr>
    </w:p>
    <w:p w14:paraId="4F57B229" w14:textId="566C5993" w:rsidR="00B705FB" w:rsidRPr="007433EF" w:rsidRDefault="007F471E" w:rsidP="007433EF">
      <w:pPr>
        <w:pStyle w:val="ListParagraph"/>
        <w:numPr>
          <w:ilvl w:val="1"/>
          <w:numId w:val="10"/>
        </w:numPr>
        <w:spacing w:after="0" w:line="360" w:lineRule="auto"/>
        <w:jc w:val="both"/>
        <w:rPr>
          <w:rFonts w:ascii="Arial" w:hAnsi="Arial" w:cs="Arial"/>
          <w:b/>
          <w:bCs/>
          <w:rPrChange w:id="66" w:author="David Simons" w:date="2022-10-06T09:41:00Z">
            <w:rPr/>
          </w:rPrChange>
        </w:rPr>
        <w:pPrChange w:id="67" w:author="David Simons" w:date="2022-10-06T09:41:00Z">
          <w:pPr>
            <w:spacing w:after="0" w:line="360" w:lineRule="auto"/>
            <w:jc w:val="both"/>
          </w:pPr>
        </w:pPrChange>
      </w:pPr>
      <w:del w:id="68" w:author="David Simons" w:date="2022-10-06T09:41:00Z">
        <w:r w:rsidRPr="007433EF" w:rsidDel="007433EF">
          <w:rPr>
            <w:rFonts w:ascii="Arial" w:hAnsi="Arial" w:cs="Arial"/>
            <w:b/>
            <w:bCs/>
            <w:rPrChange w:id="69" w:author="David Simons" w:date="2022-10-06T09:41:00Z">
              <w:rPr/>
            </w:rPrChange>
          </w:rPr>
          <w:delText>3</w:delText>
        </w:r>
        <w:r w:rsidR="00B705FB" w:rsidRPr="007433EF" w:rsidDel="007433EF">
          <w:rPr>
            <w:rFonts w:ascii="Arial" w:hAnsi="Arial" w:cs="Arial"/>
            <w:b/>
            <w:bCs/>
            <w:rPrChange w:id="70" w:author="David Simons" w:date="2022-10-06T09:41:00Z">
              <w:rPr/>
            </w:rPrChange>
          </w:rPr>
          <w:delText xml:space="preserve">.2 </w:delText>
        </w:r>
      </w:del>
      <w:r w:rsidR="00B705FB" w:rsidRPr="007433EF">
        <w:rPr>
          <w:rFonts w:ascii="Arial" w:hAnsi="Arial" w:cs="Arial"/>
          <w:b/>
          <w:bCs/>
          <w:rPrChange w:id="71" w:author="David Simons" w:date="2022-10-06T09:41:00Z">
            <w:rPr/>
          </w:rPrChange>
        </w:rPr>
        <w:t>Descriptive Analysis</w:t>
      </w:r>
    </w:p>
    <w:p w14:paraId="29807DF8" w14:textId="77777777" w:rsidR="00583935" w:rsidRPr="00F74A06" w:rsidRDefault="00583935" w:rsidP="00AE1C6C">
      <w:pPr>
        <w:spacing w:after="0" w:line="360" w:lineRule="auto"/>
        <w:jc w:val="both"/>
        <w:rPr>
          <w:rFonts w:ascii="Arial" w:hAnsi="Arial" w:cs="Arial"/>
        </w:rPr>
      </w:pPr>
    </w:p>
    <w:p w14:paraId="728C0BC9" w14:textId="1A5DA27C" w:rsidR="00504C6E" w:rsidRPr="00F74A06" w:rsidRDefault="0018775D" w:rsidP="00AE1C6C">
      <w:pPr>
        <w:spacing w:after="0" w:line="360" w:lineRule="auto"/>
        <w:jc w:val="both"/>
        <w:rPr>
          <w:rFonts w:ascii="Arial" w:hAnsi="Arial" w:cs="Arial"/>
        </w:rPr>
      </w:pPr>
      <w:r w:rsidRPr="00F74A06">
        <w:rPr>
          <w:rFonts w:ascii="Arial" w:hAnsi="Arial" w:cs="Arial"/>
        </w:rPr>
        <w:t xml:space="preserve">Year of collection was available </w:t>
      </w:r>
      <w:r w:rsidR="00681C3C" w:rsidRPr="00F74A06">
        <w:rPr>
          <w:rFonts w:ascii="Arial" w:hAnsi="Arial" w:cs="Arial"/>
        </w:rPr>
        <w:t xml:space="preserve">for </w:t>
      </w:r>
      <w:r w:rsidRPr="00F74A06">
        <w:rPr>
          <w:rFonts w:ascii="Arial" w:hAnsi="Arial" w:cs="Arial"/>
        </w:rPr>
        <w:t xml:space="preserve">2,108 records, with </w:t>
      </w:r>
      <w:r w:rsidR="00D50160" w:rsidRPr="00F74A06">
        <w:rPr>
          <w:rFonts w:ascii="Arial" w:hAnsi="Arial" w:cs="Arial"/>
        </w:rPr>
        <w:t xml:space="preserve">the </w:t>
      </w:r>
      <w:r w:rsidR="00AD24EB" w:rsidRPr="00F74A06">
        <w:rPr>
          <w:rFonts w:ascii="Arial" w:hAnsi="Arial" w:cs="Arial"/>
        </w:rPr>
        <w:t>oldest</w:t>
      </w:r>
      <w:r w:rsidRPr="00F74A06">
        <w:rPr>
          <w:rFonts w:ascii="Arial" w:hAnsi="Arial" w:cs="Arial"/>
        </w:rPr>
        <w:t xml:space="preserve"> sequence</w:t>
      </w:r>
      <w:r w:rsidR="00AD24EB" w:rsidRPr="00F74A06">
        <w:rPr>
          <w:rFonts w:ascii="Arial" w:hAnsi="Arial" w:cs="Arial"/>
        </w:rPr>
        <w:t xml:space="preserve"> dat</w:t>
      </w:r>
      <w:r w:rsidRPr="00F74A06">
        <w:rPr>
          <w:rFonts w:ascii="Arial" w:hAnsi="Arial" w:cs="Arial"/>
        </w:rPr>
        <w:t>ing</w:t>
      </w:r>
      <w:r w:rsidR="00AD24EB" w:rsidRPr="00F74A06">
        <w:rPr>
          <w:rFonts w:ascii="Arial" w:hAnsi="Arial" w:cs="Arial"/>
        </w:rPr>
        <w:t xml:space="preserve"> from 1969. </w:t>
      </w:r>
      <w:r w:rsidR="0053543F" w:rsidRPr="00F74A06">
        <w:rPr>
          <w:rFonts w:ascii="Arial" w:hAnsi="Arial" w:cs="Arial"/>
        </w:rPr>
        <w:t>Among these</w:t>
      </w:r>
      <w:r w:rsidR="001F42BA" w:rsidRPr="00F74A06">
        <w:rPr>
          <w:rFonts w:ascii="Arial" w:hAnsi="Arial" w:cs="Arial"/>
        </w:rPr>
        <w:t xml:space="preserve"> records</w:t>
      </w:r>
      <w:r w:rsidR="0053543F" w:rsidRPr="00F74A06">
        <w:rPr>
          <w:rFonts w:ascii="Arial" w:hAnsi="Arial" w:cs="Arial"/>
        </w:rPr>
        <w:t xml:space="preserve">, </w:t>
      </w:r>
      <w:r w:rsidR="00172EAB" w:rsidRPr="00F74A06">
        <w:rPr>
          <w:rFonts w:ascii="Arial" w:hAnsi="Arial" w:cs="Arial"/>
        </w:rPr>
        <w:t>most</w:t>
      </w:r>
      <w:r w:rsidR="0053543F" w:rsidRPr="00F74A06">
        <w:rPr>
          <w:rFonts w:ascii="Arial" w:hAnsi="Arial" w:cs="Arial"/>
        </w:rPr>
        <w:t xml:space="preserve"> </w:t>
      </w:r>
      <w:r w:rsidRPr="00F74A06">
        <w:rPr>
          <w:rFonts w:ascii="Arial" w:hAnsi="Arial" w:cs="Arial"/>
        </w:rPr>
        <w:t>sequences</w:t>
      </w:r>
      <w:r w:rsidR="0053543F" w:rsidRPr="00F74A06">
        <w:rPr>
          <w:rFonts w:ascii="Arial" w:hAnsi="Arial" w:cs="Arial"/>
        </w:rPr>
        <w:t xml:space="preserve"> (n</w:t>
      </w:r>
      <w:r w:rsidR="00681C3C" w:rsidRPr="00F74A06">
        <w:rPr>
          <w:rFonts w:ascii="Arial" w:hAnsi="Arial" w:cs="Arial"/>
        </w:rPr>
        <w:t xml:space="preserve"> </w:t>
      </w:r>
      <w:r w:rsidR="0053543F" w:rsidRPr="00F74A06">
        <w:rPr>
          <w:rFonts w:ascii="Arial" w:hAnsi="Arial" w:cs="Arial"/>
        </w:rPr>
        <w:t>=</w:t>
      </w:r>
      <w:r w:rsidR="00681C3C" w:rsidRPr="00F74A06">
        <w:rPr>
          <w:rFonts w:ascii="Arial" w:hAnsi="Arial" w:cs="Arial"/>
        </w:rPr>
        <w:t xml:space="preserve"> </w:t>
      </w:r>
      <w:r w:rsidR="0053543F" w:rsidRPr="00F74A06">
        <w:rPr>
          <w:rFonts w:ascii="Arial" w:hAnsi="Arial" w:cs="Arial"/>
        </w:rPr>
        <w:t>2</w:t>
      </w:r>
      <w:r w:rsidR="00681C3C" w:rsidRPr="00F74A06">
        <w:rPr>
          <w:rFonts w:ascii="Arial" w:hAnsi="Arial" w:cs="Arial"/>
        </w:rPr>
        <w:t>,</w:t>
      </w:r>
      <w:r w:rsidR="0053543F" w:rsidRPr="00F74A06">
        <w:rPr>
          <w:rFonts w:ascii="Arial" w:hAnsi="Arial" w:cs="Arial"/>
        </w:rPr>
        <w:t>063)</w:t>
      </w:r>
      <w:r w:rsidRPr="00F74A06">
        <w:rPr>
          <w:rFonts w:ascii="Arial" w:hAnsi="Arial" w:cs="Arial"/>
        </w:rPr>
        <w:t xml:space="preserve"> </w:t>
      </w:r>
      <w:r w:rsidR="00C8150B" w:rsidRPr="00F74A06">
        <w:rPr>
          <w:rFonts w:ascii="Arial" w:hAnsi="Arial" w:cs="Arial"/>
        </w:rPr>
        <w:t>have been obtained since 2000</w:t>
      </w:r>
      <w:ins w:id="72" w:author="David Simons" w:date="2022-10-05T14:47:00Z">
        <w:r w:rsidR="00384414">
          <w:rPr>
            <w:rFonts w:ascii="Arial" w:hAnsi="Arial" w:cs="Arial"/>
          </w:rPr>
          <w:t>.</w:t>
        </w:r>
      </w:ins>
      <w:r w:rsidR="005D24AA" w:rsidRPr="00F74A06">
        <w:rPr>
          <w:rFonts w:ascii="Arial" w:hAnsi="Arial" w:cs="Arial"/>
        </w:rPr>
        <w:t xml:space="preserve"> </w:t>
      </w:r>
      <w:del w:id="73" w:author="David Simons" w:date="2022-10-05T14:47:00Z">
        <w:r w:rsidR="005D24AA" w:rsidRPr="00F74A06" w:rsidDel="00384414">
          <w:rPr>
            <w:rFonts w:ascii="Arial" w:hAnsi="Arial" w:cs="Arial"/>
          </w:rPr>
          <w:delText>(</w:delText>
        </w:r>
        <w:r w:rsidR="005D24AA" w:rsidRPr="009348F4" w:rsidDel="00384414">
          <w:rPr>
            <w:rFonts w:ascii="Arial" w:hAnsi="Arial" w:cs="Arial"/>
          </w:rPr>
          <w:delText>Figure 1A</w:delText>
        </w:r>
        <w:r w:rsidR="005D24AA" w:rsidRPr="00F74A06" w:rsidDel="00384414">
          <w:rPr>
            <w:rFonts w:ascii="Arial" w:hAnsi="Arial" w:cs="Arial"/>
          </w:rPr>
          <w:delText>)</w:delText>
        </w:r>
        <w:r w:rsidR="00BF6342" w:rsidDel="00384414">
          <w:rPr>
            <w:rFonts w:ascii="Arial" w:hAnsi="Arial" w:cs="Arial"/>
          </w:rPr>
          <w:delText xml:space="preserve">. </w:delText>
        </w:r>
      </w:del>
      <w:r w:rsidR="00EB36F3" w:rsidRPr="00F74A06">
        <w:rPr>
          <w:rFonts w:ascii="Arial" w:hAnsi="Arial" w:cs="Arial"/>
        </w:rPr>
        <w:t>Human-derived LASV sequences comprise</w:t>
      </w:r>
      <w:r w:rsidR="00EB36F3">
        <w:rPr>
          <w:rFonts w:ascii="Arial" w:hAnsi="Arial" w:cs="Arial"/>
        </w:rPr>
        <w:t>d</w:t>
      </w:r>
      <w:r w:rsidR="00EB36F3" w:rsidRPr="00F74A06">
        <w:rPr>
          <w:rFonts w:ascii="Arial" w:hAnsi="Arial" w:cs="Arial"/>
        </w:rPr>
        <w:t xml:space="preserve"> most </w:t>
      </w:r>
      <w:r w:rsidR="00EB36F3">
        <w:rPr>
          <w:rFonts w:ascii="Arial" w:hAnsi="Arial" w:cs="Arial"/>
        </w:rPr>
        <w:t xml:space="preserve">of the </w:t>
      </w:r>
      <w:r w:rsidR="00EB36F3" w:rsidRPr="00F74A06">
        <w:rPr>
          <w:rFonts w:ascii="Arial" w:hAnsi="Arial" w:cs="Arial"/>
        </w:rPr>
        <w:t>available records (67%), other host species include</w:t>
      </w:r>
      <w:r w:rsidR="00EB36F3" w:rsidRPr="00F74A06">
        <w:rPr>
          <w:rFonts w:ascii="Arial" w:hAnsi="Arial" w:cs="Arial"/>
          <w:i/>
          <w:iCs/>
        </w:rPr>
        <w:t xml:space="preserve"> Mastomys natalensis </w:t>
      </w:r>
      <w:r w:rsidR="00EB36F3" w:rsidRPr="00F74A06">
        <w:rPr>
          <w:rFonts w:ascii="Arial" w:hAnsi="Arial" w:cs="Arial"/>
        </w:rPr>
        <w:t xml:space="preserve">(29%) and </w:t>
      </w:r>
      <w:r w:rsidR="00EB36F3" w:rsidRPr="00F74A06">
        <w:rPr>
          <w:rFonts w:ascii="Arial" w:hAnsi="Arial" w:cs="Arial"/>
          <w:i/>
          <w:iCs/>
        </w:rPr>
        <w:t xml:space="preserve">Mastomys sp. </w:t>
      </w:r>
      <w:r w:rsidR="00EB36F3" w:rsidRPr="00F74A06">
        <w:rPr>
          <w:rFonts w:ascii="Arial" w:hAnsi="Arial" w:cs="Arial"/>
        </w:rPr>
        <w:t xml:space="preserve">(3%), while </w:t>
      </w:r>
      <w:r w:rsidR="00EB36F3" w:rsidRPr="00F74A06">
        <w:rPr>
          <w:rFonts w:ascii="Arial" w:hAnsi="Arial" w:cs="Arial"/>
          <w:i/>
          <w:iCs/>
        </w:rPr>
        <w:t>Mastomys erythroleucus</w:t>
      </w:r>
      <w:r w:rsidR="00EB36F3">
        <w:rPr>
          <w:rFonts w:ascii="Arial" w:hAnsi="Arial" w:cs="Arial"/>
          <w:i/>
          <w:iCs/>
        </w:rPr>
        <w:t xml:space="preserve"> (n=18)</w:t>
      </w:r>
      <w:r w:rsidR="00EB36F3" w:rsidRPr="00F74A06">
        <w:rPr>
          <w:rFonts w:ascii="Arial" w:hAnsi="Arial" w:cs="Arial"/>
        </w:rPr>
        <w:t xml:space="preserve">, </w:t>
      </w:r>
      <w:r w:rsidR="00EB36F3" w:rsidRPr="00F74A06">
        <w:rPr>
          <w:rFonts w:ascii="Arial" w:hAnsi="Arial" w:cs="Arial"/>
          <w:i/>
          <w:iCs/>
        </w:rPr>
        <w:t>Mus baoulei</w:t>
      </w:r>
      <w:r w:rsidR="00EB36F3">
        <w:rPr>
          <w:rFonts w:ascii="Arial" w:hAnsi="Arial" w:cs="Arial"/>
          <w:i/>
          <w:iCs/>
        </w:rPr>
        <w:t xml:space="preserve"> (n=9)</w:t>
      </w:r>
      <w:r w:rsidR="00EB36F3" w:rsidRPr="00F74A06">
        <w:rPr>
          <w:rFonts w:ascii="Arial" w:hAnsi="Arial" w:cs="Arial"/>
          <w:i/>
          <w:iCs/>
        </w:rPr>
        <w:t xml:space="preserve"> </w:t>
      </w:r>
      <w:r w:rsidR="00EB36F3" w:rsidRPr="00F74A06">
        <w:rPr>
          <w:rFonts w:ascii="Arial" w:hAnsi="Arial" w:cs="Arial"/>
        </w:rPr>
        <w:t xml:space="preserve">and </w:t>
      </w:r>
      <w:r w:rsidR="00EB36F3" w:rsidRPr="00F74A06">
        <w:rPr>
          <w:rFonts w:ascii="Arial" w:hAnsi="Arial" w:cs="Arial"/>
          <w:i/>
          <w:iCs/>
        </w:rPr>
        <w:t xml:space="preserve">Hylomyscus pamfi </w:t>
      </w:r>
      <w:r w:rsidR="00EB36F3">
        <w:rPr>
          <w:rFonts w:ascii="Arial" w:hAnsi="Arial" w:cs="Arial"/>
          <w:i/>
          <w:iCs/>
        </w:rPr>
        <w:t xml:space="preserve">(n=10) </w:t>
      </w:r>
      <w:r w:rsidR="00EB36F3" w:rsidRPr="00F74A06">
        <w:rPr>
          <w:rFonts w:ascii="Arial" w:hAnsi="Arial" w:cs="Arial"/>
        </w:rPr>
        <w:t>represent &lt; 1% each</w:t>
      </w:r>
      <w:del w:id="74" w:author="David Simons" w:date="2022-10-05T14:47:00Z">
        <w:r w:rsidR="00EB36F3" w:rsidRPr="00F74A06" w:rsidDel="00384414">
          <w:rPr>
            <w:rFonts w:ascii="Arial" w:hAnsi="Arial" w:cs="Arial"/>
          </w:rPr>
          <w:delText xml:space="preserve"> (</w:delText>
        </w:r>
        <w:r w:rsidR="00EB36F3" w:rsidRPr="009348F4" w:rsidDel="00384414">
          <w:rPr>
            <w:rFonts w:ascii="Arial" w:hAnsi="Arial" w:cs="Arial"/>
          </w:rPr>
          <w:delText>Figure 1B)</w:delText>
        </w:r>
      </w:del>
      <w:r w:rsidR="00EB36F3" w:rsidRPr="009348F4">
        <w:rPr>
          <w:rFonts w:ascii="Arial" w:hAnsi="Arial" w:cs="Arial"/>
        </w:rPr>
        <w:t xml:space="preserve">. </w:t>
      </w:r>
      <w:r w:rsidR="00EB36F3" w:rsidRPr="00F74A06">
        <w:rPr>
          <w:rFonts w:ascii="Arial" w:hAnsi="Arial" w:cs="Arial"/>
        </w:rPr>
        <w:t xml:space="preserve">The species sampled was not documented in </w:t>
      </w:r>
      <w:del w:id="75" w:author="David Simons" w:date="2022-10-05T14:48:00Z">
        <w:r w:rsidR="00EB36F3" w:rsidRPr="00F74A06" w:rsidDel="00384414">
          <w:rPr>
            <w:rFonts w:ascii="Arial" w:hAnsi="Arial" w:cs="Arial"/>
          </w:rPr>
          <w:delText xml:space="preserve">176 </w:delText>
        </w:r>
      </w:del>
      <w:ins w:id="76" w:author="David Simons" w:date="2022-10-05T14:48:00Z">
        <w:r w:rsidR="00384414">
          <w:rPr>
            <w:rFonts w:ascii="Arial" w:hAnsi="Arial" w:cs="Arial"/>
          </w:rPr>
          <w:t>107</w:t>
        </w:r>
        <w:r w:rsidR="00384414" w:rsidRPr="00F74A06">
          <w:rPr>
            <w:rFonts w:ascii="Arial" w:hAnsi="Arial" w:cs="Arial"/>
          </w:rPr>
          <w:t xml:space="preserve"> </w:t>
        </w:r>
      </w:ins>
      <w:r w:rsidR="00EB36F3" w:rsidRPr="00F74A06">
        <w:rPr>
          <w:rFonts w:ascii="Arial" w:hAnsi="Arial" w:cs="Arial"/>
        </w:rPr>
        <w:t xml:space="preserve">records. </w:t>
      </w:r>
      <w:r w:rsidR="00BF6342">
        <w:rPr>
          <w:rFonts w:ascii="Arial" w:hAnsi="Arial" w:cs="Arial"/>
        </w:rPr>
        <w:t>T</w:t>
      </w:r>
      <w:r w:rsidR="00681C3C" w:rsidRPr="00F74A06">
        <w:rPr>
          <w:rFonts w:ascii="Arial" w:hAnsi="Arial" w:cs="Arial"/>
        </w:rPr>
        <w:t>he majority of</w:t>
      </w:r>
      <w:r w:rsidR="001F42BA" w:rsidRPr="00F74A06">
        <w:rPr>
          <w:rFonts w:ascii="Arial" w:hAnsi="Arial" w:cs="Arial"/>
        </w:rPr>
        <w:t xml:space="preserve"> sequences were </w:t>
      </w:r>
      <w:ins w:id="77" w:author="David Simons" w:date="2022-10-05T14:47:00Z">
        <w:r w:rsidR="00384414">
          <w:rPr>
            <w:rFonts w:ascii="Arial" w:hAnsi="Arial" w:cs="Arial"/>
          </w:rPr>
          <w:t xml:space="preserve">produced from samples </w:t>
        </w:r>
      </w:ins>
      <w:r w:rsidR="001F42BA" w:rsidRPr="00F74A06">
        <w:rPr>
          <w:rFonts w:ascii="Arial" w:hAnsi="Arial" w:cs="Arial"/>
        </w:rPr>
        <w:t xml:space="preserve">collected </w:t>
      </w:r>
      <w:r w:rsidR="00B874E0" w:rsidRPr="00F74A06">
        <w:rPr>
          <w:rFonts w:ascii="Arial" w:hAnsi="Arial" w:cs="Arial"/>
        </w:rPr>
        <w:t xml:space="preserve">in </w:t>
      </w:r>
      <w:r w:rsidR="00766946" w:rsidRPr="00F74A06">
        <w:rPr>
          <w:rFonts w:ascii="Arial" w:hAnsi="Arial" w:cs="Arial"/>
        </w:rPr>
        <w:t>Nigeria (</w:t>
      </w:r>
      <w:r w:rsidR="00C8150B" w:rsidRPr="00F74A06">
        <w:rPr>
          <w:rFonts w:ascii="Arial" w:hAnsi="Arial" w:cs="Arial"/>
        </w:rPr>
        <w:t>5</w:t>
      </w:r>
      <w:r w:rsidR="00A708B2" w:rsidRPr="00F74A06">
        <w:rPr>
          <w:rFonts w:ascii="Arial" w:hAnsi="Arial" w:cs="Arial"/>
        </w:rPr>
        <w:t>6</w:t>
      </w:r>
      <w:r w:rsidR="00766946" w:rsidRPr="00F74A06">
        <w:rPr>
          <w:rFonts w:ascii="Arial" w:hAnsi="Arial" w:cs="Arial"/>
        </w:rPr>
        <w:t>%)</w:t>
      </w:r>
      <w:r w:rsidR="00B705FB" w:rsidRPr="00F74A06">
        <w:rPr>
          <w:rFonts w:ascii="Arial" w:hAnsi="Arial" w:cs="Arial"/>
        </w:rPr>
        <w:t>, followed by</w:t>
      </w:r>
      <w:r w:rsidR="00C8150B" w:rsidRPr="00F74A06">
        <w:rPr>
          <w:rFonts w:ascii="Arial" w:hAnsi="Arial" w:cs="Arial"/>
        </w:rPr>
        <w:t xml:space="preserve"> Guinea (</w:t>
      </w:r>
      <w:r w:rsidR="00A708B2" w:rsidRPr="00F74A06">
        <w:rPr>
          <w:rFonts w:ascii="Arial" w:hAnsi="Arial" w:cs="Arial"/>
        </w:rPr>
        <w:t>20</w:t>
      </w:r>
      <w:r w:rsidR="00C8150B" w:rsidRPr="00F74A06">
        <w:rPr>
          <w:rFonts w:ascii="Arial" w:hAnsi="Arial" w:cs="Arial"/>
        </w:rPr>
        <w:t>%)</w:t>
      </w:r>
      <w:r w:rsidR="00E87FD2" w:rsidRPr="00F74A06">
        <w:rPr>
          <w:rFonts w:ascii="Arial" w:hAnsi="Arial" w:cs="Arial"/>
        </w:rPr>
        <w:t>,</w:t>
      </w:r>
      <w:r w:rsidR="00B705FB" w:rsidRPr="00F74A06">
        <w:rPr>
          <w:rFonts w:ascii="Arial" w:hAnsi="Arial" w:cs="Arial"/>
        </w:rPr>
        <w:t xml:space="preserve"> Sierra Leone</w:t>
      </w:r>
      <w:r w:rsidR="00766946" w:rsidRPr="00F74A06">
        <w:rPr>
          <w:rFonts w:ascii="Arial" w:hAnsi="Arial" w:cs="Arial"/>
        </w:rPr>
        <w:t xml:space="preserve"> (1</w:t>
      </w:r>
      <w:r w:rsidR="00A708B2" w:rsidRPr="00F74A06">
        <w:rPr>
          <w:rFonts w:ascii="Arial" w:hAnsi="Arial" w:cs="Arial"/>
        </w:rPr>
        <w:t>4</w:t>
      </w:r>
      <w:r w:rsidR="00766946" w:rsidRPr="00F74A06">
        <w:rPr>
          <w:rFonts w:ascii="Arial" w:hAnsi="Arial" w:cs="Arial"/>
        </w:rPr>
        <w:t>%), Liberia (</w:t>
      </w:r>
      <w:r w:rsidR="00C8150B" w:rsidRPr="00F74A06">
        <w:rPr>
          <w:rFonts w:ascii="Arial" w:hAnsi="Arial" w:cs="Arial"/>
        </w:rPr>
        <w:t>4</w:t>
      </w:r>
      <w:r w:rsidR="00766946" w:rsidRPr="00F74A06">
        <w:rPr>
          <w:rFonts w:ascii="Arial" w:hAnsi="Arial" w:cs="Arial"/>
        </w:rPr>
        <w:t>%) and Cote d’Ivoire</w:t>
      </w:r>
      <w:r w:rsidR="00B705FB" w:rsidRPr="00F74A06">
        <w:rPr>
          <w:rFonts w:ascii="Arial" w:hAnsi="Arial" w:cs="Arial"/>
        </w:rPr>
        <w:t xml:space="preserve"> </w:t>
      </w:r>
      <w:r w:rsidR="00766946" w:rsidRPr="00F74A06">
        <w:rPr>
          <w:rFonts w:ascii="Arial" w:hAnsi="Arial" w:cs="Arial"/>
        </w:rPr>
        <w:t xml:space="preserve">(3%) with the </w:t>
      </w:r>
      <w:r w:rsidR="00C8150B" w:rsidRPr="00F74A06">
        <w:rPr>
          <w:rFonts w:ascii="Arial" w:hAnsi="Arial" w:cs="Arial"/>
        </w:rPr>
        <w:t>remainder obtained from</w:t>
      </w:r>
      <w:r w:rsidR="00766946" w:rsidRPr="00F74A06">
        <w:rPr>
          <w:rFonts w:ascii="Arial" w:hAnsi="Arial" w:cs="Arial"/>
        </w:rPr>
        <w:t>, Benin,</w:t>
      </w:r>
      <w:r w:rsidR="00C8150B" w:rsidRPr="00F74A06">
        <w:rPr>
          <w:rFonts w:ascii="Arial" w:hAnsi="Arial" w:cs="Arial"/>
        </w:rPr>
        <w:t xml:space="preserve"> Ghana,</w:t>
      </w:r>
      <w:r w:rsidR="00766946" w:rsidRPr="00F74A06">
        <w:rPr>
          <w:rFonts w:ascii="Arial" w:hAnsi="Arial" w:cs="Arial"/>
        </w:rPr>
        <w:t xml:space="preserve"> Mali</w:t>
      </w:r>
      <w:r w:rsidR="00C8150B" w:rsidRPr="00F74A06">
        <w:rPr>
          <w:rFonts w:ascii="Arial" w:hAnsi="Arial" w:cs="Arial"/>
        </w:rPr>
        <w:t xml:space="preserve"> and</w:t>
      </w:r>
      <w:r w:rsidR="00766946" w:rsidRPr="00F74A06">
        <w:rPr>
          <w:rFonts w:ascii="Arial" w:hAnsi="Arial" w:cs="Arial"/>
        </w:rPr>
        <w:t xml:space="preserve"> Togo</w:t>
      </w:r>
      <w:r w:rsidR="00C8150B" w:rsidRPr="00F74A06">
        <w:rPr>
          <w:rFonts w:ascii="Arial" w:hAnsi="Arial" w:cs="Arial"/>
        </w:rPr>
        <w:t xml:space="preserve"> </w:t>
      </w:r>
      <w:r w:rsidR="00B705FB" w:rsidRPr="00F74A06">
        <w:rPr>
          <w:rFonts w:ascii="Arial" w:hAnsi="Arial" w:cs="Arial"/>
        </w:rPr>
        <w:t>(</w:t>
      </w:r>
      <w:r w:rsidR="00B705FB" w:rsidRPr="009348F4">
        <w:rPr>
          <w:rFonts w:ascii="Arial" w:hAnsi="Arial" w:cs="Arial"/>
        </w:rPr>
        <w:t>Figure</w:t>
      </w:r>
      <w:r w:rsidR="00E46501" w:rsidRPr="009348F4">
        <w:rPr>
          <w:rFonts w:ascii="Arial" w:hAnsi="Arial" w:cs="Arial"/>
        </w:rPr>
        <w:t xml:space="preserve"> 1</w:t>
      </w:r>
      <w:del w:id="78" w:author="David Simons" w:date="2022-10-05T14:48:00Z">
        <w:r w:rsidR="000C0454" w:rsidRPr="009348F4" w:rsidDel="00310732">
          <w:rPr>
            <w:rFonts w:ascii="Arial" w:hAnsi="Arial" w:cs="Arial"/>
          </w:rPr>
          <w:delText>C</w:delText>
        </w:r>
      </w:del>
      <w:r w:rsidR="00B705FB" w:rsidRPr="009348F4">
        <w:rPr>
          <w:rFonts w:ascii="Arial" w:hAnsi="Arial" w:cs="Arial"/>
        </w:rPr>
        <w:t>).</w:t>
      </w:r>
      <w:r w:rsidR="00B705FB" w:rsidRPr="00F74A06">
        <w:rPr>
          <w:rFonts w:ascii="Arial" w:hAnsi="Arial" w:cs="Arial"/>
        </w:rPr>
        <w:t xml:space="preserve"> </w:t>
      </w:r>
    </w:p>
    <w:p w14:paraId="6A4A986B" w14:textId="7D2DA9D6" w:rsidR="00504C6E" w:rsidRPr="00F74A06" w:rsidRDefault="00B45821" w:rsidP="00AE1C6C">
      <w:pPr>
        <w:spacing w:after="0" w:line="360" w:lineRule="auto"/>
        <w:jc w:val="both"/>
        <w:rPr>
          <w:rFonts w:ascii="Arial" w:hAnsi="Arial" w:cs="Arial"/>
        </w:rPr>
      </w:pPr>
      <w:ins w:id="79" w:author="David Simons" w:date="2022-10-05T15:13:00Z">
        <w:r>
          <w:rPr>
            <w:rFonts w:ascii="Arial" w:hAnsi="Arial" w:cs="Arial"/>
            <w:noProof/>
          </w:rPr>
          <w:lastRenderedPageBreak/>
          <w:drawing>
            <wp:inline distT="0" distB="0" distL="0" distR="0" wp14:anchorId="34C76E79" wp14:editId="3F40E8C4">
              <wp:extent cx="4999190" cy="95034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584" r="15278"/>
                      <a:stretch/>
                    </pic:blipFill>
                    <pic:spPr bwMode="auto">
                      <a:xfrm>
                        <a:off x="0" y="0"/>
                        <a:ext cx="5011532" cy="952687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11A9155" w14:textId="09C4FF36" w:rsidR="00504C6E" w:rsidRPr="00F74A06" w:rsidRDefault="00504C6E" w:rsidP="00AE1C6C">
      <w:pPr>
        <w:spacing w:after="0" w:line="360" w:lineRule="auto"/>
        <w:jc w:val="both"/>
        <w:rPr>
          <w:rFonts w:ascii="Arial" w:hAnsi="Arial" w:cs="Arial"/>
        </w:rPr>
      </w:pPr>
      <w:r w:rsidRPr="009348F4">
        <w:rPr>
          <w:rFonts w:ascii="Arial" w:hAnsi="Arial" w:cs="Arial"/>
        </w:rPr>
        <w:lastRenderedPageBreak/>
        <w:t>Figure 1</w:t>
      </w:r>
      <w:r w:rsidRPr="00F74A06">
        <w:rPr>
          <w:rFonts w:ascii="Arial" w:hAnsi="Arial" w:cs="Arial"/>
        </w:rPr>
        <w:t xml:space="preserve"> – </w:t>
      </w:r>
      <w:ins w:id="80" w:author="David Simons" w:date="2022-10-05T15:13:00Z">
        <w:r w:rsidR="00B45821">
          <w:rPr>
            <w:rFonts w:ascii="Arial" w:hAnsi="Arial" w:cs="Arial"/>
          </w:rPr>
          <w:t xml:space="preserve">The </w:t>
        </w:r>
      </w:ins>
      <w:ins w:id="81" w:author="David Simons" w:date="2022-10-05T15:14:00Z">
        <w:r w:rsidR="00B45821">
          <w:rPr>
            <w:rFonts w:ascii="Arial" w:hAnsi="Arial" w:cs="Arial"/>
          </w:rPr>
          <w:t>number of sequences</w:t>
        </w:r>
      </w:ins>
      <w:ins w:id="82" w:author="David Simons" w:date="2022-10-06T09:04:00Z">
        <w:r w:rsidR="001B0589">
          <w:rPr>
            <w:rFonts w:ascii="Arial" w:hAnsi="Arial" w:cs="Arial"/>
          </w:rPr>
          <w:t>, shown on a log scale,</w:t>
        </w:r>
      </w:ins>
      <w:ins w:id="83" w:author="David Simons" w:date="2022-10-05T15:14:00Z">
        <w:r w:rsidR="00B45821">
          <w:rPr>
            <w:rFonts w:ascii="Arial" w:hAnsi="Arial" w:cs="Arial"/>
          </w:rPr>
          <w:t xml:space="preserve"> retrieved from NCBI GenBank with associated location and host for human samples (top, N = </w:t>
        </w:r>
      </w:ins>
      <w:ins w:id="84" w:author="David Simons" w:date="2022-10-05T15:15:00Z">
        <w:r w:rsidR="00B45821">
          <w:rPr>
            <w:rFonts w:ascii="Arial" w:hAnsi="Arial" w:cs="Arial"/>
          </w:rPr>
          <w:t xml:space="preserve">1070) and rodent samples (bottom, N = 656). </w:t>
        </w:r>
      </w:ins>
      <w:ins w:id="85" w:author="David Simons" w:date="2022-10-05T15:16:00Z">
        <w:r w:rsidR="00B45821">
          <w:rPr>
            <w:rFonts w:ascii="Arial" w:hAnsi="Arial" w:cs="Arial"/>
          </w:rPr>
          <w:t xml:space="preserve">Sequences for human samples were clustered in Edo State, Nigeria and </w:t>
        </w:r>
      </w:ins>
      <w:ins w:id="86" w:author="David Simons" w:date="2022-10-05T15:17:00Z">
        <w:r w:rsidR="00B45821">
          <w:rPr>
            <w:rFonts w:ascii="Arial" w:hAnsi="Arial" w:cs="Arial"/>
          </w:rPr>
          <w:t xml:space="preserve">Eastern Province, Sierra Leone with </w:t>
        </w:r>
      </w:ins>
      <w:ins w:id="87" w:author="David Simons" w:date="2022-10-05T15:19:00Z">
        <w:r w:rsidR="00B45821">
          <w:rPr>
            <w:rFonts w:ascii="Arial" w:hAnsi="Arial" w:cs="Arial"/>
          </w:rPr>
          <w:t>51 samples from the remaining endemic countries. Sequ</w:t>
        </w:r>
      </w:ins>
      <w:ins w:id="88" w:author="David Simons" w:date="2022-10-05T15:20:00Z">
        <w:r w:rsidR="00B45821">
          <w:rPr>
            <w:rFonts w:ascii="Arial" w:hAnsi="Arial" w:cs="Arial"/>
          </w:rPr>
          <w:t xml:space="preserve">ences from rodent samples were most commonly obtained from Faranah, Guinea and Eastern Province, Sierra Leone with </w:t>
        </w:r>
      </w:ins>
      <w:ins w:id="89" w:author="David Simons" w:date="2022-10-05T15:21:00Z">
        <w:r w:rsidR="00B45821">
          <w:rPr>
            <w:rFonts w:ascii="Arial" w:hAnsi="Arial" w:cs="Arial"/>
          </w:rPr>
          <w:t>136 samples from the remaining endemic countries.</w:t>
        </w:r>
      </w:ins>
      <w:ins w:id="90" w:author="David Simons" w:date="2022-10-06T09:02:00Z">
        <w:r w:rsidR="001B0589">
          <w:rPr>
            <w:rFonts w:ascii="Arial" w:hAnsi="Arial" w:cs="Arial"/>
          </w:rPr>
          <w:t xml:space="preserve"> Grey regions represent level-1 administrative areas with no sequences within countries that have </w:t>
        </w:r>
      </w:ins>
      <w:ins w:id="91" w:author="David Simons" w:date="2022-10-06T09:03:00Z">
        <w:r w:rsidR="001B0589">
          <w:rPr>
            <w:rFonts w:ascii="Arial" w:hAnsi="Arial" w:cs="Arial"/>
          </w:rPr>
          <w:t xml:space="preserve">at least one available sequence. White countries are West African countries with no available </w:t>
        </w:r>
        <w:r w:rsidR="001B0589">
          <w:rPr>
            <w:rFonts w:ascii="Arial" w:hAnsi="Arial" w:cs="Arial"/>
            <w:i/>
            <w:iCs/>
          </w:rPr>
          <w:t xml:space="preserve">Lassa mammarenavirus </w:t>
        </w:r>
        <w:r w:rsidR="001B0589">
          <w:rPr>
            <w:rFonts w:ascii="Arial" w:hAnsi="Arial" w:cs="Arial"/>
          </w:rPr>
          <w:t>sequences.</w:t>
        </w:r>
      </w:ins>
      <w:ins w:id="92" w:author="David Simons" w:date="2022-10-05T15:19:00Z">
        <w:r w:rsidR="00B45821">
          <w:rPr>
            <w:rFonts w:ascii="Arial" w:hAnsi="Arial" w:cs="Arial"/>
          </w:rPr>
          <w:t xml:space="preserve"> </w:t>
        </w:r>
      </w:ins>
      <w:del w:id="93" w:author="David Simons" w:date="2022-10-05T15:13:00Z">
        <w:r w:rsidR="00760F32" w:rsidRPr="00F74A06" w:rsidDel="00B45821">
          <w:rPr>
            <w:rFonts w:ascii="Arial" w:hAnsi="Arial" w:cs="Arial"/>
            <w:b/>
            <w:bCs/>
          </w:rPr>
          <w:delText>A</w:delText>
        </w:r>
        <w:r w:rsidR="00760F32" w:rsidRPr="00F74A06" w:rsidDel="00B45821">
          <w:rPr>
            <w:rFonts w:ascii="Arial" w:hAnsi="Arial" w:cs="Arial"/>
          </w:rPr>
          <w:delText xml:space="preserve"> The </w:delText>
        </w:r>
        <w:r w:rsidR="00D86B10" w:rsidRPr="00F74A06" w:rsidDel="00B45821">
          <w:rPr>
            <w:rFonts w:ascii="Arial" w:hAnsi="Arial" w:cs="Arial"/>
          </w:rPr>
          <w:delText xml:space="preserve">country of origin </w:delText>
        </w:r>
        <w:r w:rsidR="009E5A02" w:rsidDel="00B45821">
          <w:rPr>
            <w:rFonts w:ascii="Arial" w:hAnsi="Arial" w:cs="Arial"/>
          </w:rPr>
          <w:delText xml:space="preserve">and </w:delText>
        </w:r>
        <w:r w:rsidR="00760F32" w:rsidRPr="00F74A06" w:rsidDel="00B45821">
          <w:rPr>
            <w:rFonts w:ascii="Arial" w:hAnsi="Arial" w:cs="Arial"/>
          </w:rPr>
          <w:delText xml:space="preserve">year of sampling for all </w:delText>
        </w:r>
        <w:r w:rsidR="00760F32" w:rsidRPr="00F74A06" w:rsidDel="00B45821">
          <w:rPr>
            <w:rFonts w:ascii="Arial" w:hAnsi="Arial" w:cs="Arial"/>
            <w:i/>
            <w:iCs/>
          </w:rPr>
          <w:delText>Lassa mammarenavirus</w:delText>
        </w:r>
        <w:r w:rsidR="00760F32" w:rsidRPr="00F74A06" w:rsidDel="00B45821">
          <w:rPr>
            <w:rFonts w:ascii="Arial" w:hAnsi="Arial" w:cs="Arial"/>
          </w:rPr>
          <w:delText xml:space="preserve"> sequences retrieved from NCBI GenBank</w:delText>
        </w:r>
        <w:r w:rsidR="009E5A02" w:rsidDel="00B45821">
          <w:rPr>
            <w:rFonts w:ascii="Arial" w:hAnsi="Arial" w:cs="Arial"/>
          </w:rPr>
          <w:delText xml:space="preserve"> (n=2,298)</w:delText>
        </w:r>
        <w:r w:rsidR="00760F32" w:rsidRPr="00F74A06" w:rsidDel="00B45821">
          <w:rPr>
            <w:rFonts w:ascii="Arial" w:hAnsi="Arial" w:cs="Arial"/>
          </w:rPr>
          <w:delText xml:space="preserve">. </w:delText>
        </w:r>
        <w:r w:rsidR="003E5CB0" w:rsidRPr="00F74A06" w:rsidDel="00B45821">
          <w:rPr>
            <w:rFonts w:ascii="Arial" w:hAnsi="Arial" w:cs="Arial"/>
            <w:b/>
            <w:bCs/>
          </w:rPr>
          <w:delText>B</w:delText>
        </w:r>
        <w:r w:rsidR="003E5CB0" w:rsidRPr="00F74A06" w:rsidDel="00B45821">
          <w:rPr>
            <w:rFonts w:ascii="Arial" w:hAnsi="Arial" w:cs="Arial"/>
          </w:rPr>
          <w:delText xml:space="preserve"> Host species sampled LASV sequences were obtained by year of collection (n</w:delText>
        </w:r>
        <w:r w:rsidR="00681C3C" w:rsidRPr="00F74A06" w:rsidDel="00B45821">
          <w:rPr>
            <w:rFonts w:ascii="Arial" w:hAnsi="Arial" w:cs="Arial"/>
          </w:rPr>
          <w:delText xml:space="preserve"> </w:delText>
        </w:r>
        <w:r w:rsidR="003E5CB0" w:rsidRPr="00F74A06" w:rsidDel="00B45821">
          <w:rPr>
            <w:rFonts w:ascii="Arial" w:hAnsi="Arial" w:cs="Arial"/>
          </w:rPr>
          <w:delText>=</w:delText>
        </w:r>
        <w:r w:rsidR="00681C3C" w:rsidRPr="00F74A06" w:rsidDel="00B45821">
          <w:rPr>
            <w:rFonts w:ascii="Arial" w:hAnsi="Arial" w:cs="Arial"/>
          </w:rPr>
          <w:delText xml:space="preserve"> </w:delText>
        </w:r>
        <w:r w:rsidR="003E5CB0" w:rsidRPr="00F74A06" w:rsidDel="00B45821">
          <w:rPr>
            <w:rFonts w:ascii="Arial" w:hAnsi="Arial" w:cs="Arial"/>
          </w:rPr>
          <w:delText>2</w:delText>
        </w:r>
        <w:r w:rsidR="00681C3C" w:rsidRPr="00F74A06" w:rsidDel="00B45821">
          <w:rPr>
            <w:rFonts w:ascii="Arial" w:hAnsi="Arial" w:cs="Arial"/>
          </w:rPr>
          <w:delText>,</w:delText>
        </w:r>
        <w:r w:rsidR="00E77468" w:rsidRPr="00F74A06" w:rsidDel="00B45821">
          <w:rPr>
            <w:rFonts w:ascii="Arial" w:hAnsi="Arial" w:cs="Arial"/>
          </w:rPr>
          <w:delText>120</w:delText>
        </w:r>
        <w:r w:rsidR="003E5CB0" w:rsidRPr="00F74A06" w:rsidDel="00B45821">
          <w:rPr>
            <w:rFonts w:ascii="Arial" w:hAnsi="Arial" w:cs="Arial"/>
          </w:rPr>
          <w:delText>).</w:delText>
        </w:r>
        <w:r w:rsidR="003E205E" w:rsidRPr="00F74A06" w:rsidDel="00B45821">
          <w:rPr>
            <w:rFonts w:ascii="Arial" w:hAnsi="Arial" w:cs="Arial"/>
          </w:rPr>
          <w:delText xml:space="preserve"> </w:delText>
        </w:r>
        <w:r w:rsidR="003E205E" w:rsidRPr="00F74A06" w:rsidDel="00B45821">
          <w:rPr>
            <w:rFonts w:ascii="Arial" w:hAnsi="Arial" w:cs="Arial"/>
            <w:b/>
            <w:bCs/>
          </w:rPr>
          <w:delText>C</w:delText>
        </w:r>
        <w:r w:rsidR="003E5CB0" w:rsidRPr="00F74A06" w:rsidDel="00B45821">
          <w:rPr>
            <w:rFonts w:ascii="Arial" w:hAnsi="Arial" w:cs="Arial"/>
          </w:rPr>
          <w:delText xml:space="preserve"> </w:delText>
        </w:r>
        <w:r w:rsidRPr="00F74A06" w:rsidDel="00B45821">
          <w:rPr>
            <w:rFonts w:ascii="Arial" w:hAnsi="Arial" w:cs="Arial"/>
          </w:rPr>
          <w:delText xml:space="preserve">Location data for the complied </w:delText>
        </w:r>
        <w:r w:rsidRPr="00F74A06" w:rsidDel="00B45821">
          <w:rPr>
            <w:rFonts w:ascii="Arial" w:hAnsi="Arial" w:cs="Arial"/>
            <w:i/>
            <w:iCs/>
          </w:rPr>
          <w:delText>Lassa mammarenavirus (LASV)</w:delText>
        </w:r>
        <w:r w:rsidRPr="00F74A06" w:rsidDel="00B45821">
          <w:rPr>
            <w:rFonts w:ascii="Arial" w:hAnsi="Arial" w:cs="Arial"/>
          </w:rPr>
          <w:delText xml:space="preserve"> sequences as </w:delText>
        </w:r>
        <w:r w:rsidR="003E205E" w:rsidRPr="00F74A06" w:rsidDel="00B45821">
          <w:rPr>
            <w:rFonts w:ascii="Arial" w:hAnsi="Arial" w:cs="Arial"/>
          </w:rPr>
          <w:delText xml:space="preserve">recorded </w:delText>
        </w:r>
        <w:r w:rsidRPr="00F74A06" w:rsidDel="00B45821">
          <w:rPr>
            <w:rFonts w:ascii="Arial" w:hAnsi="Arial" w:cs="Arial"/>
          </w:rPr>
          <w:delText>in NCBI GenBank database</w:delText>
        </w:r>
        <w:r w:rsidR="006D6A1A" w:rsidRPr="00F74A06" w:rsidDel="00B45821">
          <w:rPr>
            <w:rFonts w:ascii="Arial" w:hAnsi="Arial" w:cs="Arial"/>
          </w:rPr>
          <w:delText>.</w:delText>
        </w:r>
        <w:r w:rsidRPr="00F74A06" w:rsidDel="00B45821">
          <w:rPr>
            <w:rFonts w:ascii="Arial" w:hAnsi="Arial" w:cs="Arial"/>
          </w:rPr>
          <w:delText xml:space="preserve"> Country of LASV sample collection </w:delText>
        </w:r>
        <w:r w:rsidR="003E205E" w:rsidRPr="00F74A06" w:rsidDel="00B45821">
          <w:rPr>
            <w:rFonts w:ascii="Arial" w:hAnsi="Arial" w:cs="Arial"/>
          </w:rPr>
          <w:delText>is shown by country colour</w:delText>
        </w:r>
        <w:r w:rsidRPr="00F74A06" w:rsidDel="00B45821">
          <w:rPr>
            <w:rFonts w:ascii="Arial" w:hAnsi="Arial" w:cs="Arial"/>
          </w:rPr>
          <w:delText xml:space="preserve"> (n</w:delText>
        </w:r>
        <w:r w:rsidR="00681C3C" w:rsidRPr="00F74A06" w:rsidDel="00B45821">
          <w:rPr>
            <w:rFonts w:ascii="Arial" w:hAnsi="Arial" w:cs="Arial"/>
          </w:rPr>
          <w:delText xml:space="preserve"> </w:delText>
        </w:r>
        <w:r w:rsidRPr="00F74A06" w:rsidDel="00B45821">
          <w:rPr>
            <w:rFonts w:ascii="Arial" w:hAnsi="Arial" w:cs="Arial"/>
          </w:rPr>
          <w:delText>=</w:delText>
        </w:r>
        <w:r w:rsidR="00681C3C" w:rsidRPr="00F74A06" w:rsidDel="00B45821">
          <w:rPr>
            <w:rFonts w:ascii="Arial" w:hAnsi="Arial" w:cs="Arial"/>
          </w:rPr>
          <w:delText xml:space="preserve"> </w:delText>
        </w:r>
        <w:r w:rsidRPr="00F74A06" w:rsidDel="00B45821">
          <w:rPr>
            <w:rFonts w:ascii="Arial" w:hAnsi="Arial" w:cs="Arial"/>
          </w:rPr>
          <w:delText>2</w:delText>
        </w:r>
        <w:r w:rsidR="00681C3C" w:rsidRPr="00F74A06" w:rsidDel="00B45821">
          <w:rPr>
            <w:rFonts w:ascii="Arial" w:hAnsi="Arial" w:cs="Arial"/>
          </w:rPr>
          <w:delText>,</w:delText>
        </w:r>
        <w:r w:rsidR="003E205E" w:rsidRPr="00F74A06" w:rsidDel="00B45821">
          <w:rPr>
            <w:rFonts w:ascii="Arial" w:hAnsi="Arial" w:cs="Arial"/>
          </w:rPr>
          <w:delText>164</w:delText>
        </w:r>
        <w:r w:rsidRPr="00F74A06" w:rsidDel="00B45821">
          <w:rPr>
            <w:rFonts w:ascii="Arial" w:hAnsi="Arial" w:cs="Arial"/>
          </w:rPr>
          <w:delText xml:space="preserve">). The </w:delText>
        </w:r>
        <w:r w:rsidR="003E205E" w:rsidRPr="00F74A06" w:rsidDel="00B45821">
          <w:rPr>
            <w:rFonts w:ascii="Arial" w:hAnsi="Arial" w:cs="Arial"/>
          </w:rPr>
          <w:delText xml:space="preserve">location of the sample </w:delText>
        </w:r>
        <w:r w:rsidR="004055E8" w:rsidRPr="00F74A06" w:rsidDel="00B45821">
          <w:rPr>
            <w:rFonts w:ascii="Arial" w:hAnsi="Arial" w:cs="Arial"/>
          </w:rPr>
          <w:delText>(</w:delText>
        </w:r>
        <w:r w:rsidR="003E205E" w:rsidRPr="00F74A06" w:rsidDel="00B45821">
          <w:rPr>
            <w:rFonts w:ascii="Arial" w:hAnsi="Arial" w:cs="Arial"/>
          </w:rPr>
          <w:delText>where available</w:delText>
        </w:r>
        <w:r w:rsidR="004055E8" w:rsidRPr="00F74A06" w:rsidDel="00B45821">
          <w:rPr>
            <w:rFonts w:ascii="Arial" w:hAnsi="Arial" w:cs="Arial"/>
          </w:rPr>
          <w:delText>)</w:delText>
        </w:r>
        <w:r w:rsidR="003E205E" w:rsidRPr="00F74A06" w:rsidDel="00B45821">
          <w:rPr>
            <w:rFonts w:ascii="Arial" w:hAnsi="Arial" w:cs="Arial"/>
          </w:rPr>
          <w:delText xml:space="preserve"> is shown by the circles on the map (n</w:delText>
        </w:r>
        <w:r w:rsidR="00681C3C" w:rsidRPr="00F74A06" w:rsidDel="00B45821">
          <w:rPr>
            <w:rFonts w:ascii="Arial" w:hAnsi="Arial" w:cs="Arial"/>
          </w:rPr>
          <w:delText xml:space="preserve"> </w:delText>
        </w:r>
        <w:r w:rsidR="003E205E" w:rsidRPr="00F74A06" w:rsidDel="00B45821">
          <w:rPr>
            <w:rFonts w:ascii="Arial" w:hAnsi="Arial" w:cs="Arial"/>
          </w:rPr>
          <w:delText>=</w:delText>
        </w:r>
        <w:r w:rsidR="00681C3C" w:rsidRPr="00F74A06" w:rsidDel="00B45821">
          <w:rPr>
            <w:rFonts w:ascii="Arial" w:hAnsi="Arial" w:cs="Arial"/>
          </w:rPr>
          <w:delText xml:space="preserve"> </w:delText>
        </w:r>
        <w:r w:rsidR="003E205E" w:rsidRPr="00F74A06" w:rsidDel="00B45821">
          <w:rPr>
            <w:rFonts w:ascii="Arial" w:hAnsi="Arial" w:cs="Arial"/>
          </w:rPr>
          <w:delText>956). The size of the circle corresponds to the number of samples obtained at that location.</w:delText>
        </w:r>
      </w:del>
    </w:p>
    <w:p w14:paraId="2F88F0BC" w14:textId="20E1AB3F" w:rsidR="00E87FD2" w:rsidRDefault="00E87FD2" w:rsidP="00AE1C6C">
      <w:pPr>
        <w:spacing w:after="0" w:line="360" w:lineRule="auto"/>
        <w:jc w:val="both"/>
        <w:rPr>
          <w:ins w:id="94" w:author="David Simons" w:date="2022-10-05T15:22:00Z"/>
          <w:rFonts w:ascii="Arial" w:hAnsi="Arial" w:cs="Arial"/>
        </w:rPr>
      </w:pPr>
    </w:p>
    <w:p w14:paraId="60FE795C" w14:textId="3CF5F0F3" w:rsidR="00B45821" w:rsidRPr="007433EF" w:rsidRDefault="00B45821" w:rsidP="007433EF">
      <w:pPr>
        <w:pStyle w:val="ListParagraph"/>
        <w:numPr>
          <w:ilvl w:val="1"/>
          <w:numId w:val="10"/>
        </w:numPr>
        <w:spacing w:after="0" w:line="360" w:lineRule="auto"/>
        <w:jc w:val="both"/>
        <w:rPr>
          <w:ins w:id="95" w:author="David Simons" w:date="2022-10-05T15:22:00Z"/>
          <w:rFonts w:ascii="Arial" w:hAnsi="Arial" w:cs="Arial"/>
          <w:b/>
          <w:bCs/>
          <w:rPrChange w:id="96" w:author="David Simons" w:date="2022-10-06T09:41:00Z">
            <w:rPr>
              <w:ins w:id="97" w:author="David Simons" w:date="2022-10-05T15:22:00Z"/>
            </w:rPr>
          </w:rPrChange>
        </w:rPr>
        <w:pPrChange w:id="98" w:author="David Simons" w:date="2022-10-06T09:41:00Z">
          <w:pPr>
            <w:spacing w:after="0" w:line="360" w:lineRule="auto"/>
            <w:jc w:val="both"/>
          </w:pPr>
        </w:pPrChange>
      </w:pPr>
      <w:ins w:id="99" w:author="David Simons" w:date="2022-10-05T15:22:00Z">
        <w:r w:rsidRPr="007433EF">
          <w:rPr>
            <w:rFonts w:ascii="Arial" w:hAnsi="Arial" w:cs="Arial"/>
            <w:b/>
            <w:bCs/>
            <w:rPrChange w:id="100" w:author="David Simons" w:date="2022-10-06T09:41:00Z">
              <w:rPr/>
            </w:rPrChange>
          </w:rPr>
          <w:t>Sequencing bias</w:t>
        </w:r>
      </w:ins>
    </w:p>
    <w:p w14:paraId="0C734B15" w14:textId="3241F3A1" w:rsidR="00B45821" w:rsidRDefault="00B45821" w:rsidP="00AE1C6C">
      <w:pPr>
        <w:spacing w:after="0" w:line="360" w:lineRule="auto"/>
        <w:jc w:val="both"/>
        <w:rPr>
          <w:ins w:id="101" w:author="David Simons" w:date="2022-10-06T09:00:00Z"/>
          <w:rFonts w:ascii="Arial" w:hAnsi="Arial" w:cs="Arial"/>
        </w:rPr>
      </w:pPr>
    </w:p>
    <w:p w14:paraId="272C3856" w14:textId="04C3042F" w:rsidR="001B0589" w:rsidRDefault="001B0589" w:rsidP="00AE1C6C">
      <w:pPr>
        <w:spacing w:after="0" w:line="360" w:lineRule="auto"/>
        <w:jc w:val="both"/>
        <w:rPr>
          <w:ins w:id="102" w:author="David Simons" w:date="2022-10-05T15:22:00Z"/>
          <w:rFonts w:ascii="Arial" w:hAnsi="Arial" w:cs="Arial"/>
        </w:rPr>
      </w:pPr>
      <w:ins w:id="103" w:author="David Simons" w:date="2022-10-06T09:04:00Z">
        <w:r>
          <w:rPr>
            <w:rFonts w:ascii="Arial" w:hAnsi="Arial" w:cs="Arial"/>
          </w:rPr>
          <w:t>Combining both human and rodent derived samples,</w:t>
        </w:r>
      </w:ins>
      <w:ins w:id="104" w:author="David Simons" w:date="2022-10-06T09:05:00Z">
        <w:r>
          <w:rPr>
            <w:rFonts w:ascii="Arial" w:hAnsi="Arial" w:cs="Arial"/>
          </w:rPr>
          <w:t xml:space="preserve"> relative sequencing effort was found to be greatest in </w:t>
        </w:r>
      </w:ins>
      <w:ins w:id="105" w:author="David Simons" w:date="2022-10-06T09:40:00Z">
        <w:r w:rsidR="007433EF">
          <w:rPr>
            <w:rFonts w:ascii="Arial" w:hAnsi="Arial" w:cs="Arial"/>
          </w:rPr>
          <w:t>Southwest</w:t>
        </w:r>
      </w:ins>
      <w:ins w:id="106" w:author="David Simons" w:date="2022-10-06T09:05:00Z">
        <w:r>
          <w:rPr>
            <w:rFonts w:ascii="Arial" w:hAnsi="Arial" w:cs="Arial"/>
          </w:rPr>
          <w:t xml:space="preserve"> Nigeria, centered over Edo State and the border region of Guinea, Sierra Leone and Liberia centered over the Faranah. </w:t>
        </w:r>
      </w:ins>
      <w:ins w:id="107" w:author="David Simons" w:date="2022-10-06T09:06:00Z">
        <w:r w:rsidRPr="001B0589">
          <w:rPr>
            <w:rFonts w:ascii="Arial" w:hAnsi="Arial" w:cs="Arial"/>
          </w:rPr>
          <w:t>Nzérékoré</w:t>
        </w:r>
        <w:r>
          <w:rPr>
            <w:rFonts w:ascii="Arial" w:hAnsi="Arial" w:cs="Arial"/>
          </w:rPr>
          <w:t xml:space="preserve"> regions of Guinea, Eastern Province of Sierra Leone and </w:t>
        </w:r>
      </w:ins>
      <w:ins w:id="108" w:author="David Simons" w:date="2022-10-06T09:29:00Z">
        <w:r w:rsidR="005C157E">
          <w:rPr>
            <w:rFonts w:ascii="Arial" w:hAnsi="Arial" w:cs="Arial"/>
          </w:rPr>
          <w:t>Nimba</w:t>
        </w:r>
      </w:ins>
      <w:ins w:id="109" w:author="David Simons" w:date="2022-10-06T09:06:00Z">
        <w:r>
          <w:rPr>
            <w:rFonts w:ascii="Arial" w:hAnsi="Arial" w:cs="Arial"/>
          </w:rPr>
          <w:t xml:space="preserve"> district</w:t>
        </w:r>
      </w:ins>
      <w:ins w:id="110" w:author="David Simons" w:date="2022-10-06T09:29:00Z">
        <w:r w:rsidR="005C157E">
          <w:rPr>
            <w:rFonts w:ascii="Arial" w:hAnsi="Arial" w:cs="Arial"/>
          </w:rPr>
          <w:t xml:space="preserve"> of Liberia</w:t>
        </w:r>
      </w:ins>
      <w:ins w:id="111" w:author="David Simons" w:date="2022-10-06T09:36:00Z">
        <w:r w:rsidR="005C157E">
          <w:rPr>
            <w:rFonts w:ascii="Arial" w:hAnsi="Arial" w:cs="Arial"/>
          </w:rPr>
          <w:t xml:space="preserve"> (Figure 2.)</w:t>
        </w:r>
      </w:ins>
      <w:ins w:id="112" w:author="David Simons" w:date="2022-10-06T09:29:00Z">
        <w:r w:rsidR="005C157E">
          <w:rPr>
            <w:rFonts w:ascii="Arial" w:hAnsi="Arial" w:cs="Arial"/>
          </w:rPr>
          <w:t xml:space="preserve">. </w:t>
        </w:r>
      </w:ins>
      <w:ins w:id="113" w:author="David Simons" w:date="2022-10-06T09:35:00Z">
        <w:r w:rsidR="005C157E">
          <w:rPr>
            <w:rFonts w:ascii="Arial" w:hAnsi="Arial" w:cs="Arial"/>
          </w:rPr>
          <w:t xml:space="preserve">Adjusting for the reported number of cases </w:t>
        </w:r>
      </w:ins>
      <w:ins w:id="114" w:author="David Simons" w:date="2022-10-06T09:43:00Z">
        <w:r w:rsidR="007433EF">
          <w:rPr>
            <w:rFonts w:ascii="Arial" w:hAnsi="Arial" w:cs="Arial"/>
          </w:rPr>
          <w:t xml:space="preserve">in sensitivity analysis </w:t>
        </w:r>
      </w:ins>
      <w:ins w:id="115" w:author="David Simons" w:date="2022-10-06T09:35:00Z">
        <w:r w:rsidR="005C157E">
          <w:rPr>
            <w:rFonts w:ascii="Arial" w:hAnsi="Arial" w:cs="Arial"/>
          </w:rPr>
          <w:t xml:space="preserve">did not have an important effect on the geographic distribution of sequencing effort (Supplementary </w:t>
        </w:r>
      </w:ins>
      <w:ins w:id="116" w:author="David Simons" w:date="2022-10-06T09:36:00Z">
        <w:r w:rsidR="005C157E">
          <w:rPr>
            <w:rFonts w:ascii="Arial" w:hAnsi="Arial" w:cs="Arial"/>
          </w:rPr>
          <w:t>F</w:t>
        </w:r>
      </w:ins>
      <w:ins w:id="117" w:author="David Simons" w:date="2022-10-06T09:35:00Z">
        <w:r w:rsidR="005C157E">
          <w:rPr>
            <w:rFonts w:ascii="Arial" w:hAnsi="Arial" w:cs="Arial"/>
          </w:rPr>
          <w:t>igure 1.</w:t>
        </w:r>
      </w:ins>
      <w:ins w:id="118" w:author="David Simons" w:date="2022-10-06T09:36:00Z">
        <w:r w:rsidR="005C157E">
          <w:rPr>
            <w:rFonts w:ascii="Arial" w:hAnsi="Arial" w:cs="Arial"/>
          </w:rPr>
          <w:t>)</w:t>
        </w:r>
      </w:ins>
    </w:p>
    <w:p w14:paraId="7E0F65E0" w14:textId="2D2FA348" w:rsidR="00B45821" w:rsidRDefault="005C157E" w:rsidP="00AE1C6C">
      <w:pPr>
        <w:spacing w:after="0" w:line="360" w:lineRule="auto"/>
        <w:jc w:val="both"/>
        <w:rPr>
          <w:ins w:id="119" w:author="David Simons" w:date="2022-10-06T09:39:00Z"/>
          <w:rFonts w:ascii="Arial" w:hAnsi="Arial" w:cs="Arial"/>
        </w:rPr>
      </w:pPr>
      <w:ins w:id="120" w:author="David Simons" w:date="2022-10-06T09:39:00Z">
        <w:r>
          <w:rPr>
            <w:rFonts w:ascii="Arial" w:hAnsi="Arial" w:cs="Arial"/>
            <w:noProof/>
          </w:rPr>
          <w:lastRenderedPageBreak/>
          <w:drawing>
            <wp:inline distT="0" distB="0" distL="0" distR="0" wp14:anchorId="6E3D574E" wp14:editId="40F18764">
              <wp:extent cx="5724525" cy="4457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ins>
    </w:p>
    <w:p w14:paraId="1797C50B" w14:textId="2CD6D95E" w:rsidR="005C157E" w:rsidRDefault="005C157E" w:rsidP="00AE1C6C">
      <w:pPr>
        <w:spacing w:after="0" w:line="360" w:lineRule="auto"/>
        <w:jc w:val="both"/>
        <w:rPr>
          <w:ins w:id="121" w:author="David Simons" w:date="2022-10-05T15:22:00Z"/>
          <w:rFonts w:ascii="Arial" w:hAnsi="Arial" w:cs="Arial"/>
        </w:rPr>
      </w:pPr>
      <w:ins w:id="122" w:author="David Simons" w:date="2022-10-06T09:39:00Z">
        <w:r>
          <w:rPr>
            <w:rFonts w:ascii="Arial" w:hAnsi="Arial" w:cs="Arial"/>
          </w:rPr>
          <w:t xml:space="preserve">Figure 2 – Modelled </w:t>
        </w:r>
      </w:ins>
      <w:ins w:id="123" w:author="David Simons" w:date="2022-10-06T09:59:00Z">
        <w:r w:rsidR="001E7D49">
          <w:rPr>
            <w:rFonts w:ascii="Arial" w:hAnsi="Arial" w:cs="Arial"/>
          </w:rPr>
          <w:t xml:space="preserve">relative </w:t>
        </w:r>
      </w:ins>
      <w:ins w:id="124" w:author="David Simons" w:date="2022-10-06T09:39:00Z">
        <w:r>
          <w:rPr>
            <w:rFonts w:ascii="Arial" w:hAnsi="Arial" w:cs="Arial"/>
          </w:rPr>
          <w:t xml:space="preserve">sequencing effort </w:t>
        </w:r>
        <w:r w:rsidR="007433EF">
          <w:rPr>
            <w:rFonts w:ascii="Arial" w:hAnsi="Arial" w:cs="Arial"/>
          </w:rPr>
          <w:t>derived from both human and rodent samples</w:t>
        </w:r>
      </w:ins>
      <w:ins w:id="125" w:author="David Simons" w:date="2022-10-06T09:41:00Z">
        <w:r w:rsidR="007433EF">
          <w:rPr>
            <w:rFonts w:ascii="Arial" w:hAnsi="Arial" w:cs="Arial"/>
          </w:rPr>
          <w:t xml:space="preserve">. </w:t>
        </w:r>
      </w:ins>
      <w:bookmarkStart w:id="126" w:name="_Hlk115942834"/>
      <w:ins w:id="127" w:author="David Simons" w:date="2022-10-06T09:43:00Z">
        <w:r w:rsidR="007433EF">
          <w:rPr>
            <w:rFonts w:ascii="Arial" w:hAnsi="Arial" w:cs="Arial"/>
          </w:rPr>
          <w:t xml:space="preserve">Greatest sequencing effort coincides with areas where </w:t>
        </w:r>
      </w:ins>
      <w:ins w:id="128" w:author="David Simons" w:date="2022-10-06T09:44:00Z">
        <w:r w:rsidR="007433EF">
          <w:rPr>
            <w:rFonts w:ascii="Arial" w:hAnsi="Arial" w:cs="Arial"/>
          </w:rPr>
          <w:t>sampling in humans (Edo, Nigeria and Kenema, Sierra Leone) and rodents (Faranah, Guinea) have historically been focussed.</w:t>
        </w:r>
      </w:ins>
      <w:ins w:id="129" w:author="David Simons" w:date="2022-10-06T09:39:00Z">
        <w:r w:rsidR="007433EF">
          <w:rPr>
            <w:rFonts w:ascii="Arial" w:hAnsi="Arial" w:cs="Arial"/>
          </w:rPr>
          <w:t xml:space="preserve"> </w:t>
        </w:r>
      </w:ins>
      <w:bookmarkEnd w:id="126"/>
    </w:p>
    <w:p w14:paraId="1F7E0F33" w14:textId="14127137" w:rsidR="00B45821" w:rsidRPr="00F74A06" w:rsidDel="00B45821" w:rsidRDefault="00B45821" w:rsidP="00AE1C6C">
      <w:pPr>
        <w:spacing w:after="0" w:line="360" w:lineRule="auto"/>
        <w:jc w:val="both"/>
        <w:rPr>
          <w:del w:id="130" w:author="David Simons" w:date="2022-10-05T15:22:00Z"/>
          <w:rFonts w:ascii="Arial" w:hAnsi="Arial" w:cs="Arial"/>
        </w:rPr>
      </w:pPr>
    </w:p>
    <w:p w14:paraId="0F2F68F9" w14:textId="3EB13D3A" w:rsidR="00AC6B81" w:rsidRPr="009E5A02" w:rsidRDefault="007F471E" w:rsidP="007433EF">
      <w:pPr>
        <w:spacing w:after="0" w:line="360" w:lineRule="auto"/>
        <w:ind w:firstLine="720"/>
        <w:jc w:val="both"/>
        <w:rPr>
          <w:rFonts w:ascii="Arial" w:hAnsi="Arial" w:cs="Arial"/>
          <w:b/>
          <w:bCs/>
        </w:rPr>
        <w:pPrChange w:id="131" w:author="David Simons" w:date="2022-10-06T09:42:00Z">
          <w:pPr>
            <w:spacing w:after="0" w:line="360" w:lineRule="auto"/>
            <w:jc w:val="both"/>
          </w:pPr>
        </w:pPrChange>
      </w:pPr>
      <w:r w:rsidRPr="009E5A02">
        <w:rPr>
          <w:rFonts w:ascii="Arial" w:hAnsi="Arial" w:cs="Arial"/>
          <w:b/>
          <w:bCs/>
        </w:rPr>
        <w:t>3</w:t>
      </w:r>
      <w:r w:rsidR="00AC6B81" w:rsidRPr="009E5A02">
        <w:rPr>
          <w:rFonts w:ascii="Arial" w:hAnsi="Arial" w:cs="Arial"/>
          <w:b/>
          <w:bCs/>
        </w:rPr>
        <w:t>.</w:t>
      </w:r>
      <w:ins w:id="132" w:author="David Simons" w:date="2022-10-05T15:22:00Z">
        <w:r w:rsidR="00B45821">
          <w:rPr>
            <w:rFonts w:ascii="Arial" w:hAnsi="Arial" w:cs="Arial"/>
            <w:b/>
            <w:bCs/>
          </w:rPr>
          <w:t>4</w:t>
        </w:r>
      </w:ins>
      <w:del w:id="133" w:author="David Simons" w:date="2022-10-05T15:22:00Z">
        <w:r w:rsidR="00B705FB" w:rsidRPr="009E5A02" w:rsidDel="00B45821">
          <w:rPr>
            <w:rFonts w:ascii="Arial" w:hAnsi="Arial" w:cs="Arial"/>
            <w:b/>
            <w:bCs/>
          </w:rPr>
          <w:delText>3</w:delText>
        </w:r>
      </w:del>
      <w:r w:rsidR="00AC6B81" w:rsidRPr="009E5A02">
        <w:rPr>
          <w:rFonts w:ascii="Arial" w:hAnsi="Arial" w:cs="Arial"/>
          <w:b/>
          <w:bCs/>
        </w:rPr>
        <w:t xml:space="preserve"> Phylogenetic Analysis</w:t>
      </w:r>
    </w:p>
    <w:p w14:paraId="5879728F" w14:textId="77777777" w:rsidR="00E87FD2" w:rsidRPr="00F74A06" w:rsidRDefault="00E87FD2" w:rsidP="00AE1C6C">
      <w:pPr>
        <w:spacing w:after="0" w:line="360" w:lineRule="auto"/>
        <w:jc w:val="both"/>
        <w:rPr>
          <w:rFonts w:ascii="Arial" w:hAnsi="Arial" w:cs="Arial"/>
        </w:rPr>
      </w:pPr>
    </w:p>
    <w:p w14:paraId="397AE4B9" w14:textId="5346FA62" w:rsidR="00974998" w:rsidRPr="00F74A06" w:rsidRDefault="00974998" w:rsidP="00AE1C6C">
      <w:pPr>
        <w:spacing w:after="0" w:line="360" w:lineRule="auto"/>
        <w:jc w:val="both"/>
        <w:rPr>
          <w:rFonts w:ascii="Arial" w:hAnsi="Arial" w:cs="Arial"/>
        </w:rPr>
      </w:pPr>
      <w:r w:rsidRPr="00F74A06">
        <w:rPr>
          <w:rFonts w:ascii="Arial" w:hAnsi="Arial" w:cs="Arial"/>
        </w:rPr>
        <w:t>Sequences for each segment of LASV show</w:t>
      </w:r>
      <w:r w:rsidR="007F471E" w:rsidRPr="00F74A06">
        <w:rPr>
          <w:rFonts w:ascii="Arial" w:hAnsi="Arial" w:cs="Arial"/>
        </w:rPr>
        <w:t>ed</w:t>
      </w:r>
      <w:r w:rsidRPr="00F74A06">
        <w:rPr>
          <w:rFonts w:ascii="Arial" w:hAnsi="Arial" w:cs="Arial"/>
        </w:rPr>
        <w:t xml:space="preserve"> clustering </w:t>
      </w:r>
      <w:r w:rsidR="007F471E" w:rsidRPr="00F74A06">
        <w:rPr>
          <w:rFonts w:ascii="Arial" w:hAnsi="Arial" w:cs="Arial"/>
        </w:rPr>
        <w:t>according to</w:t>
      </w:r>
      <w:r w:rsidR="00681C3C" w:rsidRPr="00F74A06">
        <w:rPr>
          <w:rFonts w:ascii="Arial" w:hAnsi="Arial" w:cs="Arial"/>
        </w:rPr>
        <w:t xml:space="preserve"> previously documented</w:t>
      </w:r>
      <w:r w:rsidR="007F471E" w:rsidRPr="00F74A06">
        <w:rPr>
          <w:rFonts w:ascii="Arial" w:hAnsi="Arial" w:cs="Arial"/>
        </w:rPr>
        <w:t xml:space="preserve"> lineages I-VII </w:t>
      </w:r>
      <w:r w:rsidR="00681C3C" w:rsidRPr="00F74A06">
        <w:rPr>
          <w:rFonts w:ascii="Arial" w:hAnsi="Arial" w:cs="Arial"/>
        </w:rPr>
        <w:t xml:space="preserve">alongside </w:t>
      </w:r>
      <w:r w:rsidR="007F471E" w:rsidRPr="00F74A06">
        <w:rPr>
          <w:rFonts w:ascii="Arial" w:hAnsi="Arial" w:cs="Arial"/>
        </w:rPr>
        <w:t xml:space="preserve">geographical clustering </w:t>
      </w:r>
      <w:r w:rsidR="00681C3C" w:rsidRPr="00F74A06">
        <w:rPr>
          <w:rFonts w:ascii="Arial" w:hAnsi="Arial" w:cs="Arial"/>
        </w:rPr>
        <w:t xml:space="preserve">with </w:t>
      </w:r>
      <w:r w:rsidR="007F471E" w:rsidRPr="00F74A06">
        <w:rPr>
          <w:rFonts w:ascii="Arial" w:hAnsi="Arial" w:cs="Arial"/>
        </w:rPr>
        <w:t xml:space="preserve">lineages I-III and VI </w:t>
      </w:r>
      <w:r w:rsidR="00681C3C" w:rsidRPr="00F74A06">
        <w:rPr>
          <w:rFonts w:ascii="Arial" w:hAnsi="Arial" w:cs="Arial"/>
        </w:rPr>
        <w:t xml:space="preserve">present </w:t>
      </w:r>
      <w:r w:rsidR="007F471E" w:rsidRPr="00F74A06">
        <w:rPr>
          <w:rFonts w:ascii="Arial" w:hAnsi="Arial" w:cs="Arial"/>
        </w:rPr>
        <w:t xml:space="preserve">in Nigeria, lV in Liberia, Guinea and Sierra Leone, V in Mali and VII in Togo </w:t>
      </w:r>
      <w:r w:rsidR="007F471E" w:rsidRPr="009348F4">
        <w:rPr>
          <w:rFonts w:ascii="Arial" w:hAnsi="Arial" w:cs="Arial"/>
        </w:rPr>
        <w:t xml:space="preserve">(Figure </w:t>
      </w:r>
      <w:del w:id="134" w:author="David Simons" w:date="2022-10-06T09:45:00Z">
        <w:r w:rsidR="00EB36F3" w:rsidDel="007433EF">
          <w:rPr>
            <w:rFonts w:ascii="Arial" w:hAnsi="Arial" w:cs="Arial"/>
          </w:rPr>
          <w:delText>2</w:delText>
        </w:r>
      </w:del>
      <w:ins w:id="135" w:author="David Simons" w:date="2022-10-06T09:45:00Z">
        <w:r w:rsidR="007433EF">
          <w:rPr>
            <w:rFonts w:ascii="Arial" w:hAnsi="Arial" w:cs="Arial"/>
          </w:rPr>
          <w:t>3</w:t>
        </w:r>
      </w:ins>
      <w:r w:rsidR="007F471E" w:rsidRPr="00F74A06">
        <w:rPr>
          <w:rFonts w:ascii="Arial" w:hAnsi="Arial" w:cs="Arial"/>
        </w:rPr>
        <w:t xml:space="preserve">). In this analysis </w:t>
      </w:r>
      <w:r w:rsidR="00CC457D" w:rsidRPr="00F74A06">
        <w:rPr>
          <w:rFonts w:ascii="Arial" w:hAnsi="Arial" w:cs="Arial"/>
        </w:rPr>
        <w:t xml:space="preserve">only L segment </w:t>
      </w:r>
      <w:r w:rsidR="007F471E" w:rsidRPr="00F74A06">
        <w:rPr>
          <w:rFonts w:ascii="Arial" w:hAnsi="Arial" w:cs="Arial"/>
        </w:rPr>
        <w:t>sequences of lineage V from Cote d’Ivoire were included d</w:t>
      </w:r>
      <w:r w:rsidRPr="00F74A06">
        <w:rPr>
          <w:rFonts w:ascii="Arial" w:hAnsi="Arial" w:cs="Arial"/>
        </w:rPr>
        <w:t xml:space="preserve">ue to </w:t>
      </w:r>
      <w:r w:rsidR="007F471E" w:rsidRPr="00F74A06">
        <w:rPr>
          <w:rFonts w:ascii="Arial" w:hAnsi="Arial" w:cs="Arial"/>
        </w:rPr>
        <w:t>quality control exclusion criteria</w:t>
      </w:r>
      <w:r w:rsidRPr="00F74A06">
        <w:rPr>
          <w:rFonts w:ascii="Arial" w:hAnsi="Arial" w:cs="Arial"/>
        </w:rPr>
        <w:t>. The phylogeny of the L segment</w:t>
      </w:r>
      <w:r w:rsidR="007F471E" w:rsidRPr="00F74A06">
        <w:rPr>
          <w:rFonts w:ascii="Arial" w:hAnsi="Arial" w:cs="Arial"/>
        </w:rPr>
        <w:t xml:space="preserve"> </w:t>
      </w:r>
      <w:r w:rsidRPr="00F74A06">
        <w:rPr>
          <w:rFonts w:ascii="Arial" w:hAnsi="Arial" w:cs="Arial"/>
        </w:rPr>
        <w:t>indicates an older emergence of LASV</w:t>
      </w:r>
      <w:r w:rsidR="007F471E" w:rsidRPr="00F74A06">
        <w:rPr>
          <w:rFonts w:ascii="Arial" w:hAnsi="Arial" w:cs="Arial"/>
        </w:rPr>
        <w:t xml:space="preserve"> in the human population</w:t>
      </w:r>
      <w:r w:rsidR="00D15ACE" w:rsidRPr="00F74A06">
        <w:rPr>
          <w:rFonts w:ascii="Arial" w:hAnsi="Arial" w:cs="Arial"/>
        </w:rPr>
        <w:t>, with</w:t>
      </w:r>
      <w:r w:rsidR="008C4B6A" w:rsidRPr="00F74A06">
        <w:rPr>
          <w:rFonts w:ascii="Arial" w:hAnsi="Arial" w:cs="Arial"/>
        </w:rPr>
        <w:t xml:space="preserve"> the most recent common ancestor</w:t>
      </w:r>
      <w:r w:rsidR="00A93E50" w:rsidRPr="00F74A06">
        <w:rPr>
          <w:rFonts w:ascii="Arial" w:hAnsi="Arial" w:cs="Arial"/>
        </w:rPr>
        <w:t xml:space="preserve"> (MRCA)</w:t>
      </w:r>
      <w:r w:rsidR="008C4B6A" w:rsidRPr="00F74A06">
        <w:rPr>
          <w:rFonts w:ascii="Arial" w:hAnsi="Arial" w:cs="Arial"/>
        </w:rPr>
        <w:t xml:space="preserve"> </w:t>
      </w:r>
      <w:r w:rsidR="00405CAD" w:rsidRPr="00F74A06">
        <w:rPr>
          <w:rFonts w:ascii="Arial" w:hAnsi="Arial" w:cs="Arial"/>
        </w:rPr>
        <w:t xml:space="preserve">predicted </w:t>
      </w:r>
      <w:r w:rsidR="00D15ACE" w:rsidRPr="00F74A06">
        <w:rPr>
          <w:rFonts w:ascii="Arial" w:hAnsi="Arial" w:cs="Arial"/>
        </w:rPr>
        <w:t>in</w:t>
      </w:r>
      <w:r w:rsidR="008C4B6A" w:rsidRPr="00F74A06">
        <w:rPr>
          <w:rFonts w:ascii="Arial" w:hAnsi="Arial" w:cs="Arial"/>
        </w:rPr>
        <w:t xml:space="preserve"> the year </w:t>
      </w:r>
      <w:r w:rsidR="00792238" w:rsidRPr="00F74A06">
        <w:rPr>
          <w:rFonts w:ascii="Arial" w:hAnsi="Arial" w:cs="Arial"/>
        </w:rPr>
        <w:t xml:space="preserve">828 </w:t>
      </w:r>
      <w:r w:rsidR="00CC457D" w:rsidRPr="00F74A06">
        <w:rPr>
          <w:rFonts w:ascii="Arial" w:hAnsi="Arial" w:cs="Arial"/>
        </w:rPr>
        <w:t>in Nigeria</w:t>
      </w:r>
      <w:r w:rsidR="00D15ACE" w:rsidRPr="00F74A06">
        <w:rPr>
          <w:rFonts w:ascii="Arial" w:hAnsi="Arial" w:cs="Arial"/>
        </w:rPr>
        <w:t xml:space="preserve">, </w:t>
      </w:r>
      <w:r w:rsidR="00CC457D" w:rsidRPr="00F74A06">
        <w:rPr>
          <w:rFonts w:ascii="Arial" w:hAnsi="Arial" w:cs="Arial"/>
        </w:rPr>
        <w:t xml:space="preserve">inference based on the S segment indicates the emergence </w:t>
      </w:r>
      <w:r w:rsidR="00172EAB" w:rsidRPr="00F74A06">
        <w:rPr>
          <w:rFonts w:ascii="Arial" w:hAnsi="Arial" w:cs="Arial"/>
        </w:rPr>
        <w:t xml:space="preserve">in the </w:t>
      </w:r>
      <w:r w:rsidR="00CC457D" w:rsidRPr="00F74A06">
        <w:rPr>
          <w:rFonts w:ascii="Arial" w:hAnsi="Arial" w:cs="Arial"/>
        </w:rPr>
        <w:t xml:space="preserve">year </w:t>
      </w:r>
      <w:r w:rsidR="00792238" w:rsidRPr="00F74A06">
        <w:rPr>
          <w:rFonts w:ascii="Arial" w:hAnsi="Arial" w:cs="Arial"/>
        </w:rPr>
        <w:t>1350</w:t>
      </w:r>
      <w:r w:rsidR="008C4B6A" w:rsidRPr="00F74A06">
        <w:rPr>
          <w:rFonts w:ascii="Arial" w:hAnsi="Arial" w:cs="Arial"/>
        </w:rPr>
        <w:t xml:space="preserve"> </w:t>
      </w:r>
      <w:r w:rsidR="00045FEE" w:rsidRPr="009348F4">
        <w:rPr>
          <w:rFonts w:ascii="Arial" w:hAnsi="Arial" w:cs="Arial"/>
        </w:rPr>
        <w:t>(Table 1)</w:t>
      </w:r>
      <w:r w:rsidR="00D15ACE" w:rsidRPr="009348F4">
        <w:rPr>
          <w:rFonts w:ascii="Arial" w:hAnsi="Arial" w:cs="Arial"/>
        </w:rPr>
        <w:t>.</w:t>
      </w:r>
      <w:r w:rsidR="00D15ACE" w:rsidRPr="00F74A06">
        <w:rPr>
          <w:rFonts w:ascii="Arial" w:hAnsi="Arial" w:cs="Arial"/>
        </w:rPr>
        <w:t xml:space="preserve"> </w:t>
      </w:r>
    </w:p>
    <w:p w14:paraId="2AC1A449" w14:textId="61C84FAC" w:rsidR="007F471E" w:rsidRPr="00F74A06" w:rsidRDefault="007F471E" w:rsidP="00AE1C6C">
      <w:pPr>
        <w:spacing w:after="0" w:line="360" w:lineRule="auto"/>
        <w:jc w:val="both"/>
        <w:rPr>
          <w:rFonts w:ascii="Arial" w:hAnsi="Arial" w:cs="Arial"/>
        </w:rPr>
      </w:pPr>
    </w:p>
    <w:p w14:paraId="5CA55A71" w14:textId="4950FD82" w:rsidR="007F471E" w:rsidRPr="00F74A06" w:rsidRDefault="00CC72F6" w:rsidP="00AE1C6C">
      <w:pPr>
        <w:spacing w:after="0" w:line="360" w:lineRule="auto"/>
        <w:jc w:val="both"/>
        <w:rPr>
          <w:rFonts w:ascii="Arial" w:hAnsi="Arial" w:cs="Arial"/>
        </w:rPr>
      </w:pPr>
      <w:r w:rsidRPr="00F74A06">
        <w:rPr>
          <w:rFonts w:ascii="Arial" w:hAnsi="Arial" w:cs="Arial"/>
          <w:noProof/>
        </w:rPr>
        <w:lastRenderedPageBreak/>
        <w:drawing>
          <wp:inline distT="0" distB="0" distL="0" distR="0" wp14:anchorId="431A463C" wp14:editId="3FBB283F">
            <wp:extent cx="5731306" cy="6254151"/>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10">
                      <a:extLst>
                        <a:ext uri="{28A0092B-C50C-407E-A947-70E740481C1C}">
                          <a14:useLocalDpi xmlns:a14="http://schemas.microsoft.com/office/drawing/2010/main" val="0"/>
                        </a:ext>
                      </a:extLst>
                    </a:blip>
                    <a:srcRect t="12664" b="10182"/>
                    <a:stretch/>
                  </pic:blipFill>
                  <pic:spPr bwMode="auto">
                    <a:xfrm>
                      <a:off x="0" y="0"/>
                      <a:ext cx="5731510" cy="6254374"/>
                    </a:xfrm>
                    <a:prstGeom prst="rect">
                      <a:avLst/>
                    </a:prstGeom>
                    <a:ln>
                      <a:noFill/>
                    </a:ln>
                    <a:extLst>
                      <a:ext uri="{53640926-AAD7-44D8-BBD7-CCE9431645EC}">
                        <a14:shadowObscured xmlns:a14="http://schemas.microsoft.com/office/drawing/2010/main"/>
                      </a:ext>
                    </a:extLst>
                  </pic:spPr>
                </pic:pic>
              </a:graphicData>
            </a:graphic>
          </wp:inline>
        </w:drawing>
      </w:r>
    </w:p>
    <w:p w14:paraId="2F12BEDD" w14:textId="5950771A" w:rsidR="007F471E" w:rsidRPr="00F74A06" w:rsidRDefault="007F471E" w:rsidP="00AE1C6C">
      <w:pPr>
        <w:pStyle w:val="Caption"/>
        <w:spacing w:after="0" w:line="360" w:lineRule="auto"/>
        <w:jc w:val="both"/>
        <w:rPr>
          <w:rFonts w:ascii="Arial" w:hAnsi="Arial" w:cs="Arial"/>
          <w:i w:val="0"/>
          <w:iCs w:val="0"/>
          <w:color w:val="auto"/>
          <w:sz w:val="22"/>
          <w:szCs w:val="22"/>
        </w:rPr>
      </w:pPr>
      <w:r w:rsidRPr="009348F4">
        <w:rPr>
          <w:rFonts w:ascii="Arial" w:hAnsi="Arial" w:cs="Arial"/>
          <w:i w:val="0"/>
          <w:iCs w:val="0"/>
          <w:color w:val="auto"/>
          <w:sz w:val="22"/>
          <w:szCs w:val="22"/>
        </w:rPr>
        <w:t xml:space="preserve">Figure </w:t>
      </w:r>
      <w:del w:id="136" w:author="David Simons" w:date="2022-10-06T09:44:00Z">
        <w:r w:rsidR="00EB36F3" w:rsidDel="007433EF">
          <w:rPr>
            <w:rFonts w:ascii="Arial" w:hAnsi="Arial" w:cs="Arial"/>
            <w:i w:val="0"/>
            <w:iCs w:val="0"/>
            <w:color w:val="auto"/>
            <w:sz w:val="22"/>
            <w:szCs w:val="22"/>
          </w:rPr>
          <w:delText>2</w:delText>
        </w:r>
        <w:r w:rsidRPr="009348F4" w:rsidDel="007433EF">
          <w:rPr>
            <w:rFonts w:ascii="Arial" w:hAnsi="Arial" w:cs="Arial"/>
            <w:i w:val="0"/>
            <w:iCs w:val="0"/>
            <w:color w:val="auto"/>
            <w:sz w:val="22"/>
            <w:szCs w:val="22"/>
          </w:rPr>
          <w:delText xml:space="preserve"> </w:delText>
        </w:r>
      </w:del>
      <w:ins w:id="137" w:author="David Simons" w:date="2022-10-06T09:44:00Z">
        <w:r w:rsidR="007433EF">
          <w:rPr>
            <w:rFonts w:ascii="Arial" w:hAnsi="Arial" w:cs="Arial"/>
            <w:i w:val="0"/>
            <w:iCs w:val="0"/>
            <w:color w:val="auto"/>
            <w:sz w:val="22"/>
            <w:szCs w:val="22"/>
          </w:rPr>
          <w:t>3</w:t>
        </w:r>
        <w:r w:rsidR="007433EF" w:rsidRPr="009348F4">
          <w:rPr>
            <w:rFonts w:ascii="Arial" w:hAnsi="Arial" w:cs="Arial"/>
            <w:i w:val="0"/>
            <w:iCs w:val="0"/>
            <w:color w:val="auto"/>
            <w:sz w:val="22"/>
            <w:szCs w:val="22"/>
          </w:rPr>
          <w:t xml:space="preserve"> </w:t>
        </w:r>
      </w:ins>
      <w:r w:rsidRPr="009348F4">
        <w:rPr>
          <w:rFonts w:ascii="Arial" w:hAnsi="Arial" w:cs="Arial"/>
          <w:i w:val="0"/>
          <w:iCs w:val="0"/>
          <w:color w:val="auto"/>
          <w:sz w:val="22"/>
          <w:szCs w:val="22"/>
        </w:rPr>
        <w:t>–</w:t>
      </w:r>
      <w:r w:rsidRPr="00F74A06">
        <w:rPr>
          <w:rFonts w:ascii="Arial" w:hAnsi="Arial" w:cs="Arial"/>
          <w:i w:val="0"/>
          <w:iCs w:val="0"/>
          <w:color w:val="auto"/>
          <w:sz w:val="22"/>
          <w:szCs w:val="22"/>
        </w:rPr>
        <w:t xml:space="preserve"> Time-calibrated phylogenetic analysis of </w:t>
      </w:r>
      <w:r w:rsidRPr="00F74A06">
        <w:rPr>
          <w:rFonts w:ascii="Arial" w:hAnsi="Arial" w:cs="Arial"/>
          <w:color w:val="auto"/>
          <w:sz w:val="22"/>
          <w:szCs w:val="22"/>
        </w:rPr>
        <w:t>Lassa mammarenavirus</w:t>
      </w:r>
      <w:r w:rsidRPr="00F74A06">
        <w:rPr>
          <w:rFonts w:ascii="Arial" w:hAnsi="Arial" w:cs="Arial"/>
          <w:i w:val="0"/>
          <w:iCs w:val="0"/>
          <w:color w:val="auto"/>
          <w:sz w:val="22"/>
          <w:szCs w:val="22"/>
        </w:rPr>
        <w:t xml:space="preserve"> (LASV) small </w:t>
      </w:r>
      <w:r w:rsidR="00045FEE" w:rsidRPr="00F74A06">
        <w:rPr>
          <w:rFonts w:ascii="Arial" w:hAnsi="Arial" w:cs="Arial"/>
          <w:i w:val="0"/>
          <w:iCs w:val="0"/>
          <w:color w:val="auto"/>
          <w:sz w:val="22"/>
          <w:szCs w:val="22"/>
        </w:rPr>
        <w:t xml:space="preserve">(S) </w:t>
      </w:r>
      <w:r w:rsidRPr="00F74A06">
        <w:rPr>
          <w:rFonts w:ascii="Arial" w:hAnsi="Arial" w:cs="Arial"/>
          <w:i w:val="0"/>
          <w:iCs w:val="0"/>
          <w:color w:val="auto"/>
          <w:sz w:val="22"/>
          <w:szCs w:val="22"/>
        </w:rPr>
        <w:t>segment (left; n</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 xml:space="preserve">650) and large </w:t>
      </w:r>
      <w:r w:rsidR="00045FEE" w:rsidRPr="00F74A06">
        <w:rPr>
          <w:rFonts w:ascii="Arial" w:hAnsi="Arial" w:cs="Arial"/>
          <w:i w:val="0"/>
          <w:iCs w:val="0"/>
          <w:color w:val="auto"/>
          <w:sz w:val="22"/>
          <w:szCs w:val="22"/>
        </w:rPr>
        <w:t xml:space="preserve">(L) </w:t>
      </w:r>
      <w:r w:rsidRPr="00F74A06">
        <w:rPr>
          <w:rFonts w:ascii="Arial" w:hAnsi="Arial" w:cs="Arial"/>
          <w:i w:val="0"/>
          <w:iCs w:val="0"/>
          <w:color w:val="auto"/>
          <w:sz w:val="22"/>
          <w:szCs w:val="22"/>
        </w:rPr>
        <w:t>segment (right; n</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w:t>
      </w:r>
      <w:r w:rsidR="00681C3C" w:rsidRPr="00F74A06">
        <w:rPr>
          <w:rFonts w:ascii="Arial" w:hAnsi="Arial" w:cs="Arial"/>
          <w:i w:val="0"/>
          <w:iCs w:val="0"/>
          <w:color w:val="auto"/>
          <w:sz w:val="22"/>
          <w:szCs w:val="22"/>
        </w:rPr>
        <w:t xml:space="preserve"> </w:t>
      </w:r>
      <w:r w:rsidRPr="00F74A06">
        <w:rPr>
          <w:rFonts w:ascii="Arial" w:hAnsi="Arial" w:cs="Arial"/>
          <w:i w:val="0"/>
          <w:iCs w:val="0"/>
          <w:color w:val="auto"/>
          <w:sz w:val="22"/>
          <w:szCs w:val="22"/>
        </w:rPr>
        <w:t>5</w:t>
      </w:r>
      <w:r w:rsidR="006F3866" w:rsidRPr="00F74A06">
        <w:rPr>
          <w:rFonts w:ascii="Arial" w:hAnsi="Arial" w:cs="Arial"/>
          <w:i w:val="0"/>
          <w:iCs w:val="0"/>
          <w:color w:val="auto"/>
          <w:sz w:val="22"/>
          <w:szCs w:val="22"/>
        </w:rPr>
        <w:t>73</w:t>
      </w:r>
      <w:r w:rsidRPr="00F74A06">
        <w:rPr>
          <w:rFonts w:ascii="Arial" w:hAnsi="Arial" w:cs="Arial"/>
          <w:i w:val="0"/>
          <w:iCs w:val="0"/>
          <w:color w:val="auto"/>
          <w:sz w:val="22"/>
          <w:szCs w:val="22"/>
        </w:rPr>
        <w:t xml:space="preserve">). </w:t>
      </w:r>
      <w:r w:rsidR="00045FEE" w:rsidRPr="00F74A06">
        <w:rPr>
          <w:rFonts w:ascii="Arial" w:hAnsi="Arial" w:cs="Arial"/>
          <w:i w:val="0"/>
          <w:iCs w:val="0"/>
          <w:color w:val="auto"/>
          <w:sz w:val="22"/>
          <w:szCs w:val="22"/>
        </w:rPr>
        <w:t>Predicted emergenc</w:t>
      </w:r>
      <w:r w:rsidR="003349E0">
        <w:rPr>
          <w:rFonts w:ascii="Arial" w:hAnsi="Arial" w:cs="Arial"/>
          <w:i w:val="0"/>
          <w:iCs w:val="0"/>
          <w:color w:val="auto"/>
          <w:sz w:val="22"/>
          <w:szCs w:val="22"/>
        </w:rPr>
        <w:t>e</w:t>
      </w:r>
      <w:r w:rsidRPr="00F74A06">
        <w:rPr>
          <w:rFonts w:ascii="Arial" w:hAnsi="Arial" w:cs="Arial"/>
          <w:i w:val="0"/>
          <w:iCs w:val="0"/>
          <w:color w:val="auto"/>
          <w:sz w:val="22"/>
          <w:szCs w:val="22"/>
        </w:rPr>
        <w:t xml:space="preserve"> date (year</w:t>
      </w:r>
      <w:r w:rsidR="00045FEE" w:rsidRPr="00F74A06">
        <w:rPr>
          <w:rFonts w:ascii="Arial" w:hAnsi="Arial" w:cs="Arial"/>
          <w:i w:val="0"/>
          <w:iCs w:val="0"/>
          <w:color w:val="auto"/>
          <w:sz w:val="22"/>
          <w:szCs w:val="22"/>
        </w:rPr>
        <w:t>)</w:t>
      </w:r>
      <w:r w:rsidRPr="00F74A06">
        <w:rPr>
          <w:rFonts w:ascii="Arial" w:hAnsi="Arial" w:cs="Arial"/>
          <w:i w:val="0"/>
          <w:iCs w:val="0"/>
          <w:color w:val="auto"/>
          <w:sz w:val="22"/>
          <w:szCs w:val="22"/>
        </w:rPr>
        <w:t xml:space="preserve"> </w:t>
      </w:r>
      <w:r w:rsidR="00045FEE" w:rsidRPr="00F74A06">
        <w:rPr>
          <w:rFonts w:ascii="Arial" w:hAnsi="Arial" w:cs="Arial"/>
          <w:i w:val="0"/>
          <w:iCs w:val="0"/>
          <w:color w:val="auto"/>
          <w:sz w:val="22"/>
          <w:szCs w:val="22"/>
        </w:rPr>
        <w:t xml:space="preserve">is </w:t>
      </w:r>
      <w:r w:rsidRPr="00F74A06">
        <w:rPr>
          <w:rFonts w:ascii="Arial" w:hAnsi="Arial" w:cs="Arial"/>
          <w:i w:val="0"/>
          <w:iCs w:val="0"/>
          <w:color w:val="auto"/>
          <w:sz w:val="22"/>
          <w:szCs w:val="22"/>
        </w:rPr>
        <w:t>indicated on the axis. Country of collection is</w:t>
      </w:r>
      <w:r w:rsidR="00045FEE" w:rsidRPr="00F74A06">
        <w:rPr>
          <w:rFonts w:ascii="Arial" w:hAnsi="Arial" w:cs="Arial"/>
          <w:i w:val="0"/>
          <w:iCs w:val="0"/>
          <w:color w:val="auto"/>
          <w:sz w:val="22"/>
          <w:szCs w:val="22"/>
        </w:rPr>
        <w:t xml:space="preserve"> indicated</w:t>
      </w:r>
      <w:r w:rsidRPr="00F74A06">
        <w:rPr>
          <w:rFonts w:ascii="Arial" w:hAnsi="Arial" w:cs="Arial"/>
          <w:i w:val="0"/>
          <w:iCs w:val="0"/>
          <w:color w:val="auto"/>
          <w:sz w:val="22"/>
          <w:szCs w:val="22"/>
        </w:rPr>
        <w:t xml:space="preserve"> by branch colour (key upper left) and host species of collection is indicated by tip shape colour (key lower left). This analysis used Bayesian Markov Chain Monte Carlo method </w:t>
      </w:r>
      <w:r w:rsidR="00045FEE" w:rsidRPr="00F74A06">
        <w:rPr>
          <w:rFonts w:ascii="Arial" w:hAnsi="Arial" w:cs="Arial"/>
          <w:i w:val="0"/>
          <w:iCs w:val="0"/>
          <w:color w:val="auto"/>
          <w:sz w:val="22"/>
          <w:szCs w:val="22"/>
        </w:rPr>
        <w:t xml:space="preserve">of </w:t>
      </w:r>
      <w:r w:rsidRPr="00F74A06">
        <w:rPr>
          <w:rFonts w:ascii="Arial" w:hAnsi="Arial" w:cs="Arial"/>
          <w:i w:val="0"/>
          <w:iCs w:val="0"/>
          <w:color w:val="auto"/>
          <w:sz w:val="22"/>
          <w:szCs w:val="22"/>
        </w:rPr>
        <w:t>inference. Lineage is indicated on the right-hand side of each tree; lineage II is collapsed and consisted of sequences from humans only.</w:t>
      </w:r>
    </w:p>
    <w:p w14:paraId="0CD3E46A" w14:textId="37EE7C1E" w:rsidR="00045FEE" w:rsidRPr="00F74A06" w:rsidRDefault="00045FEE" w:rsidP="00AE1C6C">
      <w:pPr>
        <w:spacing w:after="0" w:line="360" w:lineRule="auto"/>
        <w:jc w:val="both"/>
      </w:pPr>
    </w:p>
    <w:p w14:paraId="61D8C288" w14:textId="77777777" w:rsidR="004355FE" w:rsidRPr="00F74A06" w:rsidRDefault="00045FEE" w:rsidP="00AE1C6C">
      <w:pPr>
        <w:pStyle w:val="Caption"/>
        <w:spacing w:after="0" w:line="360" w:lineRule="auto"/>
        <w:jc w:val="both"/>
        <w:rPr>
          <w:rFonts w:ascii="Arial" w:hAnsi="Arial" w:cs="Arial"/>
          <w:i w:val="0"/>
          <w:iCs w:val="0"/>
          <w:color w:val="auto"/>
          <w:sz w:val="22"/>
          <w:szCs w:val="22"/>
        </w:rPr>
      </w:pPr>
      <w:r w:rsidRPr="00DA012A">
        <w:rPr>
          <w:rFonts w:ascii="Arial" w:hAnsi="Arial" w:cs="Arial"/>
          <w:i w:val="0"/>
          <w:iCs w:val="0"/>
          <w:color w:val="auto"/>
          <w:sz w:val="22"/>
          <w:szCs w:val="22"/>
        </w:rPr>
        <w:lastRenderedPageBreak/>
        <w:t>Table 1 -</w:t>
      </w:r>
      <w:r w:rsidRPr="00F74A06">
        <w:rPr>
          <w:rFonts w:ascii="Arial" w:hAnsi="Arial" w:cs="Arial"/>
          <w:i w:val="0"/>
          <w:iCs w:val="0"/>
          <w:color w:val="auto"/>
          <w:sz w:val="22"/>
          <w:szCs w:val="22"/>
        </w:rPr>
        <w:t xml:space="preserve"> The most recent common ancestor (MRCA) according to host and country of collection of </w:t>
      </w:r>
      <w:r w:rsidRPr="00F74A06">
        <w:rPr>
          <w:rFonts w:ascii="Arial" w:hAnsi="Arial" w:cs="Arial"/>
          <w:color w:val="auto"/>
          <w:sz w:val="22"/>
          <w:szCs w:val="22"/>
        </w:rPr>
        <w:t xml:space="preserve">Lassa mammarenavirus </w:t>
      </w:r>
      <w:r w:rsidRPr="00F74A06">
        <w:rPr>
          <w:rFonts w:ascii="Arial" w:hAnsi="Arial" w:cs="Arial"/>
          <w:i w:val="0"/>
          <w:iCs w:val="0"/>
          <w:color w:val="auto"/>
          <w:sz w:val="22"/>
          <w:szCs w:val="22"/>
        </w:rPr>
        <w:t>(LASV) S and L segments. Samples were collected between 1969-2018.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819"/>
        <w:gridCol w:w="2254"/>
        <w:gridCol w:w="2254"/>
      </w:tblGrid>
      <w:tr w:rsidR="004355FE" w:rsidRPr="00F74A06" w14:paraId="390E7FDA" w14:textId="77777777" w:rsidTr="00AE1C6C">
        <w:tc>
          <w:tcPr>
            <w:tcW w:w="2689" w:type="dxa"/>
            <w:tcBorders>
              <w:top w:val="single" w:sz="4" w:space="0" w:color="auto"/>
              <w:bottom w:val="single" w:sz="4" w:space="0" w:color="auto"/>
            </w:tcBorders>
          </w:tcPr>
          <w:p w14:paraId="7AEB3B6A" w14:textId="08742ADE"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Host species</w:t>
            </w:r>
          </w:p>
        </w:tc>
        <w:tc>
          <w:tcPr>
            <w:tcW w:w="1819" w:type="dxa"/>
            <w:tcBorders>
              <w:top w:val="single" w:sz="4" w:space="0" w:color="auto"/>
              <w:bottom w:val="single" w:sz="4" w:space="0" w:color="auto"/>
            </w:tcBorders>
          </w:tcPr>
          <w:p w14:paraId="2D534C77" w14:textId="322FA82E"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Country</w:t>
            </w:r>
          </w:p>
        </w:tc>
        <w:tc>
          <w:tcPr>
            <w:tcW w:w="2254" w:type="dxa"/>
            <w:tcBorders>
              <w:top w:val="single" w:sz="4" w:space="0" w:color="auto"/>
              <w:bottom w:val="single" w:sz="4" w:space="0" w:color="auto"/>
            </w:tcBorders>
          </w:tcPr>
          <w:p w14:paraId="6FA94DEA" w14:textId="305F503B"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S segment MRCA</w:t>
            </w:r>
          </w:p>
        </w:tc>
        <w:tc>
          <w:tcPr>
            <w:tcW w:w="2254" w:type="dxa"/>
            <w:tcBorders>
              <w:top w:val="single" w:sz="4" w:space="0" w:color="auto"/>
              <w:bottom w:val="single" w:sz="4" w:space="0" w:color="auto"/>
            </w:tcBorders>
          </w:tcPr>
          <w:p w14:paraId="4D1EFE4C" w14:textId="22C1AFAC" w:rsidR="004355FE" w:rsidRPr="00F74A06" w:rsidRDefault="004355FE" w:rsidP="00AE1C6C">
            <w:pPr>
              <w:pStyle w:val="Caption"/>
              <w:spacing w:after="0" w:line="360" w:lineRule="auto"/>
              <w:jc w:val="both"/>
              <w:rPr>
                <w:rFonts w:ascii="Arial" w:hAnsi="Arial" w:cs="Arial"/>
                <w:b/>
                <w:bCs/>
                <w:i w:val="0"/>
                <w:iCs w:val="0"/>
                <w:color w:val="auto"/>
                <w:sz w:val="22"/>
                <w:szCs w:val="22"/>
              </w:rPr>
            </w:pPr>
            <w:r w:rsidRPr="00F74A06">
              <w:rPr>
                <w:rFonts w:ascii="Arial" w:hAnsi="Arial" w:cs="Arial"/>
                <w:b/>
                <w:bCs/>
                <w:i w:val="0"/>
                <w:iCs w:val="0"/>
                <w:color w:val="auto"/>
                <w:sz w:val="22"/>
                <w:szCs w:val="22"/>
              </w:rPr>
              <w:t>L segment MRCA</w:t>
            </w:r>
          </w:p>
        </w:tc>
      </w:tr>
      <w:tr w:rsidR="005D646F" w:rsidRPr="00F74A06" w14:paraId="3E9AD8B9" w14:textId="77777777" w:rsidTr="00AE1C6C">
        <w:tc>
          <w:tcPr>
            <w:tcW w:w="2689" w:type="dxa"/>
            <w:vMerge w:val="restart"/>
            <w:tcBorders>
              <w:top w:val="single" w:sz="4" w:space="0" w:color="auto"/>
            </w:tcBorders>
          </w:tcPr>
          <w:p w14:paraId="7C4BAAA7" w14:textId="235BE468" w:rsidR="005D646F" w:rsidRPr="00F74A06" w:rsidRDefault="005D646F"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Homo sapiens</w:t>
            </w:r>
            <w:r w:rsidR="00E87FD2" w:rsidRPr="00F74A06">
              <w:rPr>
                <w:rFonts w:ascii="Arial" w:hAnsi="Arial" w:cs="Arial"/>
                <w:color w:val="auto"/>
                <w:sz w:val="22"/>
                <w:szCs w:val="22"/>
              </w:rPr>
              <w:t xml:space="preserve"> (n=1181)</w:t>
            </w:r>
          </w:p>
        </w:tc>
        <w:tc>
          <w:tcPr>
            <w:tcW w:w="1819" w:type="dxa"/>
            <w:tcBorders>
              <w:top w:val="single" w:sz="4" w:space="0" w:color="auto"/>
            </w:tcBorders>
            <w:shd w:val="clear" w:color="auto" w:fill="E7E6E6" w:themeFill="background2"/>
          </w:tcPr>
          <w:p w14:paraId="7DDECE69" w14:textId="4F0EF59C"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Benin</w:t>
            </w:r>
          </w:p>
        </w:tc>
        <w:tc>
          <w:tcPr>
            <w:tcW w:w="2254" w:type="dxa"/>
            <w:tcBorders>
              <w:top w:val="single" w:sz="4" w:space="0" w:color="auto"/>
            </w:tcBorders>
            <w:shd w:val="clear" w:color="auto" w:fill="E7E6E6" w:themeFill="background2"/>
          </w:tcPr>
          <w:p w14:paraId="67A19B30" w14:textId="2C297C59"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1995</w:t>
            </w:r>
          </w:p>
        </w:tc>
        <w:tc>
          <w:tcPr>
            <w:tcW w:w="2254" w:type="dxa"/>
            <w:tcBorders>
              <w:top w:val="single" w:sz="4" w:space="0" w:color="auto"/>
            </w:tcBorders>
            <w:shd w:val="clear" w:color="auto" w:fill="E7E6E6" w:themeFill="background2"/>
          </w:tcPr>
          <w:p w14:paraId="3DCB62D2" w14:textId="4129553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1989</w:t>
            </w:r>
          </w:p>
        </w:tc>
      </w:tr>
      <w:tr w:rsidR="005D646F" w:rsidRPr="00F74A06" w14:paraId="2B55BC19" w14:textId="77777777" w:rsidTr="00AE1C6C">
        <w:tc>
          <w:tcPr>
            <w:tcW w:w="2689" w:type="dxa"/>
            <w:vMerge/>
          </w:tcPr>
          <w:p w14:paraId="270F229F"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Pr>
          <w:p w14:paraId="0AAFF9BE" w14:textId="383ABDC8"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Pr>
          <w:p w14:paraId="1C0CA88C" w14:textId="0277BF0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1895</w:t>
            </w:r>
          </w:p>
        </w:tc>
        <w:tc>
          <w:tcPr>
            <w:tcW w:w="2254" w:type="dxa"/>
          </w:tcPr>
          <w:p w14:paraId="2CAAB104" w14:textId="23CD3C37"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1871</w:t>
            </w:r>
          </w:p>
        </w:tc>
      </w:tr>
      <w:tr w:rsidR="005D646F" w:rsidRPr="00F74A06" w14:paraId="11A03597" w14:textId="77777777" w:rsidTr="00AE1C6C">
        <w:tc>
          <w:tcPr>
            <w:tcW w:w="2689" w:type="dxa"/>
            <w:vMerge/>
          </w:tcPr>
          <w:p w14:paraId="0CB5AF7F"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shd w:val="clear" w:color="auto" w:fill="E7E6E6" w:themeFill="background2"/>
          </w:tcPr>
          <w:p w14:paraId="311A51E9" w14:textId="7C5B6D6F"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Liberia</w:t>
            </w:r>
          </w:p>
        </w:tc>
        <w:tc>
          <w:tcPr>
            <w:tcW w:w="2254" w:type="dxa"/>
            <w:shd w:val="clear" w:color="auto" w:fill="E7E6E6" w:themeFill="background2"/>
          </w:tcPr>
          <w:p w14:paraId="59C52904" w14:textId="0E59B37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1895</w:t>
            </w:r>
          </w:p>
        </w:tc>
        <w:tc>
          <w:tcPr>
            <w:tcW w:w="2254" w:type="dxa"/>
            <w:shd w:val="clear" w:color="auto" w:fill="E7E6E6" w:themeFill="background2"/>
          </w:tcPr>
          <w:p w14:paraId="7BC36254" w14:textId="1EA61AF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1627</w:t>
            </w:r>
          </w:p>
        </w:tc>
      </w:tr>
      <w:tr w:rsidR="005D646F" w:rsidRPr="00F74A06" w14:paraId="5AB55B6C" w14:textId="77777777" w:rsidTr="00AE1C6C">
        <w:tc>
          <w:tcPr>
            <w:tcW w:w="2689" w:type="dxa"/>
            <w:vMerge/>
          </w:tcPr>
          <w:p w14:paraId="6879233E"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Pr>
          <w:p w14:paraId="0A49E0E9" w14:textId="4EFFC553"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Pr>
          <w:p w14:paraId="4F4606E3" w14:textId="7F19538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1681</w:t>
            </w:r>
          </w:p>
        </w:tc>
        <w:tc>
          <w:tcPr>
            <w:tcW w:w="2254" w:type="dxa"/>
          </w:tcPr>
          <w:p w14:paraId="4C830DCD" w14:textId="5FCCB434"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1498</w:t>
            </w:r>
          </w:p>
        </w:tc>
      </w:tr>
      <w:tr w:rsidR="005D646F" w:rsidRPr="00F74A06" w14:paraId="3EEA4358" w14:textId="77777777" w:rsidTr="00AE1C6C">
        <w:tc>
          <w:tcPr>
            <w:tcW w:w="2689" w:type="dxa"/>
            <w:vMerge/>
          </w:tcPr>
          <w:p w14:paraId="03AAF113"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shd w:val="clear" w:color="auto" w:fill="E7E6E6" w:themeFill="background2"/>
          </w:tcPr>
          <w:p w14:paraId="4FEF2584" w14:textId="24B35474"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Sierra Leone</w:t>
            </w:r>
          </w:p>
        </w:tc>
        <w:tc>
          <w:tcPr>
            <w:tcW w:w="2254" w:type="dxa"/>
            <w:shd w:val="clear" w:color="auto" w:fill="E7E6E6" w:themeFill="background2"/>
          </w:tcPr>
          <w:p w14:paraId="247F1AF6" w14:textId="0A7E5FA3"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1901</w:t>
            </w:r>
          </w:p>
        </w:tc>
        <w:tc>
          <w:tcPr>
            <w:tcW w:w="2254" w:type="dxa"/>
            <w:shd w:val="clear" w:color="auto" w:fill="E7E6E6" w:themeFill="background2"/>
          </w:tcPr>
          <w:p w14:paraId="3B3A1952" w14:textId="627FEFB0"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1874</w:t>
            </w:r>
          </w:p>
        </w:tc>
      </w:tr>
      <w:tr w:rsidR="005D646F" w:rsidRPr="00F74A06" w14:paraId="2AF906FE" w14:textId="77777777" w:rsidTr="00AE1C6C">
        <w:tc>
          <w:tcPr>
            <w:tcW w:w="2689" w:type="dxa"/>
            <w:vMerge/>
            <w:tcBorders>
              <w:bottom w:val="single" w:sz="4" w:space="0" w:color="auto"/>
            </w:tcBorders>
          </w:tcPr>
          <w:p w14:paraId="790EFFD4"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Borders>
              <w:bottom w:val="single" w:sz="4" w:space="0" w:color="auto"/>
            </w:tcBorders>
          </w:tcPr>
          <w:p w14:paraId="4F795988" w14:textId="09AF19B5"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Togo</w:t>
            </w:r>
          </w:p>
        </w:tc>
        <w:tc>
          <w:tcPr>
            <w:tcW w:w="2254" w:type="dxa"/>
            <w:tcBorders>
              <w:bottom w:val="single" w:sz="4" w:space="0" w:color="auto"/>
            </w:tcBorders>
          </w:tcPr>
          <w:p w14:paraId="7D6C976F" w14:textId="4254DB2B"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2016</w:t>
            </w:r>
          </w:p>
        </w:tc>
        <w:tc>
          <w:tcPr>
            <w:tcW w:w="2254" w:type="dxa"/>
            <w:tcBorders>
              <w:bottom w:val="single" w:sz="4" w:space="0" w:color="auto"/>
            </w:tcBorders>
          </w:tcPr>
          <w:p w14:paraId="49FA8625" w14:textId="359FDF2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2014</w:t>
            </w:r>
          </w:p>
        </w:tc>
      </w:tr>
      <w:tr w:rsidR="004355FE" w:rsidRPr="00F74A06" w14:paraId="38291ACA" w14:textId="77777777" w:rsidTr="00AE1C6C">
        <w:tc>
          <w:tcPr>
            <w:tcW w:w="2689" w:type="dxa"/>
            <w:tcBorders>
              <w:top w:val="single" w:sz="4" w:space="0" w:color="auto"/>
              <w:bottom w:val="single" w:sz="4" w:space="0" w:color="auto"/>
            </w:tcBorders>
          </w:tcPr>
          <w:p w14:paraId="55790128" w14:textId="71F54F9A" w:rsidR="004355FE" w:rsidRPr="00F74A06" w:rsidRDefault="004355FE"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Hylomyscus pamfi</w:t>
            </w:r>
            <w:r w:rsidR="00E87FD2" w:rsidRPr="00F74A06">
              <w:rPr>
                <w:rFonts w:ascii="Arial" w:hAnsi="Arial" w:cs="Arial"/>
                <w:color w:val="auto"/>
                <w:sz w:val="22"/>
                <w:szCs w:val="22"/>
              </w:rPr>
              <w:t xml:space="preserve"> (n=2)</w:t>
            </w:r>
          </w:p>
        </w:tc>
        <w:tc>
          <w:tcPr>
            <w:tcW w:w="1819" w:type="dxa"/>
            <w:tcBorders>
              <w:top w:val="single" w:sz="4" w:space="0" w:color="auto"/>
              <w:bottom w:val="single" w:sz="4" w:space="0" w:color="auto"/>
            </w:tcBorders>
            <w:shd w:val="clear" w:color="auto" w:fill="E7E6E6" w:themeFill="background2"/>
          </w:tcPr>
          <w:p w14:paraId="1E2E2E1B" w14:textId="0A811234" w:rsidR="004355FE" w:rsidRPr="00F74A06" w:rsidRDefault="004355FE"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Borders>
              <w:top w:val="single" w:sz="4" w:space="0" w:color="auto"/>
              <w:bottom w:val="single" w:sz="4" w:space="0" w:color="auto"/>
            </w:tcBorders>
            <w:shd w:val="clear" w:color="auto" w:fill="E7E6E6" w:themeFill="background2"/>
          </w:tcPr>
          <w:p w14:paraId="6CAB7BBA" w14:textId="2EBAFE0D" w:rsidR="004355FE" w:rsidRPr="00F74A06" w:rsidRDefault="004355FE"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1681</w:t>
            </w:r>
          </w:p>
        </w:tc>
        <w:tc>
          <w:tcPr>
            <w:tcW w:w="2254" w:type="dxa"/>
            <w:tcBorders>
              <w:top w:val="single" w:sz="4" w:space="0" w:color="auto"/>
              <w:bottom w:val="single" w:sz="4" w:space="0" w:color="auto"/>
            </w:tcBorders>
            <w:shd w:val="clear" w:color="auto" w:fill="E7E6E6" w:themeFill="background2"/>
          </w:tcPr>
          <w:p w14:paraId="09B67813" w14:textId="106045C0" w:rsidR="004355FE"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1498</w:t>
            </w:r>
          </w:p>
        </w:tc>
      </w:tr>
      <w:tr w:rsidR="005D646F" w:rsidRPr="00F74A06" w14:paraId="39F66ADB" w14:textId="77777777" w:rsidTr="00AE1C6C">
        <w:tc>
          <w:tcPr>
            <w:tcW w:w="2689" w:type="dxa"/>
            <w:vMerge w:val="restart"/>
            <w:tcBorders>
              <w:top w:val="single" w:sz="4" w:space="0" w:color="auto"/>
            </w:tcBorders>
          </w:tcPr>
          <w:p w14:paraId="1BF57F77" w14:textId="2F4A72F9" w:rsidR="005D646F" w:rsidRPr="00F74A06" w:rsidRDefault="005D646F"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Mastomys erythroleucus</w:t>
            </w:r>
            <w:r w:rsidR="00E87FD2" w:rsidRPr="00F74A06">
              <w:rPr>
                <w:rFonts w:ascii="Arial" w:hAnsi="Arial" w:cs="Arial"/>
                <w:color w:val="auto"/>
                <w:sz w:val="22"/>
                <w:szCs w:val="22"/>
              </w:rPr>
              <w:t xml:space="preserve"> (n=18)</w:t>
            </w:r>
          </w:p>
        </w:tc>
        <w:tc>
          <w:tcPr>
            <w:tcW w:w="1819" w:type="dxa"/>
            <w:tcBorders>
              <w:top w:val="single" w:sz="4" w:space="0" w:color="auto"/>
            </w:tcBorders>
          </w:tcPr>
          <w:p w14:paraId="3427C808" w14:textId="75943DC5"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Borders>
              <w:top w:val="single" w:sz="4" w:space="0" w:color="auto"/>
            </w:tcBorders>
          </w:tcPr>
          <w:p w14:paraId="75319F8A" w14:textId="321B5B3B"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1975</w:t>
            </w:r>
          </w:p>
        </w:tc>
        <w:tc>
          <w:tcPr>
            <w:tcW w:w="2254" w:type="dxa"/>
            <w:tcBorders>
              <w:top w:val="single" w:sz="4" w:space="0" w:color="auto"/>
            </w:tcBorders>
          </w:tcPr>
          <w:p w14:paraId="0BC259A9" w14:textId="50778EBE"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2010</w:t>
            </w:r>
          </w:p>
        </w:tc>
      </w:tr>
      <w:tr w:rsidR="005D646F" w:rsidRPr="00F74A06" w14:paraId="15E05171" w14:textId="77777777" w:rsidTr="00AE1C6C">
        <w:tc>
          <w:tcPr>
            <w:tcW w:w="2689" w:type="dxa"/>
            <w:vMerge/>
            <w:tcBorders>
              <w:bottom w:val="single" w:sz="4" w:space="0" w:color="auto"/>
            </w:tcBorders>
          </w:tcPr>
          <w:p w14:paraId="71F325F3" w14:textId="77777777" w:rsidR="005D646F" w:rsidRPr="00F74A06" w:rsidRDefault="005D646F" w:rsidP="00AE1C6C">
            <w:pPr>
              <w:pStyle w:val="Caption"/>
              <w:spacing w:after="0" w:line="360" w:lineRule="auto"/>
              <w:jc w:val="both"/>
              <w:rPr>
                <w:rFonts w:ascii="Arial" w:hAnsi="Arial" w:cs="Arial"/>
                <w:color w:val="auto"/>
                <w:sz w:val="22"/>
                <w:szCs w:val="22"/>
              </w:rPr>
            </w:pPr>
          </w:p>
        </w:tc>
        <w:tc>
          <w:tcPr>
            <w:tcW w:w="1819" w:type="dxa"/>
            <w:tcBorders>
              <w:bottom w:val="single" w:sz="4" w:space="0" w:color="auto"/>
            </w:tcBorders>
            <w:shd w:val="clear" w:color="auto" w:fill="E7E6E6" w:themeFill="background2"/>
          </w:tcPr>
          <w:p w14:paraId="1803DF61" w14:textId="7346FF70"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Nigeria</w:t>
            </w:r>
          </w:p>
        </w:tc>
        <w:tc>
          <w:tcPr>
            <w:tcW w:w="2254" w:type="dxa"/>
            <w:tcBorders>
              <w:bottom w:val="single" w:sz="4" w:space="0" w:color="auto"/>
            </w:tcBorders>
            <w:shd w:val="clear" w:color="auto" w:fill="E7E6E6" w:themeFill="background2"/>
          </w:tcPr>
          <w:p w14:paraId="679D48B4" w14:textId="57396C15"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2008</w:t>
            </w:r>
          </w:p>
        </w:tc>
        <w:tc>
          <w:tcPr>
            <w:tcW w:w="2254" w:type="dxa"/>
            <w:tcBorders>
              <w:bottom w:val="single" w:sz="4" w:space="0" w:color="auto"/>
            </w:tcBorders>
            <w:shd w:val="clear" w:color="auto" w:fill="E7E6E6" w:themeFill="background2"/>
          </w:tcPr>
          <w:p w14:paraId="17FB11A3" w14:textId="4782199E"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2006</w:t>
            </w:r>
          </w:p>
        </w:tc>
      </w:tr>
      <w:tr w:rsidR="005D646F" w:rsidRPr="00F74A06" w14:paraId="125D0BBF" w14:textId="77777777" w:rsidTr="00AE1C6C">
        <w:tc>
          <w:tcPr>
            <w:tcW w:w="2689" w:type="dxa"/>
            <w:vMerge w:val="restart"/>
            <w:tcBorders>
              <w:top w:val="single" w:sz="4" w:space="0" w:color="auto"/>
            </w:tcBorders>
          </w:tcPr>
          <w:p w14:paraId="3D6E31D2" w14:textId="0454DC89" w:rsidR="005D646F" w:rsidRPr="00F74A06" w:rsidRDefault="005D646F" w:rsidP="00AE1C6C">
            <w:pPr>
              <w:pStyle w:val="Caption"/>
              <w:spacing w:after="0" w:line="360" w:lineRule="auto"/>
              <w:jc w:val="both"/>
              <w:rPr>
                <w:rFonts w:ascii="Arial" w:hAnsi="Arial" w:cs="Arial"/>
                <w:color w:val="auto"/>
                <w:sz w:val="22"/>
                <w:szCs w:val="22"/>
              </w:rPr>
            </w:pPr>
            <w:r w:rsidRPr="00F74A06">
              <w:rPr>
                <w:rFonts w:ascii="Arial" w:hAnsi="Arial" w:cs="Arial"/>
                <w:color w:val="auto"/>
                <w:sz w:val="22"/>
                <w:szCs w:val="22"/>
              </w:rPr>
              <w:t>Mastomys natalensis</w:t>
            </w:r>
            <w:r w:rsidR="00E87FD2" w:rsidRPr="00F74A06">
              <w:rPr>
                <w:rFonts w:ascii="Arial" w:hAnsi="Arial" w:cs="Arial"/>
                <w:color w:val="auto"/>
                <w:sz w:val="22"/>
                <w:szCs w:val="22"/>
              </w:rPr>
              <w:t xml:space="preserve"> (n=36)</w:t>
            </w:r>
          </w:p>
        </w:tc>
        <w:tc>
          <w:tcPr>
            <w:tcW w:w="1819" w:type="dxa"/>
            <w:tcBorders>
              <w:top w:val="single" w:sz="4" w:space="0" w:color="auto"/>
            </w:tcBorders>
          </w:tcPr>
          <w:p w14:paraId="477A0C19" w14:textId="56011BB8"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Guinea</w:t>
            </w:r>
          </w:p>
        </w:tc>
        <w:tc>
          <w:tcPr>
            <w:tcW w:w="2254" w:type="dxa"/>
            <w:tcBorders>
              <w:top w:val="single" w:sz="4" w:space="0" w:color="auto"/>
            </w:tcBorders>
          </w:tcPr>
          <w:p w14:paraId="302EE783" w14:textId="4259C5BC"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1938</w:t>
            </w:r>
          </w:p>
        </w:tc>
        <w:tc>
          <w:tcPr>
            <w:tcW w:w="2254" w:type="dxa"/>
            <w:tcBorders>
              <w:top w:val="single" w:sz="4" w:space="0" w:color="auto"/>
            </w:tcBorders>
          </w:tcPr>
          <w:p w14:paraId="12744A8F" w14:textId="656622E7"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1997</w:t>
            </w:r>
          </w:p>
        </w:tc>
      </w:tr>
      <w:tr w:rsidR="005D646F" w:rsidRPr="00F74A06" w14:paraId="116C0F67" w14:textId="77777777" w:rsidTr="00AE1C6C">
        <w:tc>
          <w:tcPr>
            <w:tcW w:w="2689" w:type="dxa"/>
            <w:vMerge/>
          </w:tcPr>
          <w:p w14:paraId="16984FEB" w14:textId="77777777" w:rsidR="005D646F" w:rsidRPr="00F74A06" w:rsidRDefault="005D646F" w:rsidP="00AE1C6C">
            <w:pPr>
              <w:pStyle w:val="Caption"/>
              <w:spacing w:after="0" w:line="360" w:lineRule="auto"/>
              <w:jc w:val="both"/>
              <w:rPr>
                <w:rFonts w:ascii="Arial" w:hAnsi="Arial" w:cs="Arial"/>
                <w:i w:val="0"/>
                <w:iCs w:val="0"/>
                <w:color w:val="auto"/>
                <w:sz w:val="22"/>
                <w:szCs w:val="22"/>
              </w:rPr>
            </w:pPr>
          </w:p>
        </w:tc>
        <w:tc>
          <w:tcPr>
            <w:tcW w:w="1819" w:type="dxa"/>
            <w:shd w:val="clear" w:color="auto" w:fill="E7E6E6" w:themeFill="background2"/>
          </w:tcPr>
          <w:p w14:paraId="6C3EA051" w14:textId="2F24B69A"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Mali</w:t>
            </w:r>
          </w:p>
        </w:tc>
        <w:tc>
          <w:tcPr>
            <w:tcW w:w="2254" w:type="dxa"/>
            <w:shd w:val="clear" w:color="auto" w:fill="E7E6E6" w:themeFill="background2"/>
          </w:tcPr>
          <w:p w14:paraId="39993B3D" w14:textId="76BA46DF"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1951</w:t>
            </w:r>
          </w:p>
        </w:tc>
        <w:tc>
          <w:tcPr>
            <w:tcW w:w="2254" w:type="dxa"/>
            <w:shd w:val="clear" w:color="auto" w:fill="E7E6E6" w:themeFill="background2"/>
          </w:tcPr>
          <w:p w14:paraId="468257B8" w14:textId="1CEE0DC1"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2007</w:t>
            </w:r>
          </w:p>
        </w:tc>
      </w:tr>
      <w:tr w:rsidR="005D646F" w:rsidRPr="00F74A06" w14:paraId="1D1A8188" w14:textId="77777777" w:rsidTr="00AE1C6C">
        <w:tc>
          <w:tcPr>
            <w:tcW w:w="2689" w:type="dxa"/>
            <w:vMerge/>
            <w:tcBorders>
              <w:bottom w:val="single" w:sz="4" w:space="0" w:color="auto"/>
            </w:tcBorders>
          </w:tcPr>
          <w:p w14:paraId="7997A8EC" w14:textId="77777777" w:rsidR="005D646F" w:rsidRPr="00F74A06" w:rsidRDefault="005D646F" w:rsidP="00AE1C6C">
            <w:pPr>
              <w:pStyle w:val="Caption"/>
              <w:spacing w:after="0" w:line="360" w:lineRule="auto"/>
              <w:jc w:val="both"/>
              <w:rPr>
                <w:rFonts w:ascii="Arial" w:hAnsi="Arial" w:cs="Arial"/>
                <w:i w:val="0"/>
                <w:iCs w:val="0"/>
                <w:color w:val="auto"/>
                <w:sz w:val="22"/>
                <w:szCs w:val="22"/>
              </w:rPr>
            </w:pPr>
          </w:p>
        </w:tc>
        <w:tc>
          <w:tcPr>
            <w:tcW w:w="1819" w:type="dxa"/>
            <w:tcBorders>
              <w:bottom w:val="single" w:sz="4" w:space="0" w:color="auto"/>
            </w:tcBorders>
          </w:tcPr>
          <w:p w14:paraId="4A386304" w14:textId="26E64491" w:rsidR="005D646F" w:rsidRPr="00F74A06" w:rsidRDefault="005D646F" w:rsidP="00AE1C6C">
            <w:pPr>
              <w:pStyle w:val="Caption"/>
              <w:spacing w:after="0" w:line="360" w:lineRule="auto"/>
              <w:jc w:val="both"/>
              <w:rPr>
                <w:rFonts w:ascii="Arial" w:hAnsi="Arial" w:cs="Arial"/>
                <w:i w:val="0"/>
                <w:iCs w:val="0"/>
                <w:color w:val="auto"/>
                <w:sz w:val="22"/>
                <w:szCs w:val="22"/>
              </w:rPr>
            </w:pPr>
            <w:r w:rsidRPr="00F74A06">
              <w:rPr>
                <w:rFonts w:ascii="Arial" w:hAnsi="Arial" w:cs="Arial"/>
                <w:i w:val="0"/>
                <w:iCs w:val="0"/>
                <w:color w:val="auto"/>
                <w:sz w:val="22"/>
                <w:szCs w:val="22"/>
              </w:rPr>
              <w:t>Sierra Leone</w:t>
            </w:r>
          </w:p>
        </w:tc>
        <w:tc>
          <w:tcPr>
            <w:tcW w:w="2254" w:type="dxa"/>
            <w:tcBorders>
              <w:bottom w:val="single" w:sz="4" w:space="0" w:color="auto"/>
            </w:tcBorders>
          </w:tcPr>
          <w:p w14:paraId="703B5EE7" w14:textId="3F651132"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1909</w:t>
            </w:r>
          </w:p>
        </w:tc>
        <w:tc>
          <w:tcPr>
            <w:tcW w:w="2254" w:type="dxa"/>
            <w:tcBorders>
              <w:bottom w:val="single" w:sz="4" w:space="0" w:color="auto"/>
            </w:tcBorders>
          </w:tcPr>
          <w:p w14:paraId="30B4A494" w14:textId="1D4C07CC" w:rsidR="005D646F" w:rsidRPr="00F74A06" w:rsidRDefault="005D646F" w:rsidP="00AE1C6C">
            <w:pPr>
              <w:pStyle w:val="Caption"/>
              <w:spacing w:after="0" w:line="360" w:lineRule="auto"/>
              <w:jc w:val="center"/>
              <w:rPr>
                <w:rFonts w:ascii="Arial" w:hAnsi="Arial" w:cs="Arial"/>
                <w:i w:val="0"/>
                <w:iCs w:val="0"/>
                <w:color w:val="auto"/>
                <w:sz w:val="22"/>
                <w:szCs w:val="22"/>
              </w:rPr>
            </w:pPr>
            <w:r w:rsidRPr="00F74A06">
              <w:rPr>
                <w:rFonts w:ascii="Arial" w:hAnsi="Arial" w:cs="Arial"/>
                <w:i w:val="0"/>
                <w:iCs w:val="0"/>
                <w:color w:val="auto"/>
                <w:sz w:val="22"/>
                <w:szCs w:val="22"/>
              </w:rPr>
              <w:t>1979</w:t>
            </w:r>
          </w:p>
        </w:tc>
      </w:tr>
    </w:tbl>
    <w:p w14:paraId="1963A684" w14:textId="77777777" w:rsidR="007F471E" w:rsidRPr="00F74A06" w:rsidRDefault="007F471E" w:rsidP="00AE1C6C">
      <w:pPr>
        <w:spacing w:after="0" w:line="360" w:lineRule="auto"/>
        <w:jc w:val="both"/>
        <w:rPr>
          <w:rFonts w:ascii="Arial" w:hAnsi="Arial" w:cs="Arial"/>
        </w:rPr>
      </w:pPr>
    </w:p>
    <w:p w14:paraId="7CBA352F" w14:textId="10F9F70E" w:rsidR="00045FEE" w:rsidRPr="00F74A06" w:rsidRDefault="001D75B8" w:rsidP="00AE1C6C">
      <w:pPr>
        <w:spacing w:after="0" w:line="360" w:lineRule="auto"/>
        <w:jc w:val="both"/>
        <w:rPr>
          <w:rFonts w:ascii="Arial" w:hAnsi="Arial" w:cs="Arial"/>
        </w:rPr>
      </w:pPr>
      <w:r w:rsidRPr="00F74A06">
        <w:rPr>
          <w:rFonts w:ascii="Arial" w:hAnsi="Arial" w:cs="Arial"/>
        </w:rPr>
        <w:t xml:space="preserve">There was a lack of sequence information from lineage I </w:t>
      </w:r>
      <w:r w:rsidR="00405CAD" w:rsidRPr="00F74A06">
        <w:rPr>
          <w:rFonts w:ascii="Arial" w:hAnsi="Arial" w:cs="Arial"/>
        </w:rPr>
        <w:t xml:space="preserve">and VI, however, phylogeny suggests these lineages </w:t>
      </w:r>
      <w:r w:rsidR="00A37DBD" w:rsidRPr="00F74A06">
        <w:rPr>
          <w:rFonts w:ascii="Arial" w:hAnsi="Arial" w:cs="Arial"/>
        </w:rPr>
        <w:t>are basal to others in Nigeria</w:t>
      </w:r>
      <w:r w:rsidR="00152FB0" w:rsidRPr="00F74A06">
        <w:rPr>
          <w:rFonts w:ascii="Arial" w:hAnsi="Arial" w:cs="Arial"/>
        </w:rPr>
        <w:t xml:space="preserve"> </w:t>
      </w:r>
      <w:r w:rsidR="00152FB0" w:rsidRPr="00DA012A">
        <w:rPr>
          <w:rFonts w:ascii="Arial" w:hAnsi="Arial" w:cs="Arial"/>
        </w:rPr>
        <w:t xml:space="preserve">(Figure </w:t>
      </w:r>
      <w:del w:id="138" w:author="David Simons" w:date="2022-10-06T09:45:00Z">
        <w:r w:rsidR="00EB36F3" w:rsidDel="007433EF">
          <w:rPr>
            <w:rFonts w:ascii="Arial" w:hAnsi="Arial" w:cs="Arial"/>
          </w:rPr>
          <w:delText>2</w:delText>
        </w:r>
      </w:del>
      <w:ins w:id="139" w:author="David Simons" w:date="2022-10-06T09:45:00Z">
        <w:r w:rsidR="007433EF">
          <w:rPr>
            <w:rFonts w:ascii="Arial" w:hAnsi="Arial" w:cs="Arial"/>
          </w:rPr>
          <w:t>3</w:t>
        </w:r>
      </w:ins>
      <w:r w:rsidR="00152FB0" w:rsidRPr="00DA012A">
        <w:rPr>
          <w:rFonts w:ascii="Arial" w:hAnsi="Arial" w:cs="Arial"/>
        </w:rPr>
        <w:t>)</w:t>
      </w:r>
      <w:r w:rsidR="00A37DBD" w:rsidRPr="00DA012A">
        <w:rPr>
          <w:rFonts w:ascii="Arial" w:hAnsi="Arial" w:cs="Arial"/>
        </w:rPr>
        <w:t>.</w:t>
      </w:r>
      <w:r w:rsidR="00815E89" w:rsidRPr="00F74A06">
        <w:rPr>
          <w:rFonts w:ascii="Arial" w:hAnsi="Arial" w:cs="Arial"/>
        </w:rPr>
        <w:t xml:space="preserve"> Lineage VII </w:t>
      </w:r>
      <w:r w:rsidR="00B965DD" w:rsidRPr="00F74A06">
        <w:rPr>
          <w:rFonts w:ascii="Arial" w:hAnsi="Arial" w:cs="Arial"/>
        </w:rPr>
        <w:t xml:space="preserve">in Togo </w:t>
      </w:r>
      <w:r w:rsidR="00815E89" w:rsidRPr="00F74A06">
        <w:rPr>
          <w:rFonts w:ascii="Arial" w:hAnsi="Arial" w:cs="Arial"/>
        </w:rPr>
        <w:t>is most closely related to Nigerian isolates</w:t>
      </w:r>
      <w:r w:rsidR="003C316A" w:rsidRPr="00F74A06">
        <w:rPr>
          <w:rFonts w:ascii="Arial" w:hAnsi="Arial" w:cs="Arial"/>
        </w:rPr>
        <w:t xml:space="preserve"> and potentially diverged </w:t>
      </w:r>
      <w:r w:rsidR="00815E89" w:rsidRPr="00F74A06">
        <w:rPr>
          <w:rFonts w:ascii="Arial" w:hAnsi="Arial" w:cs="Arial"/>
        </w:rPr>
        <w:t>between 500-900 years</w:t>
      </w:r>
      <w:r w:rsidR="003C316A" w:rsidRPr="00F74A06">
        <w:rPr>
          <w:rFonts w:ascii="Arial" w:hAnsi="Arial" w:cs="Arial"/>
        </w:rPr>
        <w:t xml:space="preserve"> ago</w:t>
      </w:r>
      <w:r w:rsidR="00815E89" w:rsidRPr="00F74A06">
        <w:rPr>
          <w:rFonts w:ascii="Arial" w:hAnsi="Arial" w:cs="Arial"/>
        </w:rPr>
        <w:t xml:space="preserve">. </w:t>
      </w:r>
      <w:r w:rsidR="00A37DBD" w:rsidRPr="00F74A06">
        <w:rPr>
          <w:rFonts w:ascii="Arial" w:hAnsi="Arial" w:cs="Arial"/>
        </w:rPr>
        <w:t xml:space="preserve">The divergence of lineage III and IV is predicted to have occurred between </w:t>
      </w:r>
      <w:r w:rsidR="00B965DD" w:rsidRPr="00F74A06">
        <w:rPr>
          <w:rFonts w:ascii="Arial" w:hAnsi="Arial" w:cs="Arial"/>
        </w:rPr>
        <w:t xml:space="preserve">the years </w:t>
      </w:r>
      <w:r w:rsidR="00A37DBD" w:rsidRPr="00F74A06">
        <w:rPr>
          <w:rFonts w:ascii="Arial" w:hAnsi="Arial" w:cs="Arial"/>
        </w:rPr>
        <w:t xml:space="preserve">1332-1551. Introduction to countries </w:t>
      </w:r>
      <w:r w:rsidR="00B965DD" w:rsidRPr="00F74A06">
        <w:rPr>
          <w:rFonts w:ascii="Arial" w:hAnsi="Arial" w:cs="Arial"/>
        </w:rPr>
        <w:t>west of Nigeria appear</w:t>
      </w:r>
      <w:r w:rsidR="008A63E5" w:rsidRPr="00F74A06">
        <w:rPr>
          <w:rFonts w:ascii="Arial" w:hAnsi="Arial" w:cs="Arial"/>
        </w:rPr>
        <w:t>s</w:t>
      </w:r>
      <w:r w:rsidR="00B965DD" w:rsidRPr="00F74A06">
        <w:rPr>
          <w:rFonts w:ascii="Arial" w:hAnsi="Arial" w:cs="Arial"/>
        </w:rPr>
        <w:t xml:space="preserve"> to</w:t>
      </w:r>
      <w:r w:rsidR="008A63E5" w:rsidRPr="00F74A06">
        <w:rPr>
          <w:rFonts w:ascii="Arial" w:hAnsi="Arial" w:cs="Arial"/>
        </w:rPr>
        <w:t xml:space="preserve"> be by</w:t>
      </w:r>
      <w:r w:rsidR="00B965DD" w:rsidRPr="00F74A06">
        <w:rPr>
          <w:rFonts w:ascii="Arial" w:hAnsi="Arial" w:cs="Arial"/>
        </w:rPr>
        <w:t xml:space="preserve"> </w:t>
      </w:r>
      <w:r w:rsidR="008A63E5" w:rsidRPr="00F74A06">
        <w:rPr>
          <w:rFonts w:ascii="Arial" w:hAnsi="Arial" w:cs="Arial"/>
        </w:rPr>
        <w:t xml:space="preserve">dispersal </w:t>
      </w:r>
      <w:r w:rsidR="00B965DD" w:rsidRPr="00F74A06">
        <w:rPr>
          <w:rFonts w:ascii="Arial" w:hAnsi="Arial" w:cs="Arial"/>
        </w:rPr>
        <w:t>initially to</w:t>
      </w:r>
      <w:r w:rsidR="00A37DBD" w:rsidRPr="00F74A06">
        <w:rPr>
          <w:rFonts w:ascii="Arial" w:hAnsi="Arial" w:cs="Arial"/>
        </w:rPr>
        <w:t xml:space="preserve"> Liberia, followed by Guinea in the 1700s, </w:t>
      </w:r>
      <w:r w:rsidR="00681C3C" w:rsidRPr="00F74A06">
        <w:rPr>
          <w:rFonts w:ascii="Arial" w:hAnsi="Arial" w:cs="Arial"/>
        </w:rPr>
        <w:t xml:space="preserve">followed by </w:t>
      </w:r>
      <w:r w:rsidR="00A37DBD" w:rsidRPr="00F74A06">
        <w:rPr>
          <w:rFonts w:ascii="Arial" w:hAnsi="Arial" w:cs="Arial"/>
        </w:rPr>
        <w:t>Sierra Leone and Mali approximately 100 years later.</w:t>
      </w:r>
      <w:r w:rsidR="00815E89" w:rsidRPr="00F74A06">
        <w:rPr>
          <w:rFonts w:ascii="Arial" w:hAnsi="Arial" w:cs="Arial"/>
        </w:rPr>
        <w:t xml:space="preserve"> </w:t>
      </w:r>
      <w:r w:rsidR="00681C3C" w:rsidRPr="00F74A06">
        <w:rPr>
          <w:rFonts w:ascii="Arial" w:hAnsi="Arial" w:cs="Arial"/>
        </w:rPr>
        <w:t>A</w:t>
      </w:r>
      <w:r w:rsidR="00A37DBD" w:rsidRPr="00F74A06">
        <w:rPr>
          <w:rFonts w:ascii="Arial" w:hAnsi="Arial" w:cs="Arial"/>
        </w:rPr>
        <w:t xml:space="preserve"> lack of </w:t>
      </w:r>
      <w:r w:rsidR="00095AE3" w:rsidRPr="00F74A06">
        <w:rPr>
          <w:rFonts w:ascii="Arial" w:hAnsi="Arial" w:cs="Arial"/>
        </w:rPr>
        <w:t xml:space="preserve">full segment </w:t>
      </w:r>
      <w:r w:rsidR="00A37DBD" w:rsidRPr="00F74A06">
        <w:rPr>
          <w:rFonts w:ascii="Arial" w:hAnsi="Arial" w:cs="Arial"/>
        </w:rPr>
        <w:t>sequences from lineage V</w:t>
      </w:r>
      <w:r w:rsidR="00681C3C" w:rsidRPr="00F74A06">
        <w:rPr>
          <w:rFonts w:ascii="Arial" w:hAnsi="Arial" w:cs="Arial"/>
        </w:rPr>
        <w:t xml:space="preserve"> limits calculation of divergence from the most recent common ancestor from lineage IV</w:t>
      </w:r>
      <w:r w:rsidR="00095AE3" w:rsidRPr="00F74A06">
        <w:rPr>
          <w:rFonts w:ascii="Arial" w:hAnsi="Arial" w:cs="Arial"/>
        </w:rPr>
        <w:t xml:space="preserve"> (approximately 200 years)</w:t>
      </w:r>
      <w:r w:rsidR="00A37DBD" w:rsidRPr="00F74A06">
        <w:rPr>
          <w:rFonts w:ascii="Arial" w:hAnsi="Arial" w:cs="Arial"/>
        </w:rPr>
        <w:t xml:space="preserve">. </w:t>
      </w:r>
      <w:r w:rsidR="007360D4" w:rsidRPr="00F74A06">
        <w:rPr>
          <w:rFonts w:ascii="Arial" w:hAnsi="Arial" w:cs="Arial"/>
        </w:rPr>
        <w:t xml:space="preserve">Regional-level data </w:t>
      </w:r>
      <w:r w:rsidR="00023AFE">
        <w:rPr>
          <w:rFonts w:ascii="Arial" w:hAnsi="Arial" w:cs="Arial"/>
        </w:rPr>
        <w:t>were</w:t>
      </w:r>
      <w:r w:rsidR="00023AFE" w:rsidRPr="00F74A06">
        <w:rPr>
          <w:rFonts w:ascii="Arial" w:hAnsi="Arial" w:cs="Arial"/>
        </w:rPr>
        <w:t xml:space="preserve"> </w:t>
      </w:r>
      <w:r w:rsidR="007360D4" w:rsidRPr="00F74A06">
        <w:rPr>
          <w:rFonts w:ascii="Arial" w:hAnsi="Arial" w:cs="Arial"/>
        </w:rPr>
        <w:t xml:space="preserve">available for sequences obtained from Nigeria </w:t>
      </w:r>
      <w:r w:rsidR="007360D4" w:rsidRPr="00DA012A">
        <w:rPr>
          <w:rFonts w:ascii="Arial" w:hAnsi="Arial" w:cs="Arial"/>
        </w:rPr>
        <w:t>(</w:t>
      </w:r>
      <w:ins w:id="140" w:author="David Simons" w:date="2022-10-06T09:45:00Z">
        <w:r w:rsidR="007433EF">
          <w:rPr>
            <w:rFonts w:ascii="Arial" w:hAnsi="Arial" w:cs="Arial"/>
          </w:rPr>
          <w:t xml:space="preserve">Supplementary </w:t>
        </w:r>
      </w:ins>
      <w:r w:rsidR="007360D4" w:rsidRPr="00DA012A">
        <w:rPr>
          <w:rFonts w:ascii="Arial" w:hAnsi="Arial" w:cs="Arial"/>
        </w:rPr>
        <w:t xml:space="preserve">Figure </w:t>
      </w:r>
      <w:del w:id="141" w:author="David Simons" w:date="2022-10-06T09:45:00Z">
        <w:r w:rsidR="00EB36F3" w:rsidDel="007433EF">
          <w:rPr>
            <w:rFonts w:ascii="Arial" w:hAnsi="Arial" w:cs="Arial"/>
          </w:rPr>
          <w:delText>3</w:delText>
        </w:r>
      </w:del>
      <w:ins w:id="142" w:author="David Simons" w:date="2022-10-06T09:45:00Z">
        <w:r w:rsidR="007433EF">
          <w:rPr>
            <w:rFonts w:ascii="Arial" w:hAnsi="Arial" w:cs="Arial"/>
          </w:rPr>
          <w:t>2</w:t>
        </w:r>
      </w:ins>
      <w:r w:rsidR="00EB36F3">
        <w:rPr>
          <w:rFonts w:ascii="Arial" w:hAnsi="Arial" w:cs="Arial"/>
        </w:rPr>
        <w:t>A-B</w:t>
      </w:r>
      <w:r w:rsidR="007360D4" w:rsidRPr="00DA012A">
        <w:rPr>
          <w:rFonts w:ascii="Arial" w:hAnsi="Arial" w:cs="Arial"/>
        </w:rPr>
        <w:t>).</w:t>
      </w:r>
      <w:r w:rsidR="007360D4" w:rsidRPr="00F74A06">
        <w:rPr>
          <w:rFonts w:ascii="Arial" w:hAnsi="Arial" w:cs="Arial"/>
        </w:rPr>
        <w:t xml:space="preserve"> The lineages circulating in Nigeria also tend to form regional clusters, with lineage II dispersed in the southern region and III across the central region of the country</w:t>
      </w:r>
      <w:r w:rsidR="008D35F3" w:rsidRPr="00F74A06">
        <w:rPr>
          <w:rFonts w:ascii="Arial" w:hAnsi="Arial" w:cs="Arial"/>
        </w:rPr>
        <w:t xml:space="preserve"> (data not shown)</w:t>
      </w:r>
      <w:r w:rsidR="007360D4" w:rsidRPr="00F74A06">
        <w:rPr>
          <w:rFonts w:ascii="Arial" w:hAnsi="Arial" w:cs="Arial"/>
        </w:rPr>
        <w:t xml:space="preserve">. </w:t>
      </w:r>
    </w:p>
    <w:p w14:paraId="6A80A0C2" w14:textId="7EA86385" w:rsidR="006F3866" w:rsidRPr="00F74A06" w:rsidRDefault="006F3866" w:rsidP="00AE1C6C">
      <w:pPr>
        <w:spacing w:after="0" w:line="360" w:lineRule="auto"/>
        <w:jc w:val="both"/>
        <w:rPr>
          <w:rFonts w:ascii="Arial" w:hAnsi="Arial" w:cs="Arial"/>
        </w:rPr>
      </w:pPr>
    </w:p>
    <w:p w14:paraId="5D0E34D9" w14:textId="6BF3538A" w:rsidR="00045FEE" w:rsidRPr="00F74A06" w:rsidDel="007433EF" w:rsidRDefault="00F335AB" w:rsidP="00AE1C6C">
      <w:pPr>
        <w:spacing w:after="0" w:line="360" w:lineRule="auto"/>
        <w:jc w:val="both"/>
        <w:rPr>
          <w:del w:id="143" w:author="David Simons" w:date="2022-10-06T09:46:00Z"/>
          <w:rFonts w:ascii="Arial" w:hAnsi="Arial" w:cs="Arial"/>
        </w:rPr>
      </w:pPr>
      <w:del w:id="144" w:author="David Simons" w:date="2022-10-06T09:46:00Z">
        <w:r w:rsidRPr="00F74A06" w:rsidDel="007433EF">
          <w:rPr>
            <w:noProof/>
          </w:rPr>
          <w:lastRenderedPageBreak/>
          <w:drawing>
            <wp:inline distT="0" distB="0" distL="0" distR="0" wp14:anchorId="6EF86756" wp14:editId="11F5E0AC">
              <wp:extent cx="5731510" cy="3038475"/>
              <wp:effectExtent l="0" t="0" r="2540" b="9525"/>
              <wp:docPr id="7" name="Picture 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38475"/>
                      </a:xfrm>
                      <a:prstGeom prst="rect">
                        <a:avLst/>
                      </a:prstGeom>
                      <a:noFill/>
                      <a:ln>
                        <a:noFill/>
                      </a:ln>
                    </pic:spPr>
                  </pic:pic>
                </a:graphicData>
              </a:graphic>
            </wp:inline>
          </w:drawing>
        </w:r>
      </w:del>
    </w:p>
    <w:p w14:paraId="3B8AE0EA" w14:textId="4708AABB" w:rsidR="00045FEE" w:rsidRPr="00F74A06" w:rsidDel="007433EF" w:rsidRDefault="00045FEE" w:rsidP="00AE1C6C">
      <w:pPr>
        <w:spacing w:after="0" w:line="360" w:lineRule="auto"/>
        <w:jc w:val="both"/>
        <w:rPr>
          <w:del w:id="145" w:author="David Simons" w:date="2022-10-06T09:46:00Z"/>
          <w:rFonts w:ascii="Arial" w:hAnsi="Arial" w:cs="Arial"/>
          <w:i/>
          <w:iCs/>
        </w:rPr>
      </w:pPr>
      <w:del w:id="146" w:author="David Simons" w:date="2022-10-06T09:46:00Z">
        <w:r w:rsidRPr="00DA012A" w:rsidDel="007433EF">
          <w:rPr>
            <w:rFonts w:ascii="Arial" w:hAnsi="Arial" w:cs="Arial"/>
          </w:rPr>
          <w:delText xml:space="preserve">Figure </w:delText>
        </w:r>
        <w:r w:rsidR="00EB36F3" w:rsidDel="007433EF">
          <w:rPr>
            <w:rFonts w:ascii="Arial" w:hAnsi="Arial" w:cs="Arial"/>
          </w:rPr>
          <w:delText>3</w:delText>
        </w:r>
        <w:r w:rsidRPr="00F74A06" w:rsidDel="007433EF">
          <w:rPr>
            <w:rFonts w:ascii="Arial" w:hAnsi="Arial" w:cs="Arial"/>
          </w:rPr>
          <w:delText xml:space="preserve"> –</w:delText>
        </w:r>
        <w:r w:rsidRPr="003E60D9" w:rsidDel="007433EF">
          <w:rPr>
            <w:rFonts w:ascii="Arial" w:hAnsi="Arial" w:cs="Arial"/>
            <w:b/>
            <w:bCs/>
          </w:rPr>
          <w:delText xml:space="preserve"> </w:delText>
        </w:r>
        <w:r w:rsidR="003E60D9" w:rsidRPr="003E60D9" w:rsidDel="007433EF">
          <w:rPr>
            <w:rFonts w:ascii="Arial" w:hAnsi="Arial" w:cs="Arial"/>
            <w:b/>
            <w:bCs/>
          </w:rPr>
          <w:delText>A</w:delText>
        </w:r>
        <w:r w:rsidR="00F335AB" w:rsidRPr="00F74A06" w:rsidDel="007433EF">
          <w:rPr>
            <w:rFonts w:ascii="Arial" w:hAnsi="Arial" w:cs="Arial"/>
          </w:rPr>
          <w:delText xml:space="preserve"> Most recent common ancestor (MRCA) for included samples in phylogenetic analysis from Nigerian states for the S segment (Left) and L segment (Right). Colours in the pie charts correspond to year of MRCA</w:delText>
        </w:r>
        <w:r w:rsidR="00093C05" w:rsidRPr="00F74A06" w:rsidDel="007433EF">
          <w:rPr>
            <w:rFonts w:ascii="Arial" w:hAnsi="Arial" w:cs="Arial"/>
          </w:rPr>
          <w:delText xml:space="preserve"> </w:delText>
        </w:r>
        <w:r w:rsidR="00F335AB" w:rsidRPr="00F74A06" w:rsidDel="007433EF">
          <w:rPr>
            <w:rFonts w:ascii="Arial" w:hAnsi="Arial" w:cs="Arial"/>
          </w:rPr>
          <w:delText xml:space="preserve">for each individual sample. </w:delText>
        </w:r>
        <w:r w:rsidR="00F335AB" w:rsidRPr="003E60D9" w:rsidDel="007433EF">
          <w:rPr>
            <w:rFonts w:ascii="Arial" w:hAnsi="Arial" w:cs="Arial"/>
            <w:b/>
            <w:bCs/>
          </w:rPr>
          <w:delText>B</w:delText>
        </w:r>
        <w:r w:rsidR="00F335AB" w:rsidRPr="00F74A06" w:rsidDel="007433EF">
          <w:rPr>
            <w:rFonts w:ascii="Arial" w:hAnsi="Arial" w:cs="Arial"/>
          </w:rPr>
          <w:delText xml:space="preserve"> Histograms of MRCA for included samples in phylogenetic analysis from Nigerian states for the S segment (Left) and L segment (Right).</w:delText>
        </w:r>
      </w:del>
    </w:p>
    <w:p w14:paraId="63058A9B" w14:textId="66A33565" w:rsidR="00504C6E" w:rsidRPr="008767A5" w:rsidRDefault="00504C6E" w:rsidP="00AE1C6C">
      <w:pPr>
        <w:spacing w:after="0" w:line="360" w:lineRule="auto"/>
        <w:jc w:val="both"/>
        <w:rPr>
          <w:rFonts w:ascii="Arial" w:hAnsi="Arial" w:cs="Arial"/>
          <w:b/>
          <w:bCs/>
        </w:rPr>
      </w:pPr>
    </w:p>
    <w:p w14:paraId="7FB3B754" w14:textId="013CE5AC" w:rsidR="00D2255D" w:rsidRPr="00D2255D" w:rsidRDefault="00504C6E" w:rsidP="00D2255D">
      <w:pPr>
        <w:pStyle w:val="ListParagraph"/>
        <w:numPr>
          <w:ilvl w:val="0"/>
          <w:numId w:val="9"/>
        </w:numPr>
        <w:spacing w:after="0" w:line="360" w:lineRule="auto"/>
        <w:jc w:val="both"/>
        <w:rPr>
          <w:rFonts w:ascii="Arial" w:hAnsi="Arial" w:cs="Arial"/>
          <w:b/>
          <w:bCs/>
        </w:rPr>
      </w:pPr>
      <w:r w:rsidRPr="00D2255D">
        <w:rPr>
          <w:rFonts w:ascii="Arial" w:hAnsi="Arial" w:cs="Arial"/>
          <w:b/>
          <w:bCs/>
        </w:rPr>
        <w:t>Discussion</w:t>
      </w:r>
    </w:p>
    <w:p w14:paraId="71FEE15A" w14:textId="73080A85" w:rsidR="002153D8" w:rsidRPr="00F74A06" w:rsidRDefault="002153D8" w:rsidP="00AE1C6C">
      <w:pPr>
        <w:spacing w:after="0" w:line="360" w:lineRule="auto"/>
        <w:jc w:val="both"/>
        <w:rPr>
          <w:rFonts w:ascii="Arial" w:hAnsi="Arial" w:cs="Arial"/>
        </w:rPr>
      </w:pPr>
    </w:p>
    <w:p w14:paraId="0ACA4E60" w14:textId="272FD2E3" w:rsidR="008767A5" w:rsidRPr="00864D61" w:rsidRDefault="008767A5" w:rsidP="008767A5">
      <w:pPr>
        <w:spacing w:after="0" w:line="360" w:lineRule="auto"/>
        <w:jc w:val="both"/>
        <w:rPr>
          <w:rFonts w:ascii="Arial" w:hAnsi="Arial" w:cs="Arial"/>
        </w:rPr>
      </w:pPr>
      <w:r>
        <w:rPr>
          <w:rFonts w:ascii="Arial" w:hAnsi="Arial" w:cs="Arial"/>
        </w:rPr>
        <w:t xml:space="preserve">Our analyses of 2,298 LASV sequences obtained from GenBank further informs the dispersal of LASV lineages in West Africa. There are several important findings from this study. First, </w:t>
      </w:r>
      <w:r w:rsidR="003349E0">
        <w:rPr>
          <w:rFonts w:ascii="Arial" w:hAnsi="Arial" w:cs="Arial"/>
        </w:rPr>
        <w:t>most</w:t>
      </w:r>
      <w:r>
        <w:rPr>
          <w:rFonts w:ascii="Arial" w:hAnsi="Arial" w:cs="Arial"/>
        </w:rPr>
        <w:t xml:space="preserve"> sequence </w:t>
      </w:r>
      <w:r w:rsidRPr="00864D61">
        <w:rPr>
          <w:rFonts w:ascii="Arial" w:hAnsi="Arial" w:cs="Arial"/>
        </w:rPr>
        <w:t xml:space="preserve">data was reported from </w:t>
      </w:r>
      <w:r>
        <w:rPr>
          <w:rFonts w:ascii="Arial" w:hAnsi="Arial" w:cs="Arial"/>
        </w:rPr>
        <w:t xml:space="preserve">only three countries: </w:t>
      </w:r>
      <w:r w:rsidRPr="00864D61">
        <w:rPr>
          <w:rFonts w:ascii="Arial" w:hAnsi="Arial" w:cs="Arial"/>
        </w:rPr>
        <w:t xml:space="preserve">Nigeria (56%), Guinea (20%) and Sierra Leone (14%), </w:t>
      </w:r>
      <w:r>
        <w:rPr>
          <w:rFonts w:ascii="Arial" w:hAnsi="Arial" w:cs="Arial"/>
        </w:rPr>
        <w:t>highlighting the need for further research and developing increased</w:t>
      </w:r>
      <w:r w:rsidRPr="00864D61">
        <w:rPr>
          <w:rFonts w:ascii="Arial" w:hAnsi="Arial" w:cs="Arial"/>
        </w:rPr>
        <w:t xml:space="preserve"> surveillance</w:t>
      </w:r>
      <w:r>
        <w:rPr>
          <w:rFonts w:ascii="Arial" w:hAnsi="Arial" w:cs="Arial"/>
        </w:rPr>
        <w:t>, sequencing and reporting</w:t>
      </w:r>
      <w:r w:rsidRPr="00864D61">
        <w:rPr>
          <w:rFonts w:ascii="Arial" w:hAnsi="Arial" w:cs="Arial"/>
        </w:rPr>
        <w:t xml:space="preserve"> capacity in </w:t>
      </w:r>
      <w:r>
        <w:rPr>
          <w:rFonts w:ascii="Arial" w:hAnsi="Arial" w:cs="Arial"/>
        </w:rPr>
        <w:t>other countries</w:t>
      </w:r>
      <w:r w:rsidRPr="00864D61">
        <w:rPr>
          <w:rFonts w:ascii="Arial" w:hAnsi="Arial" w:cs="Arial"/>
        </w:rPr>
        <w:t>.</w:t>
      </w:r>
      <w:ins w:id="147" w:author="David Simons" w:date="2022-10-06T10:01:00Z">
        <w:r w:rsidR="00B420DB">
          <w:rPr>
            <w:rFonts w:ascii="Arial" w:hAnsi="Arial" w:cs="Arial"/>
          </w:rPr>
          <w:t xml:space="preserve"> This bias has been mapped </w:t>
        </w:r>
      </w:ins>
      <w:ins w:id="148" w:author="David Simons" w:date="2022-10-06T10:02:00Z">
        <w:r w:rsidR="00B420DB">
          <w:rPr>
            <w:rFonts w:ascii="Arial" w:hAnsi="Arial" w:cs="Arial"/>
          </w:rPr>
          <w:t xml:space="preserve">as relative sequencing effort </w:t>
        </w:r>
      </w:ins>
      <w:ins w:id="149" w:author="David Simons" w:date="2022-10-06T10:01:00Z">
        <w:r w:rsidR="00B420DB">
          <w:rPr>
            <w:rFonts w:ascii="Arial" w:hAnsi="Arial" w:cs="Arial"/>
          </w:rPr>
          <w:t xml:space="preserve">to identify regions where </w:t>
        </w:r>
        <w:r w:rsidR="00B420DB">
          <w:rPr>
            <w:rFonts w:ascii="Arial" w:hAnsi="Arial" w:cs="Arial"/>
            <w:i/>
            <w:iCs/>
          </w:rPr>
          <w:t>Lassa mammarenavirus</w:t>
        </w:r>
        <w:r w:rsidR="00B420DB">
          <w:rPr>
            <w:rFonts w:ascii="Arial" w:hAnsi="Arial" w:cs="Arial"/>
          </w:rPr>
          <w:t xml:space="preserve"> is considered endemic to support </w:t>
        </w:r>
      </w:ins>
      <w:ins w:id="150" w:author="David Simons" w:date="2022-10-06T10:02:00Z">
        <w:r w:rsidR="00B420DB">
          <w:rPr>
            <w:rFonts w:ascii="Arial" w:hAnsi="Arial" w:cs="Arial"/>
          </w:rPr>
          <w:t>efforts to counteract current sequencing deficits.</w:t>
        </w:r>
      </w:ins>
      <w:r w:rsidRPr="00864D61">
        <w:rPr>
          <w:rFonts w:ascii="Arial" w:hAnsi="Arial" w:cs="Arial"/>
        </w:rPr>
        <w:t xml:space="preserve"> </w:t>
      </w:r>
      <w:r>
        <w:rPr>
          <w:rFonts w:ascii="Arial" w:hAnsi="Arial" w:cs="Arial"/>
        </w:rPr>
        <w:t>Second</w:t>
      </w:r>
      <w:r w:rsidR="00205517">
        <w:rPr>
          <w:rFonts w:ascii="Arial" w:hAnsi="Arial" w:cs="Arial"/>
        </w:rPr>
        <w:t>,</w:t>
      </w:r>
      <w:r>
        <w:rPr>
          <w:rFonts w:ascii="Arial" w:hAnsi="Arial" w:cs="Arial"/>
        </w:rPr>
        <w:t xml:space="preserve"> </w:t>
      </w:r>
      <w:r w:rsidRPr="00864D61">
        <w:rPr>
          <w:rFonts w:ascii="Arial" w:hAnsi="Arial" w:cs="Arial"/>
        </w:rPr>
        <w:t>geographic clusteri</w:t>
      </w:r>
      <w:r>
        <w:rPr>
          <w:rFonts w:ascii="Arial" w:hAnsi="Arial" w:cs="Arial"/>
        </w:rPr>
        <w:t>ng</w:t>
      </w:r>
      <w:r w:rsidRPr="00864D61">
        <w:rPr>
          <w:rFonts w:ascii="Arial" w:hAnsi="Arial" w:cs="Arial"/>
        </w:rPr>
        <w:t xml:space="preserve"> of LASV lineages, suggested isolated events of human-to-host transmission and the emergence</w:t>
      </w:r>
      <w:r w:rsidR="00D72E48">
        <w:rPr>
          <w:rFonts w:ascii="Arial" w:hAnsi="Arial" w:cs="Arial"/>
        </w:rPr>
        <w:t xml:space="preserve"> of</w:t>
      </w:r>
      <w:r w:rsidRPr="00864D61">
        <w:rPr>
          <w:rFonts w:ascii="Arial" w:hAnsi="Arial" w:cs="Arial"/>
        </w:rPr>
        <w:t xml:space="preserve"> the first Lassa fever cases dating from 1498 in Nigeria. </w:t>
      </w:r>
      <w:r w:rsidR="00205517">
        <w:rPr>
          <w:rFonts w:ascii="Arial" w:hAnsi="Arial" w:cs="Arial"/>
        </w:rPr>
        <w:t>Third</w:t>
      </w:r>
      <w:r>
        <w:rPr>
          <w:rFonts w:ascii="Arial" w:hAnsi="Arial" w:cs="Arial"/>
        </w:rPr>
        <w:t xml:space="preserve">, </w:t>
      </w:r>
      <w:r w:rsidR="00205517">
        <w:rPr>
          <w:rFonts w:ascii="Arial" w:hAnsi="Arial" w:cs="Arial"/>
        </w:rPr>
        <w:t>there was comparatively</w:t>
      </w:r>
      <w:r w:rsidR="00205517" w:rsidRPr="00864D61">
        <w:rPr>
          <w:rFonts w:ascii="Arial" w:hAnsi="Arial" w:cs="Arial"/>
        </w:rPr>
        <w:t xml:space="preserve"> limited data from non-human hosts </w:t>
      </w:r>
      <w:r w:rsidR="00205517">
        <w:rPr>
          <w:rFonts w:ascii="Arial" w:hAnsi="Arial" w:cs="Arial"/>
        </w:rPr>
        <w:t xml:space="preserve">and </w:t>
      </w:r>
      <w:r w:rsidR="00205517" w:rsidRPr="00864D61">
        <w:rPr>
          <w:rFonts w:ascii="Arial" w:hAnsi="Arial" w:cs="Arial"/>
        </w:rPr>
        <w:t>only 69</w:t>
      </w:r>
      <w:r w:rsidR="00205517">
        <w:rPr>
          <w:rFonts w:ascii="Arial" w:hAnsi="Arial" w:cs="Arial"/>
        </w:rPr>
        <w:t>/703</w:t>
      </w:r>
      <w:r w:rsidR="00205517" w:rsidRPr="00864D61">
        <w:rPr>
          <w:rFonts w:ascii="Arial" w:hAnsi="Arial" w:cs="Arial"/>
        </w:rPr>
        <w:t xml:space="preserve"> sequences encompassed complete genes. </w:t>
      </w:r>
      <w:r w:rsidR="00205517">
        <w:rPr>
          <w:rFonts w:ascii="Arial" w:hAnsi="Arial" w:cs="Arial"/>
        </w:rPr>
        <w:t>Altogether, t</w:t>
      </w:r>
      <w:r>
        <w:rPr>
          <w:rFonts w:ascii="Arial" w:hAnsi="Arial" w:cs="Arial"/>
        </w:rPr>
        <w:t>he data indicate</w:t>
      </w:r>
      <w:r w:rsidRPr="00864D61">
        <w:rPr>
          <w:rFonts w:ascii="Arial" w:hAnsi="Arial" w:cs="Arial"/>
        </w:rPr>
        <w:t xml:space="preserve"> </w:t>
      </w:r>
      <w:r>
        <w:rPr>
          <w:rFonts w:ascii="Arial" w:hAnsi="Arial" w:cs="Arial"/>
        </w:rPr>
        <w:t>limited</w:t>
      </w:r>
      <w:r w:rsidRPr="00864D61">
        <w:rPr>
          <w:rFonts w:ascii="Arial" w:hAnsi="Arial" w:cs="Arial"/>
        </w:rPr>
        <w:t xml:space="preserve"> surveillance approaches among animal species, </w:t>
      </w:r>
      <w:r>
        <w:rPr>
          <w:rFonts w:ascii="Arial" w:hAnsi="Arial" w:cs="Arial"/>
        </w:rPr>
        <w:t>and further investments are required to make available reliable data for</w:t>
      </w:r>
      <w:r w:rsidRPr="00864D61">
        <w:rPr>
          <w:rFonts w:ascii="Arial" w:hAnsi="Arial" w:cs="Arial"/>
        </w:rPr>
        <w:t xml:space="preserve"> accurate</w:t>
      </w:r>
      <w:r>
        <w:rPr>
          <w:rFonts w:ascii="Arial" w:hAnsi="Arial" w:cs="Arial"/>
        </w:rPr>
        <w:t xml:space="preserve">ly defining </w:t>
      </w:r>
      <w:r w:rsidRPr="00864D61">
        <w:rPr>
          <w:rFonts w:ascii="Arial" w:hAnsi="Arial" w:cs="Arial"/>
        </w:rPr>
        <w:t>the space-temporal pathway of</w:t>
      </w:r>
      <w:del w:id="151" w:author="David Simons" w:date="2022-10-06T10:34:00Z">
        <w:r w:rsidDel="009C1767">
          <w:rPr>
            <w:rFonts w:ascii="Arial" w:hAnsi="Arial" w:cs="Arial"/>
          </w:rPr>
          <w:delText xml:space="preserve"> </w:delText>
        </w:r>
      </w:del>
      <w:ins w:id="152" w:author="David Simons" w:date="2022-10-06T10:34:00Z">
        <w:r w:rsidR="009C1767">
          <w:rPr>
            <w:rFonts w:ascii="Arial" w:hAnsi="Arial" w:cs="Arial"/>
          </w:rPr>
          <w:t xml:space="preserve"> </w:t>
        </w:r>
        <w:r w:rsidR="009C1767">
          <w:rPr>
            <w:rFonts w:ascii="Arial" w:hAnsi="Arial" w:cs="Arial"/>
            <w:i/>
            <w:iCs/>
          </w:rPr>
          <w:t>Lassa mammarenavirus</w:t>
        </w:r>
      </w:ins>
      <w:del w:id="153" w:author="David Simons" w:date="2022-10-06T10:34:00Z">
        <w:r w:rsidDel="009C1767">
          <w:rPr>
            <w:rFonts w:ascii="Arial" w:hAnsi="Arial" w:cs="Arial"/>
          </w:rPr>
          <w:delText>Lassa Fever</w:delText>
        </w:r>
      </w:del>
      <w:r w:rsidRPr="00864D61">
        <w:rPr>
          <w:rFonts w:ascii="Arial" w:hAnsi="Arial" w:cs="Arial"/>
        </w:rPr>
        <w:t xml:space="preserve">. </w:t>
      </w:r>
      <w:r>
        <w:rPr>
          <w:rFonts w:ascii="Arial" w:hAnsi="Arial" w:cs="Arial"/>
        </w:rPr>
        <w:t>S</w:t>
      </w:r>
      <w:r w:rsidRPr="00864D61">
        <w:rPr>
          <w:rFonts w:ascii="Arial" w:hAnsi="Arial" w:cs="Arial"/>
        </w:rPr>
        <w:t xml:space="preserve">trengthening </w:t>
      </w:r>
      <w:r>
        <w:rPr>
          <w:rFonts w:ascii="Arial" w:hAnsi="Arial" w:cs="Arial"/>
        </w:rPr>
        <w:t xml:space="preserve">surveillance and research capacities on the </w:t>
      </w:r>
      <w:r w:rsidRPr="00864D61">
        <w:rPr>
          <w:rFonts w:ascii="Arial" w:hAnsi="Arial" w:cs="Arial"/>
        </w:rPr>
        <w:t xml:space="preserve">non-human host </w:t>
      </w:r>
      <w:del w:id="154" w:author="David Simons" w:date="2022-10-06T10:34:00Z">
        <w:r w:rsidRPr="00864D61" w:rsidDel="009C1767">
          <w:rPr>
            <w:rFonts w:ascii="Arial" w:hAnsi="Arial" w:cs="Arial"/>
          </w:rPr>
          <w:delText xml:space="preserve">would also </w:delText>
        </w:r>
        <w:r w:rsidDel="009C1767">
          <w:rPr>
            <w:rFonts w:ascii="Arial" w:hAnsi="Arial" w:cs="Arial"/>
          </w:rPr>
          <w:delText>be important</w:delText>
        </w:r>
      </w:del>
      <w:ins w:id="155" w:author="David Simons" w:date="2022-10-06T10:34:00Z">
        <w:r w:rsidR="009C1767">
          <w:rPr>
            <w:rFonts w:ascii="Arial" w:hAnsi="Arial" w:cs="Arial"/>
          </w:rPr>
          <w:t>are vital</w:t>
        </w:r>
      </w:ins>
      <w:r w:rsidRPr="00864D61">
        <w:rPr>
          <w:rFonts w:ascii="Arial" w:hAnsi="Arial" w:cs="Arial"/>
        </w:rPr>
        <w:t xml:space="preserve"> </w:t>
      </w:r>
      <w:r>
        <w:rPr>
          <w:rFonts w:ascii="Arial" w:hAnsi="Arial" w:cs="Arial"/>
        </w:rPr>
        <w:t>for</w:t>
      </w:r>
      <w:r w:rsidRPr="00864D61">
        <w:rPr>
          <w:rFonts w:ascii="Arial" w:hAnsi="Arial" w:cs="Arial"/>
        </w:rPr>
        <w:t xml:space="preserve"> prevent</w:t>
      </w:r>
      <w:r>
        <w:rPr>
          <w:rFonts w:ascii="Arial" w:hAnsi="Arial" w:cs="Arial"/>
        </w:rPr>
        <w:t>ing Lassa fever outbreaks</w:t>
      </w:r>
      <w:r w:rsidRPr="00864D61">
        <w:rPr>
          <w:rFonts w:ascii="Arial" w:hAnsi="Arial" w:cs="Arial"/>
        </w:rPr>
        <w:t xml:space="preserve">. </w:t>
      </w:r>
    </w:p>
    <w:p w14:paraId="0E2D6922" w14:textId="77777777" w:rsidR="008767A5" w:rsidRDefault="008767A5" w:rsidP="008767A5">
      <w:pPr>
        <w:spacing w:after="0" w:line="360" w:lineRule="auto"/>
        <w:jc w:val="both"/>
        <w:rPr>
          <w:rFonts w:ascii="Arial" w:hAnsi="Arial" w:cs="Arial"/>
        </w:rPr>
      </w:pPr>
    </w:p>
    <w:p w14:paraId="7F26EFED" w14:textId="77777777" w:rsidR="008767A5" w:rsidRDefault="008767A5" w:rsidP="008767A5">
      <w:pPr>
        <w:spacing w:after="0" w:line="360" w:lineRule="auto"/>
        <w:jc w:val="both"/>
        <w:rPr>
          <w:rFonts w:ascii="Arial" w:hAnsi="Arial" w:cs="Arial"/>
        </w:rPr>
      </w:pPr>
    </w:p>
    <w:p w14:paraId="13CF483E" w14:textId="77777777" w:rsidR="008767A5" w:rsidRDefault="008767A5" w:rsidP="008767A5">
      <w:pPr>
        <w:spacing w:after="0" w:line="360" w:lineRule="auto"/>
        <w:jc w:val="both"/>
        <w:rPr>
          <w:rFonts w:ascii="Arial" w:hAnsi="Arial" w:cs="Arial"/>
        </w:rPr>
      </w:pPr>
    </w:p>
    <w:p w14:paraId="121330CB" w14:textId="2FD71BC4" w:rsidR="008767A5" w:rsidRDefault="008767A5" w:rsidP="008767A5">
      <w:pPr>
        <w:spacing w:after="0" w:line="360" w:lineRule="auto"/>
        <w:jc w:val="both"/>
        <w:rPr>
          <w:rFonts w:ascii="Arial" w:hAnsi="Arial" w:cs="Arial"/>
        </w:rPr>
      </w:pPr>
      <w:r>
        <w:rPr>
          <w:rFonts w:ascii="Arial" w:hAnsi="Arial" w:cs="Arial"/>
        </w:rPr>
        <w:t xml:space="preserve">The phylogenetic analysis of LASV according to host species </w:t>
      </w:r>
      <w:r w:rsidRPr="001A640C">
        <w:rPr>
          <w:rFonts w:ascii="Arial" w:hAnsi="Arial" w:cs="Arial"/>
        </w:rPr>
        <w:t xml:space="preserve">appears to maintain the trend of spatial evolution, as opposed to intra-host viral evolution (Figure </w:t>
      </w:r>
      <w:del w:id="156" w:author="David Simons" w:date="2022-10-06T10:34:00Z">
        <w:r w:rsidR="00EB36F3" w:rsidDel="009C1767">
          <w:rPr>
            <w:rFonts w:ascii="Arial" w:hAnsi="Arial" w:cs="Arial"/>
          </w:rPr>
          <w:delText>2</w:delText>
        </w:r>
      </w:del>
      <w:ins w:id="157" w:author="David Simons" w:date="2022-10-06T10:34:00Z">
        <w:r w:rsidR="009C1767">
          <w:rPr>
            <w:rFonts w:ascii="Arial" w:hAnsi="Arial" w:cs="Arial"/>
          </w:rPr>
          <w:t>3</w:t>
        </w:r>
      </w:ins>
      <w:r w:rsidRPr="001A640C">
        <w:rPr>
          <w:rFonts w:ascii="Arial" w:hAnsi="Arial" w:cs="Arial"/>
        </w:rPr>
        <w:t xml:space="preserve">). For instance, LASV sequences from </w:t>
      </w:r>
      <w:r w:rsidRPr="001A640C">
        <w:rPr>
          <w:rFonts w:ascii="Arial" w:hAnsi="Arial" w:cs="Arial"/>
          <w:i/>
          <w:iCs/>
        </w:rPr>
        <w:t xml:space="preserve">M. erytholeucus </w:t>
      </w:r>
      <w:r w:rsidRPr="001A640C">
        <w:rPr>
          <w:rFonts w:ascii="Arial" w:hAnsi="Arial" w:cs="Arial"/>
        </w:rPr>
        <w:t xml:space="preserve">sampled in Nigeria and Guinea clustered within lineages III and IV, respectively. Interestingly, these isolates appear to occur after the most recent common ancestor of humans and </w:t>
      </w:r>
      <w:r w:rsidRPr="001A640C">
        <w:rPr>
          <w:rFonts w:ascii="Arial" w:hAnsi="Arial" w:cs="Arial"/>
          <w:i/>
          <w:iCs/>
        </w:rPr>
        <w:t xml:space="preserve">M. natalensis </w:t>
      </w:r>
      <w:r w:rsidRPr="001A640C">
        <w:rPr>
          <w:rFonts w:ascii="Arial" w:hAnsi="Arial" w:cs="Arial"/>
        </w:rPr>
        <w:t>in the same country (Table 1),</w:t>
      </w:r>
      <w:r>
        <w:rPr>
          <w:rFonts w:ascii="Arial" w:hAnsi="Arial" w:cs="Arial"/>
        </w:rPr>
        <w:t xml:space="preserve"> </w:t>
      </w:r>
      <w:r w:rsidRPr="002A6E95">
        <w:rPr>
          <w:rFonts w:ascii="Arial" w:hAnsi="Arial" w:cs="Arial"/>
        </w:rPr>
        <w:t xml:space="preserve">suggesting introduction of LASV to </w:t>
      </w:r>
      <w:r w:rsidRPr="002A6E95">
        <w:rPr>
          <w:rFonts w:ascii="Arial" w:hAnsi="Arial" w:cs="Arial"/>
          <w:i/>
          <w:iCs/>
        </w:rPr>
        <w:t xml:space="preserve">M. erythroleucus </w:t>
      </w:r>
      <w:r w:rsidRPr="002A6E95">
        <w:rPr>
          <w:rFonts w:ascii="Arial" w:hAnsi="Arial" w:cs="Arial"/>
        </w:rPr>
        <w:t>was secondary.</w:t>
      </w:r>
      <w:r>
        <w:rPr>
          <w:rFonts w:ascii="Arial" w:hAnsi="Arial" w:cs="Arial"/>
        </w:rPr>
        <w:t xml:space="preserve"> Sequences from </w:t>
      </w:r>
      <w:r>
        <w:rPr>
          <w:rFonts w:ascii="Arial" w:hAnsi="Arial" w:cs="Arial"/>
          <w:i/>
          <w:iCs/>
        </w:rPr>
        <w:t xml:space="preserve">M. natalensis </w:t>
      </w:r>
      <w:r>
        <w:rPr>
          <w:rFonts w:ascii="Arial" w:hAnsi="Arial" w:cs="Arial"/>
        </w:rPr>
        <w:t>in Sierra Leone exhibit minimal clustering, and were interspersed with sequences from humans, potentially representing</w:t>
      </w:r>
      <w:r w:rsidRPr="00085EA1">
        <w:rPr>
          <w:rFonts w:ascii="Arial" w:hAnsi="Arial" w:cs="Arial"/>
        </w:rPr>
        <w:t xml:space="preserve"> frequent introductory events</w:t>
      </w:r>
      <w:r>
        <w:rPr>
          <w:rFonts w:ascii="Arial" w:hAnsi="Arial" w:cs="Arial"/>
        </w:rPr>
        <w:t xml:space="preserve"> with spillback into rodent populations from human sources</w:t>
      </w:r>
      <w:r w:rsidR="00D72E48">
        <w:rPr>
          <w:rFonts w:ascii="Arial" w:hAnsi="Arial" w:cs="Arial"/>
        </w:rPr>
        <w:t xml:space="preserve"> (reverse zoonosis).</w:t>
      </w:r>
      <w:r>
        <w:rPr>
          <w:rFonts w:ascii="Arial" w:hAnsi="Arial" w:cs="Arial"/>
        </w:rPr>
        <w:t xml:space="preserve"> The most recent common ancestor of LASV sequences from </w:t>
      </w:r>
      <w:r>
        <w:rPr>
          <w:rFonts w:ascii="Arial" w:hAnsi="Arial" w:cs="Arial"/>
          <w:i/>
          <w:iCs/>
        </w:rPr>
        <w:t xml:space="preserve">M. natalensis </w:t>
      </w:r>
      <w:r>
        <w:rPr>
          <w:rFonts w:ascii="Arial" w:hAnsi="Arial" w:cs="Arial"/>
        </w:rPr>
        <w:t xml:space="preserve">in Sierra Leone suggest a relatively later emergence of the virus in this country. Our findings corroborate those of </w:t>
      </w:r>
      <w:r w:rsidRPr="008D35F3">
        <w:rPr>
          <w:rFonts w:ascii="Arial" w:hAnsi="Arial" w:cs="Arial"/>
        </w:rPr>
        <w:t>Andersen et al.,</w:t>
      </w:r>
      <w:r>
        <w:rPr>
          <w:rFonts w:ascii="Arial" w:hAnsi="Arial" w:cs="Arial"/>
        </w:rPr>
        <w:t xml:space="preserve"> that within Sierra Leone LASV appears to have emerged in human hosts before rodents (Andersen et al., 2015). </w:t>
      </w:r>
      <w:r w:rsidR="005303BC">
        <w:rPr>
          <w:rFonts w:ascii="Arial" w:hAnsi="Arial" w:cs="Arial"/>
        </w:rPr>
        <w:t xml:space="preserve">However, this data must be </w:t>
      </w:r>
      <w:del w:id="158" w:author="David Simons" w:date="2022-10-06T10:35:00Z">
        <w:r w:rsidR="005303BC" w:rsidDel="009C1767">
          <w:rPr>
            <w:rFonts w:ascii="Arial" w:hAnsi="Arial" w:cs="Arial"/>
          </w:rPr>
          <w:delText>considered carefully, since</w:delText>
        </w:r>
      </w:del>
      <w:ins w:id="159" w:author="David Simons" w:date="2022-10-06T10:35:00Z">
        <w:r w:rsidR="009C1767">
          <w:rPr>
            <w:rFonts w:ascii="Arial" w:hAnsi="Arial" w:cs="Arial"/>
          </w:rPr>
          <w:t>caveated by</w:t>
        </w:r>
      </w:ins>
      <w:r w:rsidR="005303BC">
        <w:rPr>
          <w:rFonts w:ascii="Arial" w:hAnsi="Arial" w:cs="Arial"/>
        </w:rPr>
        <w:t xml:space="preserve"> the limited information from rodent species </w:t>
      </w:r>
      <w:del w:id="160" w:author="David Simons" w:date="2022-10-06T10:35:00Z">
        <w:r w:rsidR="005303BC" w:rsidDel="009C1767">
          <w:rPr>
            <w:rFonts w:ascii="Arial" w:hAnsi="Arial" w:cs="Arial"/>
          </w:rPr>
          <w:delText>is detrimental for an accurate</w:delText>
        </w:r>
      </w:del>
      <w:ins w:id="161" w:author="David Simons" w:date="2022-10-06T10:35:00Z">
        <w:r w:rsidR="009C1767">
          <w:rPr>
            <w:rFonts w:ascii="Arial" w:hAnsi="Arial" w:cs="Arial"/>
          </w:rPr>
          <w:t>available for</w:t>
        </w:r>
      </w:ins>
      <w:r w:rsidR="005303BC">
        <w:rPr>
          <w:rFonts w:ascii="Arial" w:hAnsi="Arial" w:cs="Arial"/>
        </w:rPr>
        <w:t xml:space="preserve"> analysis.</w:t>
      </w:r>
    </w:p>
    <w:p w14:paraId="05438D0E" w14:textId="77777777" w:rsidR="008767A5" w:rsidRDefault="008767A5" w:rsidP="008767A5">
      <w:pPr>
        <w:spacing w:after="0" w:line="360" w:lineRule="auto"/>
        <w:jc w:val="both"/>
        <w:rPr>
          <w:rFonts w:ascii="Arial" w:hAnsi="Arial" w:cs="Arial"/>
        </w:rPr>
      </w:pPr>
    </w:p>
    <w:p w14:paraId="0B86F322" w14:textId="6210581D" w:rsidR="008767A5" w:rsidRDefault="008767A5" w:rsidP="008767A5">
      <w:pPr>
        <w:spacing w:after="0" w:line="360" w:lineRule="auto"/>
        <w:jc w:val="both"/>
        <w:rPr>
          <w:rFonts w:ascii="Arial" w:hAnsi="Arial" w:cs="Arial"/>
        </w:rPr>
      </w:pPr>
      <w:r>
        <w:rPr>
          <w:rFonts w:ascii="Arial" w:hAnsi="Arial" w:cs="Arial"/>
        </w:rPr>
        <w:t>T</w:t>
      </w:r>
      <w:r w:rsidRPr="00B705FB">
        <w:rPr>
          <w:rFonts w:ascii="Arial" w:hAnsi="Arial" w:cs="Arial"/>
        </w:rPr>
        <w:t xml:space="preserve">here is a lower coverage of rodent derived LASV sequences, with those from the primary reservoir </w:t>
      </w:r>
      <w:r w:rsidRPr="00A04AAB">
        <w:rPr>
          <w:rFonts w:ascii="Arial" w:hAnsi="Arial" w:cs="Arial"/>
          <w:i/>
          <w:iCs/>
        </w:rPr>
        <w:t xml:space="preserve">M. natalensis </w:t>
      </w:r>
      <w:r w:rsidRPr="00B705FB">
        <w:rPr>
          <w:rFonts w:ascii="Arial" w:hAnsi="Arial" w:cs="Arial"/>
        </w:rPr>
        <w:t xml:space="preserve">forming </w:t>
      </w:r>
      <w:r>
        <w:rPr>
          <w:rFonts w:ascii="Arial" w:hAnsi="Arial" w:cs="Arial"/>
        </w:rPr>
        <w:t>fewer than one third of the sequences</w:t>
      </w:r>
      <w:r w:rsidRPr="00B705FB">
        <w:rPr>
          <w:rFonts w:ascii="Arial" w:hAnsi="Arial" w:cs="Arial"/>
        </w:rPr>
        <w:t xml:space="preserve"> </w:t>
      </w:r>
      <w:r w:rsidRPr="00335C38">
        <w:rPr>
          <w:rFonts w:ascii="Arial" w:hAnsi="Arial" w:cs="Arial"/>
        </w:rPr>
        <w:t>(</w:t>
      </w:r>
      <w:r w:rsidRPr="00CD0084">
        <w:rPr>
          <w:rFonts w:ascii="Arial" w:hAnsi="Arial" w:cs="Arial"/>
        </w:rPr>
        <w:t>n</w:t>
      </w:r>
      <w:r>
        <w:rPr>
          <w:rFonts w:ascii="Arial" w:hAnsi="Arial" w:cs="Arial"/>
        </w:rPr>
        <w:t xml:space="preserve"> </w:t>
      </w:r>
      <w:r w:rsidRPr="00CD0084">
        <w:rPr>
          <w:rFonts w:ascii="Arial" w:hAnsi="Arial" w:cs="Arial"/>
        </w:rPr>
        <w:t>=</w:t>
      </w:r>
      <w:r>
        <w:rPr>
          <w:rFonts w:ascii="Arial" w:hAnsi="Arial" w:cs="Arial"/>
        </w:rPr>
        <w:t xml:space="preserve"> </w:t>
      </w:r>
      <w:r w:rsidRPr="00335C38">
        <w:rPr>
          <w:rFonts w:ascii="Arial" w:hAnsi="Arial" w:cs="Arial"/>
        </w:rPr>
        <w:t>609</w:t>
      </w:r>
      <w:r w:rsidRPr="00B705FB">
        <w:rPr>
          <w:rFonts w:ascii="Arial" w:hAnsi="Arial" w:cs="Arial"/>
        </w:rPr>
        <w:t>)</w:t>
      </w:r>
      <w:r>
        <w:rPr>
          <w:rFonts w:ascii="Arial" w:hAnsi="Arial" w:cs="Arial"/>
        </w:rPr>
        <w:t xml:space="preserve">, with substantially lower sampling of other possible rodent hosts, including other </w:t>
      </w:r>
      <w:r>
        <w:rPr>
          <w:rFonts w:ascii="Arial" w:hAnsi="Arial" w:cs="Arial"/>
          <w:i/>
          <w:iCs/>
        </w:rPr>
        <w:t xml:space="preserve">Mastomys </w:t>
      </w:r>
      <w:r>
        <w:rPr>
          <w:rFonts w:ascii="Arial" w:hAnsi="Arial" w:cs="Arial"/>
        </w:rPr>
        <w:t>species. Rodent sampling has not increased on the same trajectory as human samples despite increased sampling effort apparent from</w:t>
      </w:r>
      <w:r w:rsidRPr="00B705FB">
        <w:rPr>
          <w:rFonts w:ascii="Arial" w:hAnsi="Arial" w:cs="Arial"/>
        </w:rPr>
        <w:t xml:space="preserve"> 2008 </w:t>
      </w:r>
      <w:r w:rsidRPr="00B705FB">
        <w:rPr>
          <w:rFonts w:ascii="Arial" w:hAnsi="Arial" w:cs="Arial"/>
        </w:rPr>
        <w:fldChar w:fldCharType="begin" w:fldLock="1"/>
      </w:r>
      <w:r w:rsidR="00384414">
        <w:rPr>
          <w:rFonts w:ascii="Arial" w:hAnsi="Arial" w:cs="Arial"/>
        </w:rPr>
        <w:instrText xml:space="preserve"> ADDIN ZOTERO_ITEM CSL_CITATION {"citationID":"AoMHo8OS","properties":{"formattedCitation":"[9,15,31]","plainCitation":"[9,15,31]","noteIndex":0},"citationItems":[{"id":"NTGrjKBC/zEbUWFXV","uris":["http://www.mendeley.com/documents/?uuid=53e8e2b2-edee-478e-9206-540c3711da82"],"itemData":{"DOI":"10.1016/j.bse.2004.12.015","ISSN":"03051978","abstract":"Multimammate rats (genus Mastomys) are abundant in many regions throughout sub-Saharan Africa, and are of high economical and sanitary importance as agricultural pests as well as reservoir/vectors of human diseases. In pest management and in epidemiological studies, unequivocal species identification of individuals collected in the field is crucial. However, the discrimination among most of the Mastomys species is often difficult, if not impossible, on the basis of external characters. Karyology provides unambiguous specific assignations, but is not suitable for population studies involving large numbers of individuals because it requires fresh material and/or quick transfer from the field to the laboratory. The purpose of this study was to search for molecular markers allowing a clear discrimination of field collected individuals on the basis of ethanol-preserved samples. Using sequences of the cytochrome b region of mitochondrial DNA, two molecular tests based on species-specific primers (test 1) and restriction sites generating species-specific profiles (test 2), were designed and evaluated for species identification on a large number of karyotypically or electrophoretically unambiguously determined individuals. The tests clearly discriminate the four most widespread species. They are easy to perform on a small piece of ear or tail taken from live animals, and can probably be adapted to identify museum specimens. © 2005 Elsevier Ltd. All rights reserved.","author":[{"dropping-particle":"","family":"Lecompte","given":"Emilie","non-dropping-particle":"","parse-names":false,"suffix":""},{"dropping-particle":"","family":"Brouat","given":"Carine","non-dropping-particle":"","parse-names":false,"suffix":""},{"dropping-particle":"","family":"Duplantier","given":"Jean Marc","non-dropping-particle":"","parse-names":false,"suffix":""},{"dropping-particle":"","family":"Galan","given":"Maxime","non-dropping-particle":"","parse-names":false,"suffix":""},{"dropping-particle":"","family":"Granjon","given":"Laurent","non-dropping-particle":"","parse-names":false,"suffix":""},{"dropping-particle":"","family":"Loiseau","given":"Anne","non-dropping-particle":"","parse-names":false,"suffix":""},{"dropping-particle":"","family":"Mouline","given":"Karine","non-dropping-particle":"","parse-names":false,"suffix":""},{"dropping-particle":"","family":"Cosson","given":"Jean Francois","non-dropping-particle":"","parse-names":false,"suffix":""}],"container-title":"Biochemical Systematics and Ecology","id":"ITEM-1","issued":{"date-parts":[["2005"]]},"title":"Molecular identification of four cryptic species of Mastomys (Rodentia, Murinae)","type":"article-journal"}},{"id":"NTGrjKBC/82rDCXek","uris":["http://www.mendeley.com/documents/?uuid=d0893dae-3908-4aa9-b42e-6e1b0f651d69"],"itemData":{"DOI":"10.3201/eid1212.060812","ISSN":"10806059","abstract":"PCR screening of 1,482 murid rodents from 13 genera caught in 18 different localities of Guinea, West Africa, showed Lassa virus infection only in molecularly typed Mastomys natalensis. Distribution of this rodent and relative abundance compared with M. erythroleucus correlates geographically with Lassa virus seroprevalence in humans.","author":[{"dropping-particle":"","family":"Lecompte","given":"Emilie","non-dropping-particle":"","parse-names":false,"suffix":""},{"dropping-particle":"","family":"Fichet-Calvet","given":"Elisabeth","non-dropping-particle":"","parse-names":false,"suffix":""},{"dropping-particle":"","family":"Daffis","given":"Stéphane","non-dropping-particle":"","parse-names":false,"suffix":""},{"dropping-particle":"","family":"Koulémou","given":"Kékoura","non-dropping-particle":"","parse-names":false,"suffix":""},{"dropping-particle":"","family":"Sylla","given":"Oumar","non-dropping-particle":"","parse-names":false,"suffix":""},{"dropping-particle":"","family":"Kourouma","given":"Fodé","non-dropping-particle":"","parse-names":false,"suffix":""},{"dropping-particle":"","family":"Doré","given":"Amadou","non-dropping-particle":"","parse-names":false,"suffix":""},{"dropping-particle":"","family":"Soropogui","given":"Barré","non-dropping-particle":"","parse-names":false,"suffix":""},{"dropping-particle":"","family":"Aniskin","given":"Vladimir","non-dropping-particle":"","parse-names":false,"suffix":""},{"dropping-particle":"","family":"Allali","given":"Bernard","non-dropping-particle":"","parse-names":false,"suffix":""},{"dropping-particle":"","family":"Kan","given":"Stéphane Kouassi","non-dropping-particle":"","parse-names":false,"suffix":""},{"dropping-particle":"","family":"Lalis","given":"Aude","non-dropping-particle":"","parse-names":false,"suffix":""},{"dropping-particle":"","family":"Koivogui","given":"Lamine","non-dropping-particle":"","parse-names":false,"suffix":""},{"dropping-particle":"","family":"Günther","given":"Stephan","non-dropping-particle":"","parse-names":false,"suffix":""},{"dropping-particle":"","family":"Denys","given":"Christiane","non-dropping-particle":"","parse-names":false,"suffix":""},{"dropping-particle":"","family":"Meulen","given":"Jan","non-dropping-particle":"Ter","parse-names":false,"suffix":""}],"container-title":"Emerging Infectious Diseases","id":"ITEM-2","issued":{"date-parts":[["2006"]]},"title":"Mastomys natalensis and Lassa fever, West Africa","type":"article-journal"}},{"id":"NTGrjKBC/41DSgn5r","uris":["http://www.mendeley.com/documents/?uuid=0c004ce9-6caa-4b5c-af42-0aff5230e933"],"itemData":{"DOI":"10.1038/srep25280","ISSN":"20452322","abstract":"Lassa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Reports","id":"ITEM-3","issued":{"date-parts":[["2016"]]},"title":"New Hosts of The Lassa Virus","type":"article-journal"}}],"schema":"https://github.com/citation-style-language/schema/raw/master/csl-citation.json"} </w:instrText>
      </w:r>
      <w:r w:rsidRPr="00B705FB">
        <w:rPr>
          <w:rFonts w:ascii="Arial" w:hAnsi="Arial" w:cs="Arial"/>
        </w:rPr>
        <w:fldChar w:fldCharType="separate"/>
      </w:r>
      <w:r w:rsidR="00384414" w:rsidRPr="00384414">
        <w:rPr>
          <w:rFonts w:ascii="Arial" w:hAnsi="Arial" w:cs="Arial"/>
        </w:rPr>
        <w:t>[9,15,31]</w:t>
      </w:r>
      <w:r w:rsidRPr="00B705FB">
        <w:rPr>
          <w:rFonts w:ascii="Arial" w:hAnsi="Arial" w:cs="Arial"/>
        </w:rPr>
        <w:fldChar w:fldCharType="end"/>
      </w:r>
      <w:ins w:id="162" w:author="David Simons" w:date="2022-10-06T10:36:00Z">
        <w:r w:rsidR="009C1767">
          <w:rPr>
            <w:rFonts w:ascii="Arial" w:hAnsi="Arial" w:cs="Arial"/>
          </w:rPr>
          <w:t>. There is substantial heterogeneity in the locations in which rodent and human samples are available. Despite a significant number of rodent samples being obtained from Guinea f</w:t>
        </w:r>
      </w:ins>
      <w:ins w:id="163" w:author="David Simons" w:date="2022-10-06T10:37:00Z">
        <w:r w:rsidR="009C1767">
          <w:rPr>
            <w:rFonts w:ascii="Arial" w:hAnsi="Arial" w:cs="Arial"/>
          </w:rPr>
          <w:t xml:space="preserve">ew human sequences are available from these locations. The inverse is true of Nigeria where the majority of human samples have been obtained, fewer than 80 rodent sequences have been obtained, and all of these from a </w:t>
        </w:r>
      </w:ins>
      <w:ins w:id="164" w:author="David Simons" w:date="2022-10-06T10:38:00Z">
        <w:r w:rsidR="009C1767">
          <w:rPr>
            <w:rFonts w:ascii="Arial" w:hAnsi="Arial" w:cs="Arial"/>
          </w:rPr>
          <w:t>single state</w:t>
        </w:r>
      </w:ins>
      <w:r w:rsidRPr="00B705FB">
        <w:rPr>
          <w:rFonts w:ascii="Arial" w:hAnsi="Arial" w:cs="Arial"/>
        </w:rPr>
        <w:t xml:space="preserve">. </w:t>
      </w:r>
      <w:r>
        <w:rPr>
          <w:rFonts w:ascii="Arial" w:hAnsi="Arial" w:cs="Arial"/>
        </w:rPr>
        <w:t>The paucity of full segment sequences from rodents</w:t>
      </w:r>
      <w:ins w:id="165" w:author="David Simons" w:date="2022-10-06T10:38:00Z">
        <w:r w:rsidR="009C1767">
          <w:rPr>
            <w:rFonts w:ascii="Arial" w:hAnsi="Arial" w:cs="Arial"/>
          </w:rPr>
          <w:t>, from limited geographic locations,</w:t>
        </w:r>
      </w:ins>
      <w:r>
        <w:rPr>
          <w:rFonts w:ascii="Arial" w:hAnsi="Arial" w:cs="Arial"/>
        </w:rPr>
        <w:t xml:space="preserve"> limits our understanding of viral radiation in rodent hosts, particularly from species which are not considered the primary reservoir, e.g. </w:t>
      </w:r>
      <w:r>
        <w:rPr>
          <w:rFonts w:ascii="Arial" w:hAnsi="Arial" w:cs="Arial"/>
          <w:i/>
          <w:iCs/>
        </w:rPr>
        <w:t xml:space="preserve">H. pamfi. </w:t>
      </w:r>
      <w:r>
        <w:rPr>
          <w:rFonts w:ascii="Arial" w:hAnsi="Arial" w:cs="Arial"/>
        </w:rPr>
        <w:t xml:space="preserve">In the current literature, despite the initial report of LASV in </w:t>
      </w:r>
      <w:r>
        <w:rPr>
          <w:rFonts w:ascii="Arial" w:hAnsi="Arial" w:cs="Arial"/>
          <w:i/>
          <w:iCs/>
        </w:rPr>
        <w:t xml:space="preserve">H. pamfi </w:t>
      </w:r>
      <w:r>
        <w:rPr>
          <w:rFonts w:ascii="Arial" w:hAnsi="Arial" w:cs="Arial"/>
        </w:rPr>
        <w:t xml:space="preserve">in 2016, the most recent common ancestor appears in the late 1600s </w:t>
      </w:r>
      <w:r>
        <w:rPr>
          <w:rFonts w:ascii="Arial" w:hAnsi="Arial" w:cs="Arial"/>
        </w:rPr>
        <w:fldChar w:fldCharType="begin" w:fldLock="1"/>
      </w:r>
      <w:r w:rsidR="00384414">
        <w:rPr>
          <w:rFonts w:ascii="Arial" w:hAnsi="Arial" w:cs="Arial"/>
        </w:rPr>
        <w:instrText xml:space="preserve"> ADDIN ZOTERO_ITEM CSL_CITATION {"citationID":"NlSly6le","properties":{"formattedCitation":"[9]","plainCitation":"[9]","noteIndex":0},"citationItems":[{"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Reports","id":"ITEM-1","issued":{"date-parts":[["2016"]]},"title":"New Hosts of The Lassa Virus","type":"article-journal"}}],"schema":"https://github.com/citation-style-language/schema/raw/master/csl-citation.json"} </w:instrText>
      </w:r>
      <w:r>
        <w:rPr>
          <w:rFonts w:ascii="Arial" w:hAnsi="Arial" w:cs="Arial"/>
        </w:rPr>
        <w:fldChar w:fldCharType="separate"/>
      </w:r>
      <w:r w:rsidR="00490336" w:rsidRPr="00490336">
        <w:rPr>
          <w:rFonts w:ascii="Arial" w:hAnsi="Arial" w:cs="Arial"/>
        </w:rPr>
        <w:t>[9]</w:t>
      </w:r>
      <w:r>
        <w:rPr>
          <w:rFonts w:ascii="Arial" w:hAnsi="Arial" w:cs="Arial"/>
        </w:rPr>
        <w:fldChar w:fldCharType="end"/>
      </w:r>
      <w:r>
        <w:rPr>
          <w:rFonts w:ascii="Arial" w:hAnsi="Arial" w:cs="Arial"/>
        </w:rPr>
        <w:t xml:space="preserve">. It is therefore possible lineage VI and/or </w:t>
      </w:r>
      <w:r>
        <w:rPr>
          <w:rFonts w:ascii="Arial" w:hAnsi="Arial" w:cs="Arial"/>
          <w:i/>
          <w:iCs/>
        </w:rPr>
        <w:t xml:space="preserve">H. pamfi </w:t>
      </w:r>
      <w:r>
        <w:rPr>
          <w:rFonts w:ascii="Arial" w:hAnsi="Arial" w:cs="Arial"/>
        </w:rPr>
        <w:t xml:space="preserve">as a reservoir of LASV has gone undetected due to lack of sufficient sampling. </w:t>
      </w:r>
    </w:p>
    <w:p w14:paraId="532A16CC" w14:textId="77777777" w:rsidR="008767A5" w:rsidRDefault="008767A5" w:rsidP="008767A5">
      <w:pPr>
        <w:spacing w:after="0" w:line="360" w:lineRule="auto"/>
        <w:jc w:val="both"/>
        <w:rPr>
          <w:rFonts w:ascii="Arial" w:hAnsi="Arial" w:cs="Arial"/>
        </w:rPr>
      </w:pPr>
    </w:p>
    <w:p w14:paraId="10B979D6" w14:textId="5BCB542A" w:rsidR="008767A5" w:rsidRPr="0082202A" w:rsidRDefault="008767A5" w:rsidP="008767A5">
      <w:pPr>
        <w:spacing w:after="0" w:line="360" w:lineRule="auto"/>
        <w:jc w:val="both"/>
        <w:rPr>
          <w:rFonts w:ascii="Arial" w:hAnsi="Arial" w:cs="Arial"/>
        </w:rPr>
      </w:pPr>
      <w:r w:rsidRPr="0082202A">
        <w:rPr>
          <w:rFonts w:ascii="Arial" w:hAnsi="Arial" w:cs="Arial"/>
        </w:rPr>
        <w:t xml:space="preserve">There were several limitations to interpreting our data. A high number of sequences (70%) from Nigerian and Sierra Leonean samples correlate with the location of Lassa fever research programs, representing spatial ascertainment bias </w:t>
      </w:r>
      <w:r w:rsidRPr="0082202A">
        <w:rPr>
          <w:rFonts w:ascii="Arial" w:hAnsi="Arial" w:cs="Arial"/>
        </w:rPr>
        <w:fldChar w:fldCharType="begin" w:fldLock="1"/>
      </w:r>
      <w:r w:rsidR="00384414">
        <w:rPr>
          <w:rFonts w:ascii="Arial" w:hAnsi="Arial" w:cs="Arial"/>
        </w:rPr>
        <w:instrText xml:space="preserve"> ADDIN ZOTERO_ITEM CSL_CITATION {"citationID":"QRDRtrtz","properties":{"formattedCitation":"[32\\uc0\\u8211{}34]","plainCitation":"[32–34]","noteIndex":0},"citationItems":[{"id":"NTGrjKBC/6ryPBEAq","uris":["http://www.mendeley.com/documents/?uuid=caa702a5-0e40-4b0b-b576-5ac17c3bff74"],"itemData":{"DOI":"10.1371/journal.pone.0100711","ISSN":"19326203","abstract":"Lassa fever is a disease that has been reported from sites across West Africa; it is caused by an arenavirus that is hosted by the rodent M. natalensis. Although it is confined to West Africa, and has been documented in detail in some well-studied areas, the details of the distribution of risk of Lassa virus infection remain poorly known at the level of the broader region. In this paper, we explored the effects of certainty of diagnosis, oversampling in well-studied region, and error balance on results of mapping exercises. Each of the three factors assessed in this study had clear and consistent influences on model results, overestimating risk in southern, humid zones in West Africa, and underestimating risk in drier and more northern areas. The final, adjusted risk map indicates broad risk areas across much of West Africa. Although risk maps are increasingly easy to develop from disease occurrence data and raster data sets summarizing aspects of environments and landscapes, this process is highly sensitive to issues of data quality, sampling design, and design of analysis, with macrogeographic implications of each of these issues and the potential for misrepresenting real patterns of risk. © 2014 Peterson et al.","author":[{"dropping-particle":"","family":"Townsend Peterson","given":"A.","non-dropping-particle":"","parse-names":false,"suffix":""},{"dropping-particle":"","family":"Moses","given":"Lina M.","non-dropping-particle":"","parse-names":false,"suffix":""},{"dropping-particle":"","family":"Bausch","given":"Daniel G.","non-dropping-particle":"","parse-names":false,"suffix":""}],"container-title":"PLoS ONE","id":"ITEM-1","issued":{"date-parts":[["2014"]]},"title":"Mapping transmission risk of lassa fever in West Africa: The importance of quality control, sampling bias, and error weighting","type":"article-journal"}},{"id":"NTGrjKBC/5d0qrzJh","uris":["http://www.mendeley.com/documents/?uuid=7f8bf619-9749-4829-97a9-58d458943718"],"itemData":{"DOI":"10.3201/eid1606.100080","ISSN":"10806040","PMID":"20507773","author":[{"dropping-particle":"","family":"Ehichioya","given":"Deborah U.","non-dropping-particle":"","parse-names":false,"suffix":""},{"dropping-particle":"","family":"Hass","given":"Meike","non-dropping-particle":"","parse-names":false,"suffix":""},{"dropping-particle":"","family":"Ölschläger","given":"Stephan","non-dropping-particle":"","parse-names":false,"suffix":""},{"dropping-particle":"","family":"Becker-Ziaja","given":"Beate","non-dropping-particle":"","parse-names":false,"suffix":""},{"dropping-particle":"","family":"Onyebuchi Chukwu","given":"Christian O.","non-dropping-particle":"","parse-names":false,"suffix":""},{"dropping-particle":"","family":"Coker","given":"Jide","non-dropping-particle":"","parse-names":false,"suffix":""},{"dropping-particle":"","family":"Nasidi","given":"Abdulsalam","non-dropping-particle":"","parse-names":false,"suffix":""},{"dropping-particle":"","family":"Ogugua","given":"Osi Ogbu","non-dropping-particle":"","parse-names":false,"suffix":""},{"dropping-particle":"","family":"Günther","given":"Stephan","non-dropping-particle":"","parse-names":false,"suffix":""},{"dropping-particle":"","family":"Omilabu","given":"Sunday A.","non-dropping-particle":"","parse-names":false,"suffix":""}],"container-title":"Emerging Infectious Diseases","id":"ITEM-2","issued":{"date-parts":[["2010"]]},"title":"Lassa fever, Nigeria, 2005-2008","type":"article"}},{"id":"NTGrjKBC/ly7mPE7z","uris":["http://www.mendeley.com/documents/?uuid=b3f1884f-2961-4fdc-971f-60f89e0d7708"],"itemData":{"DOI":"10.1016/j.antiviral.2007.11.003","ISSN":"01663542","abstract":"Unlike many viral hemorrhagic fevers (VHFs), Lassa fever (LF) is not a rare disease that emerges only as sporadic cases or in outbreak form. Although surveillance is inadequate to determine the true incidence, up to 300,000 infections and 5000 deaths from LF are estimated to occur yearly. The highest incidence is in the \"Mano River Union (MRU) countries\" of Sierra Leone, Liberia, and Guinea. Although civil unrest in this region over the past two decades has impeded capacity building and research, new-found peace in recent years presents new opportunities. In 2004, the Mano River Union Lassa Fever Network (MRU LFN) was established to assist MRU countries in the development of national and regional surveillance, diagnosis, treatment, control, and prevention of LF. Here, we review the present literature on treatment and pathogenesis of LF and outline priorities for future research in the field made possible by the improved research capacity of the MRU LFN. © 2007 Elsevier B.V. All rights reserved.","author":[{"dropping-particle":"","family":"Khan","given":"Sheik Humarr","non-dropping-particle":"","parse-names":false,"suffix":""},{"dropping-particle":"","family":"Goba","given":"Augustine","non-dropping-particle":"","parse-names":false,"suffix":""},{"dropping-particle":"","family":"Chu","given":"May","non-dropping-particle":"","parse-names":false,"suffix":""},{"dropping-particle":"","family":"Roth","given":"Cathy","non-dropping-particle":"","parse-names":false,"suffix":""},{"dropping-particle":"","family":"Healing","given":"Tim","non-dropping-particle":"","parse-names":false,"suffix":""},{"dropping-particle":"","family":"Marx","given":"Arthur","non-dropping-particle":"","parse-names":false,"suffix":""},{"dropping-particle":"","family":"Fair","given":"Joseph","non-dropping-particle":"","parse-names":false,"suffix":""},{"dropping-particle":"","family":"Guttieri","given":"Mary C.","non-dropping-particle":"","parse-names":false,"suffix":""},{"dropping-particle":"","family":"Ferro","given":"Philip","non-dropping-particle":"","parse-names":false,"suffix":""},{"dropping-particle":"","family":"Imes","given":"Tiffany","non-dropping-particle":"","parse-names":false,"suffix":""},{"dropping-particle":"","family":"Monagin","given":"Corina","non-dropping-particle":"","parse-names":false,"suffix":""},{"dropping-particle":"","family":"Garry","given":"Robert F.","non-dropping-particle":"","parse-names":false,"suffix":""},{"dropping-particle":"","family":"Bausch","given":"Daniel G.","non-dropping-particle":"","parse-names":false,"suffix":""}],"container-title":"Antiviral Research","id":"ITEM-3","issued":{"date-parts":[["2008"]]},"title":"New opportunities for field research on the pathogenesis and treatment of Lassa fever","type":"article-journal"}}],"schema":"https://github.com/citation-style-language/schema/raw/master/csl-citation.json"} </w:instrText>
      </w:r>
      <w:r w:rsidRPr="0082202A">
        <w:rPr>
          <w:rFonts w:ascii="Arial" w:hAnsi="Arial" w:cs="Arial"/>
        </w:rPr>
        <w:fldChar w:fldCharType="separate"/>
      </w:r>
      <w:r w:rsidR="00384414" w:rsidRPr="00384414">
        <w:rPr>
          <w:rFonts w:ascii="Arial" w:hAnsi="Arial" w:cs="Arial"/>
          <w:szCs w:val="24"/>
        </w:rPr>
        <w:t>[32–34]</w:t>
      </w:r>
      <w:r w:rsidRPr="0082202A">
        <w:rPr>
          <w:rFonts w:ascii="Arial" w:hAnsi="Arial" w:cs="Arial"/>
        </w:rPr>
        <w:fldChar w:fldCharType="end"/>
      </w:r>
      <w:r w:rsidRPr="0082202A">
        <w:rPr>
          <w:rFonts w:ascii="Arial" w:hAnsi="Arial" w:cs="Arial"/>
        </w:rPr>
        <w:t xml:space="preserve">. From 2016 there was a substantial increase in the number of LASV sequences in the repository, this reflects increasing research </w:t>
      </w:r>
      <w:r w:rsidRPr="0082202A">
        <w:rPr>
          <w:rFonts w:ascii="Arial" w:hAnsi="Arial" w:cs="Arial"/>
        </w:rPr>
        <w:lastRenderedPageBreak/>
        <w:t xml:space="preserve">effort, availability of sequencing platforms and increased data gathering during Lassa fever epidemics, such as in the 2018 Nigeria Lassa fever outbreak – the largest known to date </w:t>
      </w:r>
      <w:r w:rsidRPr="0082202A">
        <w:rPr>
          <w:rFonts w:ascii="Arial" w:hAnsi="Arial" w:cs="Arial"/>
        </w:rPr>
        <w:fldChar w:fldCharType="begin" w:fldLock="1"/>
      </w:r>
      <w:r w:rsidR="00384414">
        <w:rPr>
          <w:rFonts w:ascii="Arial" w:hAnsi="Arial" w:cs="Arial"/>
        </w:rPr>
        <w:instrText xml:space="preserve"> ADDIN ZOTERO_ITEM CSL_CITATION {"citationID":"BlRDfHdF","properties":{"formattedCitation":"[35]","plainCitation":"[35]","noteIndex":0},"citationItems":[{"id":"NTGrjKBC/3c9uR3wA","uris":["http://www.mendeley.com/documents/?uuid=e916be7a-e9eb-4428-b309-021e617831aa"],"itemData":{"author":[{"dropping-particle":"","family":"Control","given":"Nigeria Centre for Disease","non-dropping-particle":"","parse-names":false,"suffix":""}],"id":"ITEM-1","issued":{"date-parts":[["2018"]]},"number-of-pages":"4","title":"Lassa fever Situation Report","type":"report"}}],"schema":"https://github.com/citation-style-language/schema/raw/master/csl-citation.json"} </w:instrText>
      </w:r>
      <w:r w:rsidRPr="0082202A">
        <w:rPr>
          <w:rFonts w:ascii="Arial" w:hAnsi="Arial" w:cs="Arial"/>
        </w:rPr>
        <w:fldChar w:fldCharType="separate"/>
      </w:r>
      <w:r w:rsidR="00384414" w:rsidRPr="00384414">
        <w:rPr>
          <w:rFonts w:ascii="Arial" w:hAnsi="Arial" w:cs="Arial"/>
        </w:rPr>
        <w:t>[35]</w:t>
      </w:r>
      <w:r w:rsidRPr="0082202A">
        <w:rPr>
          <w:rFonts w:ascii="Arial" w:hAnsi="Arial" w:cs="Arial"/>
        </w:rPr>
        <w:fldChar w:fldCharType="end"/>
      </w:r>
      <w:r w:rsidRPr="0082202A">
        <w:rPr>
          <w:rFonts w:ascii="Arial" w:hAnsi="Arial" w:cs="Arial"/>
        </w:rPr>
        <w:t xml:space="preserve">. There are notably fewer recorded sequences of LASV from Benin, Togo, and Ghana, potentially suggesting a potential a gap in surveillance and research capacity in these locations or a lack of circulating LASV. Despite almost 40% of the original dataset being removed due to incomplete sequences (n=906) or missing data on country of sample collection (n=134) phylogenetic analysis on included samples demonstrated geographic clustering of LASV lineages, supporting previous research </w:t>
      </w:r>
      <w:r w:rsidRPr="0082202A">
        <w:rPr>
          <w:rFonts w:ascii="Arial" w:hAnsi="Arial" w:cs="Arial"/>
        </w:rPr>
        <w:fldChar w:fldCharType="begin" w:fldLock="1"/>
      </w:r>
      <w:r w:rsidR="00384414">
        <w:rPr>
          <w:rFonts w:ascii="Arial" w:hAnsi="Arial" w:cs="Arial"/>
        </w:rPr>
        <w:instrText xml:space="preserve"> ADDIN ZOTERO_ITEM CSL_CITATION {"citationID":"OpWWjMSR","properties":{"formattedCitation":"[8\\uc0\\u8211{}10,29,36\\uc0\\u8211{}39]","plainCitation":"[8–10,29,36–39]","noteIndex":0},"citationItems":[{"id":"NTGrjKBC/r662AOFP","uris":["http://www.mendeley.com/documents/?uuid=85b54071-782f-4295-8e11-883e8fb53e6d"],"itemData":{"DOI":"10.3390/v12040386","ISSN":"19994915","PMID":"32244402","abstract":"Lassa virus (LASV), which causes considerable morbidity and mortality annually, has a high genetic diversity across West Africa. LASV glycoprotein (GP) expresses this diversity, but most LASV vaccine candidates utilize only the Lineage IV LASV Josiah strain GP antigen as an immunogen and homologous challenge with Lineage IV LASV. In addition to the sequence variation amongst the LASV lineages, these lineages are also distinguished in their presentations. Inter-lineage variations within previously mapped B-cell and T-cell LASV GP epitopes and the breadth of protection in LASV vaccine/challenge studies were examined critically. Multiple alignments of the GP primary sequence of strains from each LASV lineage showed that LASV GP has diverging degrees of amino acid conservation within known epitopes among LASV lineages. Conformational B-cell epitopes spanning different sites in GP subunits were less impacted by LASV diversity. LASV GP diversity should influence the approach used for LASV vaccine design. Expression of LASV GP on viral vectors, especially in its prefusion configuration, has shown potential for protective LASV vaccines that can overcome LASV diversity. Advanced vaccine candidates should demonstrate efficacy against all LASV lineages for evidence of a pan-LASV vaccine.","author":[{"dropping-particle":"","family":"Ibukun","given":"Francis Ifedayo","non-dropping-particle":"","parse-names":false,"suffix":""}],"container-title":"Viruses","id":"ITEM-1","issued":{"date-parts":[["2020"]]},"title":"Inter-lineage variation of lassa virus glycoprotein epitopes: A challenge to lassa virus vaccine development","type":"article"}},{"id":"NTGrjKBC/csjbnin4","uris":["http://www.mendeley.com/documents/?uuid=e1eb5337-e319-4143-9a03-ab3ff04d0226"],"itemData":{"DOI":"10.1371/journal.pone.0037068","ISSN":"19326203","abstract":"Environmental changes have been shown to play an important role in the emergence of new human diseases of zoonotic origin. The contribution of social factors to their spread, especially conflicts followed by mass movement of populations, has not been extensively investigated. Here we reveal the effects of civil war on the phylogeography of a zoonotic emerging infectious disease by concomitantly studying the population structure, evolution and demography of Lassa virus and its natural reservoir, the rodent Mastomys natalensis, in Guinea, West Africa. Analysis of nucleoprotein gene sequences enabled us to reconstruct the evolutionary history of Lassa virus, which appeared 750 to 900 years ago in Nigeria and only recently spread across western Africa (170 years ago). Bayesian demographic inferences revealed that both the host and the virus populations have gone recently through severe genetic bottlenecks. The timing of these events matches civil war-related mass movements of refugees and accompanying environmental degradation. Forest and habitat destruction and human predation of the natural reservoir are likely explanations for the sharp decline observed in the rodent populations, the consequent virus population decline, and the coincident increased incidence of Lassa fever in these regions. Interestingly, we were also able to detect a similar pattern in Nigeria coinciding with the Biafra war. Our findings show that anthropogenic factors may profoundly impact the population genetics of a virus and its reservoir within the context of an emerging infectious disease. © 2012 Lalis et al.","author":[{"dropping-particle":"","family":"Lalis","given":"Aude","non-dropping-particle":"","parse-names":false,"suffix":""},{"dropping-particle":"","family":"Leblois","given":"Raphaël","non-dropping-particle":"","parse-names":false,"suffix":""},{"dropping-particle":"","family":"Lecompte","given":"Emilie","non-dropping-particle":"","parse-names":false,"suffix":""},{"dropping-particle":"","family":"Denys","given":"Christiane","non-dropping-particle":"","parse-names":false,"suffix":""},{"dropping-particle":"","family":"Meulen","given":"Jan","non-dropping-particle":"ter","parse-names":false,"suffix":""},{"dropping-particle":"","family":"Wirth","given":"Thierry","non-dropping-particle":"","parse-names":false,"suffix":""}],"container-title":"PLoS ONE","id":"ITEM-2","issue":"5","issued":{"date-parts":[["2013"]]},"title":"The Impact of Human Conflict on the Genetics of Mastomys natalensis and Lassa Virus in West Africa","type":"article-journal","volume":"7"}},{"id":"NTGrjKBC/JWnZPaBW","uris":["http://www.mendeley.com/documents/?uuid=cbb9efab-414e-4463-8dbd-66d8292b0c15"],"itemData":{"DOI":"10.3389/fmicb.2015.01037","ISSN":"1664302X","abstract":"Previous imported cases of Lassa fever (LF) into the United Kingdom from the Ivory Coast and Mali, as well as the detection of Lassa virus (LASV) among the Mastomys natalensis population within Mali has led to the suggestion that the endemic area for LF is expanding. Initial phylogenetic analyses arrange isolates from Mali and the Ivory Coast separately from the classical lineage IV isolates taken from Sierra Leone, Guinea, and Liberia. The availability of full genome sequences continues to increase, allowing for a more complete phylogenetic comparison of the isolates from Mali and the Ivory Coast to the other existing isolates. In this study, we utilized a Bayesian approach to infer the demographic histories of each LASV isolate for which the full sequence was available. Our results indicate that the isolates from Mali and the Ivory Coast group separately from the isolates of lineage IV, comprising a distinct fifth lineage. The split between lineages IV and V is estimated to have occurred around 200-300 years ago, which coincides with the colonial period of West Africa.","author":[{"dropping-particle":"","family":"Manning","given":"John T.","non-dropping-particle":"","parse-names":false,"suffix":""},{"dropping-particle":"","family":"Forrester","given":"Naomi","non-dropping-particle":"","parse-names":false,"suffix":""},{"dropping-particle":"","family":"Paessler","given":"Slobodan","non-dropping-particle":"","parse-names":false,"suffix":""}],"container-title":"Frontiers in Microbiology","id":"ITEM-3","issued":{"date-parts":[["2015"]]},"title":"Lassa virus isolates from Mali and the Ivory Coast represent an emerging fifth lineage","type":"article-journal"}},{"id":"NTGrjKBC/41DSgn5r","uris":["http://www.mendeley.com/documents/?uuid=0c004ce9-6caa-4b5c-af42-0aff5230e933"],"itemData":{"DOI":"10.1038/srep25280","ISSN":"20452322","abstract":"Lassa virus (LASV) causes a deadly haemorrhagic fever in humans, killing several thousand people in West Africa annually. For 40 years, the Natal multimammate rat, Mastomys natalensis, has been assumed to be the sole host of LASV. We found evidence that LASV is also hosted by other rodent species: the African wood mouse Hylomyscus pamfi in Nigeria, and the Guinea multimammate mouse Mastomys erythroleucus in both Nigeria and Guinea. Virus strains from these animals were isolated in the BSL-4 laboratory and fully sequenced. Phylogenetic analyses of viral genes coding for glycoprotein, nucleoprotein, polymerase and matrix protein show that Lassa strains detected in M. erythroleucus belong to lineages III and IV. The strain from H. pamfi clusters close to lineage I (for S gene) and between II &amp;III (for L gene). Discovery of new rodent hosts has implications for LASV evolution and its spread into new areas within West Africa.","author":[{"dropping-particle":"","family":"Olayemi","given":"Ayodeji","non-dropping-particle":"","parse-names":false,"suffix":""},{"dropping-particle":"","family":"Cadar","given":"Daniel","non-dropping-particle":"","parse-names":false,"suffix":""},{"dropping-particle":"","family":"Magassouba","given":"N'Faly","non-dropping-particle":"","parse-names":false,"suffix":""},{"dropping-particle":"","family":"Obadare","given":"Adeoba","non-dropping-particle":"","parse-names":false,"suffix":""},{"dropping-particle":"","family":"Kourouma","given":"Fode","non-dropping-particle":"","parse-names":false,"suffix":""},{"dropping-particle":"","family":"Oyeyiola","given":"Akinlabi","non-dropping-particle":"","parse-names":false,"suffix":""},{"dropping-particle":"","family":"Fasogbon","given":"Samuel","non-dropping-particle":"","parse-names":false,"suffix":""},{"dropping-particle":"","family":"Igbokwe","given":"Joseph","non-dropping-particle":"","parse-names":false,"suffix":""},{"dropping-particle":"","family":"Rieger","given":"Toni","non-dropping-particle":"","parse-names":false,"suffix":""},{"dropping-particle":"","family":"Bockholt","given":"Sabrina","non-dropping-particle":"","parse-names":false,"suffix":""},{"dropping-particle":"","family":"Jérôme","given":"Hanna","non-dropping-particle":"","parse-names":false,"suffix":""},{"dropping-particle":"","family":"Schmidt-Chanasit","given":"Jonas","non-dropping-particle":"","parse-names":false,"suffix":""},{"dropping-particle":"","family":"Garigliany","given":"Mutien","non-dropping-particle":"","parse-names":false,"suffix":""},{"dropping-particle":"","family":"Lorenzen","given":"Stephan","non-dropping-particle":"","parse-names":false,"suffix":""},{"dropping-particle":"","family":"Igbahenah","given":"Felix","non-dropping-particle":"","parse-names":false,"suffix":""},{"dropping-particle":"","family":"Fichet","given":"Jean Nicolas","non-dropping-particle":"","parse-names":false,"suffix":""},{"dropping-particle":"","family":"Ortsega","given":"Daniel","non-dropping-particle":"","parse-names":false,"suffix":""},{"dropping-particle":"","family":"Omilabu","given":"Sunday","non-dropping-particle":"","parse-names":false,"suffix":""},{"dropping-particle":"","family":"Günther","given":"Stephan","non-dropping-particle":"","parse-names":false,"suffix":""},{"dropping-particle":"","family":"Fichet-Calvet","given":"Elisabeth","non-dropping-particle":"","parse-names":false,"suffix":""}],"container-title":"Scientific Reports","id":"ITEM-4","issued":{"date-parts":[["2016"]]},"title":"New Hosts of The Lassa Virus","type":"article-journal"}},{"id":"NTGrjKBC/wGgbEjRw","uris":["http://www.mendeley.com/documents/?uuid=07427bd8-d03c-4efe-9a66-0a6c666801c4"],"itemData":{"DOI":"10.3390/biology9020026","ISSN":"20797737","abstract":"Lassa fever is a viral hemorrhagic illness responsible for thousands of human deaths in West Africa yearly. Rodents are known as natural reservoirs of the causative Lassa mammarenavirus (LASV) while humans are regarded as incidental, spill-over hosts. Analysis of genetic sequences continues to add to our understanding of the evolutionary history, emergence patterns, and the epidemiology of LASV. Hitherto, the source of data in such investigations has mainly comprised human clinical samples. Presently, a rise in the quantity of virus strains accessed through ecological studies over the last 15 years now allows us to explore how LASV sequences obtained from rodents might affect phylogenetic patterns. In this study, we phylogenetically compared LASV sequences obtained from both rodents and humans across West Africa, including those from two localities highly endemic for the disease: Ekpoma in Nigeria and Kenema in Sierra Leone. We performed a time-calibrated phylogeny, using a Bayesian analysis on 198 taxa, including 102 sequences from rodents and 96 from humans. Contrary to expectation, our results show that LASV strains detected in humans within these localities, even those sampled recently, are consistently ancient to those circulating in rodents in the same area. We discuss the possibilities connected to this preliminary outcome. We also propose modalities to guide more comprehensive comparisons of human and rodent data in LASV molecular epidemiological studies.","author":[{"dropping-particle":"","family":"Olayemi","given":"Ayodeji","non-dropping-particle":"","parse-names":false,"suffix":""},{"dropping-particle":"","family":"Adesina","given":"Adetunji Samuel","non-dropping-particle":"","parse-names":false,"suffix":""},{"dropping-particle":"","family":"Strecker","given":"Thomas","non-dropping-particle":"","parse-names":false,"suffix":""},{"dropping-particle":"","family":"Magassouba","given":"N’Faly","non-dropping-particle":"","parse-names":false,"suffix":""},{"dropping-particle":"","family":"Fichet-Calvet","given":"Elisabeth","non-dropping-particle":"","parse-names":false,"suffix":""}],"container-title":"Biology","id":"ITEM-5","issued":{"date-parts":[["2020"]]},"title":"Determining ancestry between rodent-and human-derived virus sequences in endemic foci: Towards a more integral molecular epidemiology of lassa fever within West Africa","type":"article-journal"}},{"id":"NTGrjKBC/7x8CWR3G","uris":["http://www.mendeley.com/documents/?uuid=51f4ae8d-b1f3-47d0-aa12-978fa0ccac40"],"itemData":{"DOI":"10.3390/v12030312","ISSN":"19994915","PMID":"32183319","abstract":"Ever since it was established that rodents serve as reservoirs of the zoonotic Lassa virus (LASV), scientists have sought to answer the questions: which populations of rodents carry the virus? How do fluctuations in LASV prevalence and rodent abundance influence Lassa fever outbreaks in humans? What does it take for the virus to adopt additional rodent hosts, proliferating what already are devastating cycles of rodent-to-human transmission? In this review, we examine key aspects of research involving the biology of rodents that affect their role as LASV reservoirs, including phylogeography, demography, virus evolution, and host switching. We discuss how this knowledge can help control Lassa fever and suggest further areas for investigation.","author":[{"dropping-particle":"","family":"Olayemi","given":"Ayodeji","non-dropping-particle":"","parse-names":false,"suffix":""},{"dropping-particle":"","family":"Fichet-Calvet","given":"Elisabeth","non-dropping-particle":"","parse-names":false,"suffix":""}],"container-title":"Viruses","id":"ITEM-6","issued":{"date-parts":[["2020"]]},"title":"Systematics, ecology, and host switching: Attributes affecting emergence of the Lassa virus in rodents across western Africa","type":"article"}},{"id":"NTGrjKBC/Sw1fIM0J","uris":["http://www.mendeley.com/documents/?uuid=3d9c72da-ab25-471d-9864-9b086f84e8ce"],"itemData":{"DOI":"10.1016/S1473-3099(19)30486-4","ISSN":"14744457","PMID":"31588039","abstract":"Background: An alarming rise in reported Lassa fever cases continues in west Africa. Liberia has the largest reported per capita incidence of Lassa fever cases in the region, but genomic information on the circulating strains is scarce. The aim of this study was to substantially increase the available pool of data to help foster the generation of targeted diagnostics and therapeutics. Methods: Clinical serum samples collected from 17 positive Lassa fever cases originating from Liberia (16 cases) and Guinea (one case) within the past decade were processed at the Liberian Institute for Biomedical Research using a targeted-enrichment sequencing approach, producing 17 near-complete genomes. An additional 17 Lassa virus sequences (two from Guinea, seven from Liberia, four from Nigeria, and four from Sierra Leone) were generated from viral stocks at the US Centers for Disease Control and Prevention (Atlanta, GA) from samples originating from the Mano River Union (Guinea, Liberia, and Sierra Leone) region and Nigeria. Sequences were compared with existing Lassa virus genomes and published Lassa virus assays. Findings: The 23 new Liberian Lassa virus genomes grouped within two clades (IV.A and IV.B) and were genetically divergent from those circulating elsewhere in west Africa. A time-calibrated phylogeographic analysis incorporating the new genomes suggests Liberia was the entry point of Lassa virus into the Mano River Union region and estimates the introduction to have occurred between 300–350 years ago. A high level of diversity exists between the Liberian Lassa virus genomes. Nucleotide percent difference between Liberian Lassa virus genomes ranged up to 27% in the L segment and 18% in the S segment. The commonly used Lassa Josiah-MGB assay was up to 25% divergent across the target sites when aligned to the Liberian Lassa virus genomes. Interpretation: The large amount of novel genomic diversity of Lassa virus observed in the Liberian cases emphasises the need to match deployed diagnostic capabilities with locally circulating strains and underscores the importance of evaluating cross-lineage protection in the development of vaccines and therapeutics. Funding: Defense Biological Product Assurance Office of the US Department of Defense and the Armed Forces Health Surveillance Branch and its Global Emerging Infections Surveillance and Response Section.","author":[{"dropping-particle":"","family":"Wiley","given":"Michael R.","non-dropping-particle":"","parse-names":false,"suffix":""},{"dropping-particle":"","family":"Fakoli","given":"Lawrence","non-dropping-particle":"","parse-names":false,"suffix":""},{"dropping-particle":"","family":"Letizia","given":"Andrew G.","non-dropping-particle":"","parse-names":false,"suffix":""},{"dropping-particle":"","family":"Welch","given":"Stephen R.","non-dropping-particle":"","parse-names":false,"suffix":""},{"dropping-particle":"","family":"Ladner","given":"Jason T.","non-dropping-particle":"","parse-names":false,"suffix":""},{"dropping-particle":"","family":"Prieto","given":"Karla","non-dropping-particle":"","parse-names":false,"suffix":""},{"dropping-particle":"","family":"Reyes","given":"Daniel","non-dropping-particle":"","parse-names":false,"suffix":""},{"dropping-particle":"","family":"Espy","given":"Nicole","non-dropping-particle":"","parse-names":false,"suffix":""},{"dropping-particle":"","family":"Chitty","given":"Joseph A.","non-dropping-particle":"","parse-names":false,"suffix":""},{"dropping-particle":"","family":"Pratt","given":"Catherine B.","non-dropping-particle":"","parse-names":false,"suffix":""},{"dropping-particle":"","family":"Paola","given":"Nicholas","non-dropping-particle":"Di","parse-names":false,"suffix":""},{"dropping-particle":"","family":"Taweh","given":"Fahn","non-dropping-particle":"","parse-names":false,"suffix":""},{"dropping-particle":"","family":"Williams","given":"Desmond","non-dropping-particle":"","parse-names":false,"suffix":""},{"dropping-particle":"","family":"Saindon","given":"Jon","non-dropping-particle":"","parse-names":false,"suffix":""},{"dropping-particle":"","family":"Davis","given":"William G.","non-dropping-particle":"","parse-names":false,"suffix":""},{"dropping-particle":"","family":"Patel","given":"Ketan","non-dropping-particle":"","parse-names":false,"suffix":""},{"dropping-particle":"","family":"Holland","given":"Mitchell","non-dropping-particle":"","parse-names":false,"suffix":""},{"dropping-particle":"","family":"Negrón","given":"Daniel","non-dropping-particle":"","parse-names":false,"suffix":""},{"dropping-particle":"","family":"Ströher","given":"Ute","non-dropping-particle":"","parse-names":false,"suffix":""},{"dropping-particle":"","family":"Nichol","given":"Stuart T.","non-dropping-particle":"","parse-names":false,"suffix":""},{"dropping-particle":"","family":"Sozhamannan","given":"Shanmuga","non-dropping-particle":"","parse-names":false,"suffix":""},{"dropping-particle":"","family":"Rollin","given":"Pierre E.","non-dropping-particle":"","parse-names":false,"suffix":""},{"dropping-particle":"","family":"Dogba","given":"John","non-dropping-particle":"","parse-names":false,"suffix":""},{"dropping-particle":"","family":"Nyenswah","given":"Tolbert","non-dropping-particle":"","parse-names":false,"suffix":""},{"dropping-particle":"","family":"Bolay","given":"Fatorma","non-dropping-particle":"","parse-names":false,"suffix":""},{"dropping-particle":"","family":"Albariño","given":"César G.","non-dropping-particle":"","parse-names":false,"suffix":""},{"dropping-particle":"","family":"Fallah","given":"Mosoka","non-dropping-particle":"","parse-names":false,"suffix":""},{"dropping-particle":"","family":"Palacios","given":"Gustavo","non-dropping-particle":"","parse-names":false,"suffix":""}],"container-title":"The Lancet Infectious Diseases","id":"ITEM-7","issued":{"date-parts":[["2019"]]},"title":"Lassa virus circulating in Liberia: a retrospective genomic characterisation","type":"article-journal"}},{"id":"NTGrjKBC/mHn062O5","uris":["http://www.mendeley.com/documents/?uuid=0c0db4ef-ead2-409a-8418-6fc56d51e3be"],"itemData":{"author":[{"dropping-particle":"","family":"Yadouleton","given":"A.","non-dropping-particle":"","parse-names":false,"suffix":""},{"dropping-particle":"","family":"Picard","given":"C.","non-dropping-particle":"","parse-names":false,"suffix":""},{"dropping-particle":"","family":"Rieger","given":"T.","non-dropping-particle":"","parse-names":false,"suffix":""},{"dropping-particle":"","family":"Loko","given":"F.","non-dropping-particle":"","parse-names":false,"suffix":""},{"dropping-particle":"","family":"Cadar","given":"D.","non-dropping-particle":"","parse-names":false,"suffix":""},{"dropping-particle":"","family":"Kouthon","given":"E.C.","non-dropping-particle":"","parse-names":false,"suffix":""},{"dropping-particle":"","family":"Job","given":"E.O.","non-dropping-particle":"","parse-names":false,"suffix":""},{"dropping-particle":"","family":"Bankolé","given":"H.","non-dropping-particle":"","parse-names":false,"suffix":""},{"dropping-particle":"","family":"Oestereich","given":"L.","non-dropping-particle":"","parse-names":false,"suffix":""},{"dropping-particle":"","family":"Gbaguidi","given":"F.","non-dropping-particle":"","parse-names":false,"suffix":""},{"dropping-particle":"","family":"Pahlman","given":"M.","non-dropping-particle":"","parse-names":false,"suffix":""}],"container-title":"Emerging Microbes &amp; Infections","id":"ITEM-8","issued":{"date-parts":[["2020"]]},"page":"1-23","title":"Lassa fever in Benin: description of the 2014 and 2016 epidemics and genetic characterization of a new Lassa virus","type":"article-journal"}}],"schema":"https://github.com/citation-style-language/schema/raw/master/csl-citation.json"} </w:instrText>
      </w:r>
      <w:r w:rsidRPr="0082202A">
        <w:rPr>
          <w:rFonts w:ascii="Arial" w:hAnsi="Arial" w:cs="Arial"/>
        </w:rPr>
        <w:fldChar w:fldCharType="separate"/>
      </w:r>
      <w:r w:rsidR="00384414" w:rsidRPr="00384414">
        <w:rPr>
          <w:rFonts w:ascii="Arial" w:hAnsi="Arial" w:cs="Arial"/>
          <w:szCs w:val="24"/>
        </w:rPr>
        <w:t>[8–10,29,36–39]</w:t>
      </w:r>
      <w:r w:rsidRPr="0082202A">
        <w:rPr>
          <w:rFonts w:ascii="Arial" w:hAnsi="Arial" w:cs="Arial"/>
        </w:rPr>
        <w:fldChar w:fldCharType="end"/>
      </w:r>
      <w:r w:rsidRPr="0082202A">
        <w:rPr>
          <w:rFonts w:ascii="Arial" w:hAnsi="Arial" w:cs="Arial"/>
          <w:lang w:val="fr-FR"/>
        </w:rPr>
        <w:t xml:space="preserve">. </w:t>
      </w:r>
      <w:r w:rsidRPr="0082202A">
        <w:rPr>
          <w:rFonts w:ascii="Arial" w:hAnsi="Arial" w:cs="Arial"/>
        </w:rPr>
        <w:t xml:space="preserve">LASV surveillance and case finding in Nigeria has improved since the establishment of the Nigerian Center for Disease Control </w:t>
      </w:r>
      <w:r w:rsidRPr="001A640C">
        <w:rPr>
          <w:rFonts w:ascii="Arial" w:hAnsi="Arial" w:cs="Arial"/>
        </w:rPr>
        <w:t>in 2011, leading to an overrepresentation of LASV sequences from this region on GenBank</w:t>
      </w:r>
      <w:r w:rsidR="001A640C" w:rsidRPr="001A640C">
        <w:rPr>
          <w:rFonts w:ascii="Arial" w:hAnsi="Arial" w:cs="Arial"/>
        </w:rPr>
        <w:t xml:space="preserve"> </w:t>
      </w:r>
      <w:r w:rsidR="001A640C" w:rsidRPr="001A640C">
        <w:rPr>
          <w:rFonts w:ascii="Arial" w:hAnsi="Arial" w:cs="Arial"/>
        </w:rPr>
        <w:fldChar w:fldCharType="begin"/>
      </w:r>
      <w:r w:rsidR="00384414">
        <w:rPr>
          <w:rFonts w:ascii="Arial" w:hAnsi="Arial" w:cs="Arial"/>
        </w:rPr>
        <w:instrText xml:space="preserve"> ADDIN ZOTERO_ITEM CSL_CITATION {"citationID":"xPEQso4J","properties":{"formattedCitation":"[40]","plainCitation":"[40]","noteIndex":0},"citationItems":[{"id":1669,"uris":["http://zotero.org/users/6721953/items/LKEMVYJC"],"itemData":{"id":1669,"type":"article-journal","container-title":"African Journal of Laboratory Medicine","DOI":"10.4102/ajlm.v9i2.1019","ISSN":"2225-2010, 2225-2002","issue":"2","journalAbbreviation":"African Journal of Laboratory Medicine","language":"en","source":"DOI.org (Crossref)","title":"Nigeria’s efforts to strengthen laboratory diagnostics – Why access to reliable and affordable diagnostics is key to building resilient laboratory systems","URL":"10.4102/ajlm.v9i2.1019","volume":"9","author":[{"family":"Naidoo","given":"Dhamari"},{"family":"Ihekweazu","given":"Chikwe"}],"accessed":{"date-parts":[["2020",10,21]]},"issued":{"date-parts":[["2020",8,26]]}}}],"schema":"https://github.com/citation-style-language/schema/raw/master/csl-citation.json"} </w:instrText>
      </w:r>
      <w:r w:rsidR="001A640C" w:rsidRPr="001A640C">
        <w:rPr>
          <w:rFonts w:ascii="Arial" w:hAnsi="Arial" w:cs="Arial"/>
        </w:rPr>
        <w:fldChar w:fldCharType="separate"/>
      </w:r>
      <w:r w:rsidR="00384414" w:rsidRPr="00384414">
        <w:rPr>
          <w:rFonts w:ascii="Arial" w:hAnsi="Arial" w:cs="Arial"/>
        </w:rPr>
        <w:t>[40]</w:t>
      </w:r>
      <w:r w:rsidR="001A640C" w:rsidRPr="001A640C">
        <w:rPr>
          <w:rFonts w:ascii="Arial" w:hAnsi="Arial" w:cs="Arial"/>
        </w:rPr>
        <w:fldChar w:fldCharType="end"/>
      </w:r>
      <w:r w:rsidRPr="001A640C">
        <w:rPr>
          <w:rFonts w:ascii="Arial" w:hAnsi="Arial" w:cs="Arial"/>
        </w:rPr>
        <w:t>.</w:t>
      </w:r>
      <w:r w:rsidRPr="0082202A">
        <w:rPr>
          <w:rFonts w:ascii="Arial" w:hAnsi="Arial" w:cs="Arial"/>
        </w:rPr>
        <w:t xml:space="preserve"> Therefore, it was possible to evaluate the data at a regional-level corroborating previous finding that lineages II and III show clustering aligning with the progression of their ancestry from North-East to South-West within Nigeria </w:t>
      </w:r>
      <w:r w:rsidRPr="0082202A">
        <w:rPr>
          <w:rFonts w:ascii="Arial" w:hAnsi="Arial" w:cs="Arial"/>
        </w:rPr>
        <w:fldChar w:fldCharType="begin" w:fldLock="1"/>
      </w:r>
      <w:r w:rsidR="00384414">
        <w:rPr>
          <w:rFonts w:ascii="Arial" w:hAnsi="Arial" w:cs="Arial"/>
        </w:rPr>
        <w:instrText xml:space="preserve"> ADDIN ZOTERO_ITEM CSL_CITATION {"citationID":"uioKmp5R","properties":{"formattedCitation":"[7,41]","plainCitation":"[7,41]","noteIndex":0},"citationItems":[{"id":"NTGrjKBC/xUjfSfIV","uris":["http://www.mendeley.com/documents/?uuid=8bc7ef95-ad70-4212-bdaa-e7a37c51c4ad"],"itemData":{"DOI":"10.1128/JCM.01891-10","ISSN":"00951137","abstract":"Recent Lassa virus strains from Nigeria were completely or partially sequenced. Phylogenetic analysis revealed the predominance of lineage II and III strains, the existence of a previously undescribed (sub)lineage in Nigeria, and the directional spread of virus in the southern part of the country. The Bayesian analysis also provided estimates for divergence times within the Lassa virus clade. Copyright © 2011, American Society for Microbiology. All Rights Reserved.","author":[{"dropping-particle":"","family":"Ehichioya","given":"Deborah U.","non-dropping-particle":"","parse-names":false,"suffix":""},{"dropping-particle":"","family":"Hass","given":"Meike","non-dropping-particle":"","parse-names":false,"suffix":""},{"dropping-particle":"","family":"Becker-Ziaja","given":"Beate","non-dropping-particle":"","parse-names":false,"suffix":""},{"dropping-particle":"","family":"Ehimuan","given":"Jacqueline","non-dropping-particle":"","parse-names":false,"suffix":""},{"dropping-particle":"","family":"Asogun","given":"Danny A.","non-dropping-particle":"","parse-names":false,"suffix":""},{"dropping-particle":"","family":"Fichet-Calvet","given":"Elisabeth","non-dropping-particle":"","parse-names":false,"suffix":""},{"dropping-particle":"","family":"Kleinsteuber","given":"Katja","non-dropping-particle":"","parse-names":false,"suffix":""},{"dropping-particle":"","family":"Lelke","given":"Michaela","non-dropping-particle":"","parse-names":false,"suffix":""},{"dropping-particle":"","family":"Meulen","given":"Jan","non-dropping-particle":"Ter","parse-names":false,"suffix":""},{"dropping-particle":"","family":"Akpede","given":"George O.","non-dropping-particle":"","parse-names":false,"suffix":""},{"dropping-particle":"","family":"Omilabu","given":"Sunday A.","non-dropping-particle":"","parse-names":false,"suffix":""},{"dropping-particle":"","family":"Günther","given":"Stephan","non-dropping-particle":"","parse-names":false,"suffix":""},{"dropping-particle":"","family":"Ölschläger","given":"Stephan","non-dropping-particle":"","parse-names":false,"suffix":""}],"container-title":"Journal of Clinical Microbiology","id":"ITEM-1","issued":{"date-parts":[["2011"]]},"title":"Current molecular epidemiology of Lassa virus in Nigeria","type":"article-journal"}},{"id":"NTGrjKBC/s42vPqIN","uris":["http://www.mendeley.com/documents/?uuid=fa1f25d5-70c2-43a0-9cf7-69d6192f26b4"],"itemData":{"DOI":"10.1128/jvi.74.15.6992-7004.2000","ISSN":"0022-538X","PMID":"10888638","abstract":"The arenavirus Lassa virus causes Lassa fever, a viral hemorrhagic fever that is endemic in the countries of Nigeria, Sierra Leone, Liberia, and Guinea and perhaps elsewhere in West Africa. To determine the degree of genetic diversity among Lassa virus strains, partial nucleoprotein (NP) gene sequences were obtained from 54 strains and analyzed. Phylogenetic analyses showed that Lassa viruses comprise four lineages, three of which are found in Nigeria and the fourth in Guinea, Liberia, and Sierra Leone. Overall strain variation in the partial NP gene sequence was found to be as high as 27% at the nucleotide level and 15% at the amino acid level. Genetic distance among Lassa strains was found to correlate with geographic distance rather than time, and no evidence of a \"molecular clock\" was found. A method for amplifying and cloning full-length arenavirus S RNAs was developed and used to obtain the complete NP and glycoprotein gene (GP1 and GP2) sequences for two representative Nigerian strains of Lassa virus. Comparison of full-length gene sequences for four Lassa virus strains representing the four lineages showed that the NP gene (up to 23.8% nucleotide difference and 12.0% amino acid difference) is more variable than the glycoprotein genes. Although the evolutionary order of descent within Lassa virus strains was not completely resolved, the phylogenetic analyses of full-length NP, GP1, and GP2 gene sequences suggested that Nigerian strains of Lassa virus were ancestral to strains from Guinea, Liberia, and Sierra Leone. Compared to the New World arenaviruses, Lassa and the other Old World arenaviruses have either undergone a shorter period of diverisification or are evolving at a slower rate. This study represents the first large-scale examination of Lassa virus genetic variation.","author":[{"dropping-particle":"","family":"Bowen","given":"M. D.","non-dropping-particle":"","parse-names":false,"suffix":""},{"dropping-particle":"","family":"Rollin","given":"P. E.","non-dropping-particle":"","parse-names":false,"suffix":""},{"dropping-particle":"","family":"Ksiazek","given":"T. G.","non-dropping-particle":"","parse-names":false,"suffix":""},{"dropping-particle":"","family":"Hustad","given":"H. L.","non-dropping-particle":"","parse-names":false,"suffix":""},{"dropping-particle":"","family":"Bausch","given":"D. G.","non-dropping-particle":"","parse-names":false,"suffix":""},{"dropping-particle":"","family":"Demby","given":"A. H.","non-dropping-particle":"","parse-names":false,"suffix":""},{"dropping-particle":"","family":"Bajani","given":"M. D.","non-dropping-particle":"","parse-names":false,"suffix":""},{"dropping-particle":"","family":"Peters","given":"C. J.","non-dropping-particle":"","parse-names":false,"suffix":""},{"dropping-particle":"","family":"Nichol","given":"S. T.","non-dropping-particle":"","parse-names":false,"suffix":""}],"container-title":"Journal of Virology","id":"ITEM-2","issue":"15","issued":{"date-parts":[["2000"]]},"note":"what I am doing but actual lab stuff","page":"6992-7004","title":"Genetic Diversity among Lassa Virus Strains","type":"article-journal","volume":"74"}}],"schema":"https://github.com/citation-style-language/schema/raw/master/csl-citation.json"} </w:instrText>
      </w:r>
      <w:r w:rsidRPr="0082202A">
        <w:rPr>
          <w:rFonts w:ascii="Arial" w:hAnsi="Arial" w:cs="Arial"/>
        </w:rPr>
        <w:fldChar w:fldCharType="separate"/>
      </w:r>
      <w:r w:rsidR="00384414" w:rsidRPr="00384414">
        <w:rPr>
          <w:rFonts w:ascii="Arial" w:hAnsi="Arial" w:cs="Arial"/>
        </w:rPr>
        <w:t>[7,41]</w:t>
      </w:r>
      <w:r w:rsidRPr="0082202A">
        <w:rPr>
          <w:rFonts w:ascii="Arial" w:hAnsi="Arial" w:cs="Arial"/>
        </w:rPr>
        <w:fldChar w:fldCharType="end"/>
      </w:r>
      <w:r w:rsidRPr="0082202A">
        <w:rPr>
          <w:rFonts w:ascii="Arial" w:hAnsi="Arial" w:cs="Arial"/>
        </w:rPr>
        <w:t>.</w:t>
      </w:r>
    </w:p>
    <w:p w14:paraId="3683C588" w14:textId="77777777" w:rsidR="008767A5" w:rsidRPr="0082202A" w:rsidRDefault="008767A5" w:rsidP="008767A5">
      <w:pPr>
        <w:spacing w:after="0" w:line="360" w:lineRule="auto"/>
        <w:jc w:val="both"/>
        <w:rPr>
          <w:rFonts w:ascii="Arial" w:hAnsi="Arial" w:cs="Arial"/>
        </w:rPr>
      </w:pPr>
    </w:p>
    <w:p w14:paraId="783DD47C" w14:textId="1963A7A4" w:rsidR="008767A5" w:rsidRPr="0082202A" w:rsidRDefault="008767A5" w:rsidP="008767A5">
      <w:pPr>
        <w:spacing w:after="0" w:line="360" w:lineRule="auto"/>
        <w:jc w:val="both"/>
        <w:rPr>
          <w:rFonts w:ascii="Arial" w:hAnsi="Arial" w:cs="Arial"/>
        </w:rPr>
      </w:pPr>
      <w:r w:rsidRPr="0082202A">
        <w:rPr>
          <w:rFonts w:ascii="Arial" w:hAnsi="Arial" w:cs="Arial"/>
        </w:rPr>
        <w:t xml:space="preserve">A substantial number (n = 906) of the sequences retrieved corresponded to short fragments derived from PCR products used for diagnostic purposes rather than for viral genomic surveillance. LASV is a segmented virus, and it was not possible to identify complete genome sequences since both S and L segments are reported separately on the sequence’s repository. The molecular clock analyses from L protein indicated an earlier emergence of LASV when compared to S segment analysis (828 and 1350 respectively), possibility because the viral RNA polymerase (L protein) is less affected by selective pressure than the S segment </w:t>
      </w:r>
      <w:r w:rsidRPr="0082202A">
        <w:rPr>
          <w:rFonts w:ascii="Arial" w:hAnsi="Arial" w:cs="Arial"/>
        </w:rPr>
        <w:fldChar w:fldCharType="begin" w:fldLock="1"/>
      </w:r>
      <w:r w:rsidR="00384414">
        <w:rPr>
          <w:rFonts w:ascii="Arial" w:hAnsi="Arial" w:cs="Arial"/>
        </w:rPr>
        <w:instrText xml:space="preserve"> ADDIN ZOTERO_ITEM CSL_CITATION {"citationID":"xEbL9Trb","properties":{"formattedCitation":"[6,36,42]","plainCitation":"[6,36,42]","noteIndex":0},"citationItems":[{"id":"NTGrjKBC/dibR5fke","uris":["http://www.mendeley.com/documents/?uuid=dec80b4a-f28b-4e42-a969-59d1af0fa4bd"],"itemData":{"DOI":"10.1016/j.cell.2015.07.020","ISSN":"10974172","abstract":"Summary The 2013-2015 West African epidemic of Ebola virus disease (EVD) reminds us of how little is known about biosafety level 4 viruses. Like Ebola virus, Lassa virus (LASV) can cause hemorrhagic fever with high case fatality rates. We generated a genomic catalog of almost 200 LASV sequences from clinical and rodent reservoir samples. We show that whereas the 2013-2015 EVD epidemic is fueled by human-to-human transmissions, LASV infections mainly result from reservoir-to-human infections. We elucidated the spread of LASV across West Africa and show that this migration was accompanied by changes in LASV genome abundance, fatality rates, codon adaptation, and translational efficiency. By investigating intrahost evolution, we found that mutations accumulate in epitopes of viral surface proteins, suggesting selection for immune escape. This catalog will serve as a foundation for the development of vaccines and diagnostics.","author":[{"dropping-particle":"","family":"Andersen","given":"Kristian G.","non-dropping-particle":"","parse-names":false,"suffix":""},{"dropping-particle":"","family":"Shapiro","given":"B. Jesse","non-dropping-particle":"","parse-names":false,"suffix":""},{"dropping-particle":"","family":"Matranga","given":"Christian B.","non-dropping-particle":"","parse-names":false,"suffix":""},{"dropping-particle":"","family":"Sealfon","given":"Rachel","non-dropping-particle":"","parse-names":false,"suffix":""},{"dropping-particle":"","family":"Lin","given":"Aaron E.","non-dropping-particle":"","parse-names":false,"suffix":""},{"dropping-particle":"","family":"Moses","given":"Lina M.","non-dropping-particle":"","parse-names":false,"suffix":""},{"dropping-particle":"","family":"Folarin","given":"Onikepe A.","non-dropping-particle":"","parse-names":false,"suffix":""},{"dropping-particle":"","family":"Goba","given":"Augustine","non-dropping-particle":"","parse-names":false,"suffix":""},{"dropping-particle":"","family":"Odia","given":"Ikponmwonsa","non-dropping-particle":"","parse-names":false,"suffix":""},{"dropping-particle":"","family":"Ehiane","given":"Philomena E.","non-dropping-particle":"","parse-names":false,"suffix":""},{"dropping-particle":"","family":"Momoh","given":"Mambu","non-dropping-particle":"","parse-names":false,"suffix":""},{"dropping-particle":"","family":"England","given":"Eleina M.","non-dropping-particle":"","parse-names":false,"suffix":""},{"dropping-particle":"","family":"Winnicki","given":"Sarah","non-dropping-particle":"","parse-names":false,"suffix":""},{"dropping-particle":"","family":"Branco","given":"Luis M.","non-dropping-particle":"","parse-names":false,"suffix":""},{"dropping-particle":"","family":"Gire","given":"Stephen K.","non-dropping-particle":"","parse-names":false,"suffix":""},{"dropping-particle":"","family":"Phelan","given":"Eric","non-dropping-particle":"","parse-names":false,"suffix":""},{"dropping-particle":"","family":"Tariyal","given":"Ridhi","non-dropping-particle":"","parse-names":false,"suffix":""},{"dropping-particle":"","family":"Tewhey","given":"Ryan","non-dropping-particle":"","parse-names":false,"suffix":""},{"dropping-particle":"","family":"Omoniwa","given":"Omowunmi","non-dropping-particle":"","parse-names":false,"suffix":""},{"dropping-particle":"","family":"Fullah","given":"Mohammed","non-dropping-particle":"","parse-names":false,"suffix":""},{"dropping-particle":"","family":"Fonnie","given":"Richard","non-dropping-particle":"","parse-names":false,"suffix":""},{"dropping-particle":"","family":"Fonnie","given":"Mbalu","non-dropping-particle":"","parse-names":false,"suffix":""},{"dropping-particle":"","family":"Kanneh","given":"Lansana","non-dropping-particle":"","parse-names":false,"suffix":""},{"dropping-particle":"","family":"Jalloh","given":"Simbirie","non-dropping-particle":"","parse-names":false,"suffix":""},{"dropping-particle":"","family":"Gbakie","given":"Michael","non-dropping-particle":"","parse-names":false,"suffix":""},{"dropping-particle":"","family":"Saffa","given":"Sidiki","non-dropping-particle":"","parse-names":false,"suffix":""},{"dropping-particle":"","family":"Karbo","given":"Kandeh","non-dropping-particle":"","parse-names":false,"suffix":""},{"dropping-particle":"","family":"Gladden","given":"Adrianne D.","non-dropping-particle":"","parse-names":false,"suffix":""},{"dropping-particle":"","family":"Qu","given":"James","non-dropping-particle":"","parse-names":false,"suffix":""},{"dropping-particle":"","family":"Stremlau","given":"Matthew","non-dropping-particle":"","parse-names":false,"suffix":""},{"dropping-particle":"","family":"Nekoui","given":"Mahan","non-dropping-particle":"","parse-names":false,"suffix":""},{"dropping-particle":"","family":"Finucane","given":"Hilary K.","non-dropping-particle":"","parse-names":false,"suffix":""},{"dropping-particle":"","family":"Tabrizi","given":"Shervin","non-dropping-particle":"","parse-names":false,"suffix":""},{"dropping-particle":"","family":"Vitti","given":"Joseph J.","non-dropping-particle":"","parse-names":false,"suffix":""},{"dropping-particle":"","family":"Birren","given":"Bruce","non-dropping-particle":"","parse-names":false,"suffix":""},{"dropping-particle":"","family":"Fitzgerald","given":"Michael","non-dropping-particle":"","parse-names":false,"suffix":""},{"dropping-particle":"","family":"McCowan","given":"Caryn","non-dropping-particle":"","parse-names":false,"suffix":""},{"dropping-particle":"","family":"Ireland","given":"Andrea","non-dropping-particle":"","parse-names":false,"suffix":""},{"dropping-particle":"","family":"Berlin","given":"Aaron M.","non-dropping-particle":"","parse-names":false,"suffix":""},{"dropping-particle":"","family":"Bochicchio","given":"James","non-dropping-particle":"","parse-names":false,"suffix":""},{"dropping-particle":"","family":"Tazon-Vega","given":"Barbara","non-dropping-particle":"","parse-names":false,"suffix":""},{"dropping-particle":"","family":"Lennon","given":"Niall J.","non-dropping-particle":"","parse-names":false,"suffix":""},{"dropping-particle":"","family":"Ryan","given":"Elizabeth M.","non-dropping-particle":"","parse-names":false,"suffix":""},{"dropping-particle":"","family":"Bjornson","given":"Zach","non-dropping-particle":"","parse-names":false,"suffix":""},{"dropping-particle":"","family":"Milner","given":"Danny A.","non-dropping-particle":"","parse-names":false,"suffix":""},{"dropping-particle":"","family":"Lukens","given":"Amanda K.","non-dropping-particle":"","parse-names":false,"suffix":""},{"dropping-particle":"","family":"Broodie","given":"Nisha","non-dropping-particle":"","parse-names":false,"suffix":""},{"dropping-particle":"","family":"Rowland","given":"Megan","non-dropping-particle":"","parse-names":false,"suffix":""},{"dropping-particle":"","family":"Heinrich","given":"Megan","non-dropping-particle":"","parse-names":false,"suffix":""},{"dropping-particle":"","family":"Akdag","given":"Marjan","non-dropping-particle":"","parse-names":false,"suffix":""},{"dropping-particle":"","family":"Schieffelin","given":"John S.","non-dropping-particle":"","parse-names":false,"suffix":""},{"dropping-particle":"","family":"Levy","given":"Danielle","non-dropping-particle":"","parse-names":false,"suffix":""},{"dropping-particle":"","family":"Akpan","given":"Henry","non-dropping-particle":"","parse-names":false,"suffix":""},{"dropping-particle":"","family":"Bausch","given":"Daniel G.","non-dropping-particle":"","parse-names":false,"suffix":""},{"dropping-particle":"","family":"Rubins","given":"Kathleen","non-dropping-particle":"","parse-names":false,"suffix":""},{"dropping-particle":"","family":"McCormick","given":"Joseph B.","non-dropping-particle":"","parse-names":false,"suffix":""},{"dropping-particle":"","family":"Lander","given":"Eric S.","non-dropping-particle":"","parse-names":false,"suffix":""},{"dropping-particle":"","family":"Günther","given":"Stephan","non-dropping-particle":"","parse-names":false,"suffix":""},{"dropping-particle":"","family":"Hensley","given":"Lisa","non-dropping-particle":"","parse-names":false,"suffix":""},{"dropping-particle":"","family":"Okogbenin","given":"Sylvanus","non-dropping-particle":"","parse-names":false,"suffix":""},{"dropping-particle":"","family":"Schaffner","given":"Stephen F.","non-dropping-particle":"","parse-names":false,"suffix":""},{"dropping-particle":"","family":"Okokhere","given":"Peter O.","non-dropping-particle":"","parse-names":false,"suffix":""},{"dropping-particle":"","family":"Khan","given":"S. Humarr","non-dropping-particle":"","parse-names":false,"suffix":""},{"dropping-particle":"","family":"Grant","given":"Donald S.","non-dropping-particle":"","parse-names":false,"suffix":""},{"dropping-particle":"","family":"Akpede","given":"George O.","non-dropping-particle":"","parse-names":false,"suffix":""},{"dropping-particle":"","family":"Asogun","given":"Danny A.","non-dropping-particle":"","parse-names":false,"suffix":""},{"dropping-particle":"","family":"Gnirke","given":"Andreas","non-dropping-particle":"","parse-names":false,"suffix":""},{"dropping-particle":"","family":"Levin","given":"Joshua Z.","non-dropping-particle":"","parse-names":false,"suffix":""},{"dropping-particle":"","family":"Happi","given":"Christian T.","non-dropping-particle":"","parse-names":false,"suffix":""},{"dropping-particle":"","family":"Garry","given":"Robert F.","non-dropping-particle":"","parse-names":false,"suffix":""},{"dropping-particle":"","family":"Sabeti","given":"Pardis C.","non-dropping-particle":"","parse-names":false,"suffix":""}],"container-title":"Cell","id":"ITEM-1","issued":{"date-parts":[["2015"]]},"title":"Clinical Sequencing Uncovers Origins and Evolution of Lassa Virus","type":"article-journal"}},{"id":"NTGrjKBC/IiNH5DQ6","uris":["http://www.mendeley.com/documents/?uuid=2657ea56-4a59-4883-a8bc-f9cca6ecc77a"],"itemData":{"DOI":"10.1016/j.coviro.2018.05.002","ISSN":"18796265","PMID":"29843991","abstract":"The structure of a prefusion arenavirus GPC was enigmatic for many years, owing to the metastable and non-covalent nature of the association between the receptor binding and fusion subunits. Recent engineering efforts to stabilize the glycoprotein of the Old World arenavirus Lassa in a native, yet cleaved state, allowed the first structure of any arenavirus prefusion GPC trimer to be determined. Comparison of this structure with the structures of other arenavirus glycoprotein subunits reveals surprising findings: that the receptor binding subunit, GP1, of Lassa virus is conformationally labile, while the GP1 subunit of New World arenaviruses is not, and that the arenavirus GPC adopts a trimeric state unlike other glycoproteins with similar fusion machinery. Structural analysis, combined with recent biochemical data regarding antibody epitopes and receptor binding requirements, provides a basis for rational vaccine design.","author":[{"dropping-particle":"","family":"Hastie","given":"Kathryn M.","non-dropping-particle":"","parse-names":false,"suffix":""},{"dropping-particle":"","family":"Saphire","given":"Erica Ollmann","non-dropping-particle":"","parse-names":false,"suffix":""}],"container-title":"Current Opinion in Virology","id":"ITEM-2","issued":{"date-parts":[["2018"]]},"title":"Lassa virus glycoprotein: stopping a moving target","type":"article"}},{"id":"NTGrjKBC/r662AOFP","uris":["http://www.mendeley.com/documents/?uuid=85b54071-782f-4295-8e11-883e8fb53e6d"],"itemData":{"DOI":"10.3390/v12040386","ISSN":"19994915","PMID":"32244402","abstract":"Lassa virus (LASV), which causes considerable morbidity and mortality annually, has a high genetic diversity across West Africa. LASV glycoprotein (GP) expresses this diversity, but most LASV vaccine candidates utilize only the Lineage IV LASV Josiah strain GP antigen as an immunogen and homologous challenge with Lineage IV LASV. In addition to the sequence variation amongst the LASV lineages, these lineages are also distinguished in their presentations. Inter-lineage variations within previously mapped B-cell and T-cell LASV GP epitopes and the breadth of protection in LASV vaccine/challenge studies were examined critically. Multiple alignments of the GP primary sequence of strains from each LASV lineage showed that LASV GP has diverging degrees of amino acid conservation within known epitopes among LASV lineages. Conformational B-cell epitopes spanning different sites in GP subunits were less impacted by LASV diversity. LASV GP diversity should influence the approach used for LASV vaccine design. Expression of LASV GP on viral vectors, especially in its prefusion configuration, has shown potential for protective LASV vaccines that can overcome LASV diversity. Advanced vaccine candidates should demonstrate efficacy against all LASV lineages for evidence of a pan-LASV vaccine.","author":[{"dropping-particle":"","family":"Ibukun","given":"Francis Ifedayo","non-dropping-particle":"","parse-names":false,"suffix":""}],"container-title":"Viruses","id":"ITEM-3","issued":{"date-parts":[["2020"]]},"title":"Inter-lineage variation of lassa virus glycoprotein epitopes: A challenge to lassa virus vaccine development","type":"article"}}],"schema":"https://github.com/citation-style-language/schema/raw/master/csl-citation.json"} </w:instrText>
      </w:r>
      <w:r w:rsidRPr="0082202A">
        <w:rPr>
          <w:rFonts w:ascii="Arial" w:hAnsi="Arial" w:cs="Arial"/>
        </w:rPr>
        <w:fldChar w:fldCharType="separate"/>
      </w:r>
      <w:r w:rsidR="00384414" w:rsidRPr="00384414">
        <w:rPr>
          <w:rFonts w:ascii="Arial" w:hAnsi="Arial" w:cs="Arial"/>
        </w:rPr>
        <w:t>[6,36,42]</w:t>
      </w:r>
      <w:r w:rsidRPr="0082202A">
        <w:rPr>
          <w:rFonts w:ascii="Arial" w:hAnsi="Arial" w:cs="Arial"/>
        </w:rPr>
        <w:fldChar w:fldCharType="end"/>
      </w:r>
      <w:r w:rsidRPr="0082202A">
        <w:rPr>
          <w:rFonts w:ascii="Arial" w:hAnsi="Arial" w:cs="Arial"/>
        </w:rPr>
        <w:t>.</w:t>
      </w:r>
    </w:p>
    <w:p w14:paraId="770D9054" w14:textId="77777777" w:rsidR="008767A5" w:rsidRDefault="008767A5" w:rsidP="008767A5">
      <w:pPr>
        <w:spacing w:after="0" w:line="360" w:lineRule="auto"/>
        <w:jc w:val="both"/>
        <w:rPr>
          <w:rFonts w:ascii="Arial" w:hAnsi="Arial" w:cs="Arial"/>
        </w:rPr>
      </w:pPr>
    </w:p>
    <w:p w14:paraId="5E66ED4F" w14:textId="49770B02" w:rsidR="008767A5" w:rsidRDefault="008767A5" w:rsidP="008767A5">
      <w:pPr>
        <w:spacing w:after="0" w:line="360" w:lineRule="auto"/>
        <w:jc w:val="both"/>
        <w:rPr>
          <w:rFonts w:ascii="Arial" w:hAnsi="Arial" w:cs="Arial"/>
        </w:rPr>
      </w:pPr>
      <w:r>
        <w:rPr>
          <w:rFonts w:ascii="Arial" w:hAnsi="Arial" w:cs="Arial"/>
        </w:rPr>
        <w:t>Nevertheless, our study has synthesised available data on LASV sequences available on GenBank to investigate the location and period of sampling to reconstruct the viral lineages dispersal across the endemic region. We corroborated the strong lineage and geographic clustering of LASV samples, supporting the role of the rodent reservoir to sustain the endemic cycle. Despite the regionalisation of LF being pivotally driven by rodent-to-human transmission, there is still scarce LASV genomic data from animal species, suggesting limited surveillance approaches investigating the disease reservoir. The intensification of surveillance programmes targeting animal species will not only improve the understanding of the relationships host-pathogen, but also provide detrimental data to support public policies to respond more efficiently to public health emergencies.</w:t>
      </w:r>
    </w:p>
    <w:p w14:paraId="52BBD835" w14:textId="15D7319B" w:rsidR="0072257D" w:rsidRDefault="0072257D" w:rsidP="00AE1C6C">
      <w:pPr>
        <w:spacing w:after="0" w:line="360" w:lineRule="auto"/>
        <w:jc w:val="both"/>
        <w:rPr>
          <w:rFonts w:ascii="Arial" w:hAnsi="Arial" w:cs="Arial"/>
        </w:rPr>
      </w:pPr>
    </w:p>
    <w:p w14:paraId="0696C18B" w14:textId="5F891E39" w:rsidR="00D2255D" w:rsidRDefault="00D2255D" w:rsidP="00AE1C6C">
      <w:pPr>
        <w:spacing w:after="0" w:line="360" w:lineRule="auto"/>
        <w:jc w:val="both"/>
        <w:rPr>
          <w:rFonts w:ascii="Arial" w:hAnsi="Arial" w:cs="Arial"/>
          <w:b/>
          <w:bCs/>
        </w:rPr>
      </w:pPr>
      <w:r>
        <w:rPr>
          <w:rFonts w:ascii="Arial" w:hAnsi="Arial" w:cs="Arial"/>
          <w:b/>
          <w:bCs/>
        </w:rPr>
        <w:t>Supplementary material</w:t>
      </w:r>
    </w:p>
    <w:p w14:paraId="2A596CDD" w14:textId="7636040B" w:rsidR="00D2255D" w:rsidRDefault="005933E0" w:rsidP="00AE1C6C">
      <w:pPr>
        <w:spacing w:after="0" w:line="360" w:lineRule="auto"/>
        <w:jc w:val="both"/>
        <w:rPr>
          <w:rFonts w:ascii="Arial" w:hAnsi="Arial" w:cs="Arial"/>
        </w:rPr>
      </w:pPr>
      <w:r>
        <w:rPr>
          <w:rFonts w:ascii="Arial" w:hAnsi="Arial" w:cs="Arial"/>
        </w:rPr>
        <w:lastRenderedPageBreak/>
        <w:t>Supplementary table 1 presents the GenBank accession number of analysed sequences, including available data about host, country, region, year, sequence length, genome segment (L or S) and predicted MRCA.</w:t>
      </w:r>
    </w:p>
    <w:p w14:paraId="11460C57" w14:textId="45DA7B85" w:rsidR="005933E0" w:rsidRDefault="005933E0" w:rsidP="00AE1C6C">
      <w:pPr>
        <w:spacing w:after="0" w:line="360" w:lineRule="auto"/>
        <w:jc w:val="both"/>
        <w:rPr>
          <w:rFonts w:ascii="Arial" w:hAnsi="Arial" w:cs="Arial"/>
        </w:rPr>
      </w:pPr>
    </w:p>
    <w:p w14:paraId="2AD5991E" w14:textId="77777777" w:rsidR="005933E0" w:rsidRDefault="005933E0" w:rsidP="00AE1C6C">
      <w:pPr>
        <w:spacing w:after="0" w:line="360" w:lineRule="auto"/>
        <w:jc w:val="both"/>
        <w:rPr>
          <w:rFonts w:ascii="Arial" w:hAnsi="Arial" w:cs="Arial"/>
          <w:b/>
          <w:bCs/>
        </w:rPr>
      </w:pPr>
      <w:r>
        <w:rPr>
          <w:rFonts w:ascii="Arial" w:hAnsi="Arial" w:cs="Arial"/>
          <w:b/>
          <w:bCs/>
        </w:rPr>
        <w:t>Funding</w:t>
      </w:r>
      <w:r w:rsidRPr="00F74A06">
        <w:rPr>
          <w:rFonts w:ascii="Arial" w:hAnsi="Arial" w:cs="Arial"/>
          <w:b/>
          <w:bCs/>
        </w:rPr>
        <w:t xml:space="preserve"> </w:t>
      </w:r>
    </w:p>
    <w:p w14:paraId="2EE1B48B" w14:textId="3D5B9F04" w:rsidR="005933E0" w:rsidRPr="005933E0" w:rsidRDefault="005933E0" w:rsidP="00AE1C6C">
      <w:pPr>
        <w:spacing w:after="0" w:line="360" w:lineRule="auto"/>
        <w:jc w:val="both"/>
        <w:rPr>
          <w:rFonts w:ascii="Arial" w:hAnsi="Arial" w:cs="Arial"/>
          <w:b/>
          <w:bCs/>
        </w:rPr>
      </w:pPr>
      <w:r w:rsidRPr="00F74A06">
        <w:rPr>
          <w:rFonts w:ascii="Arial" w:hAnsi="Arial" w:cs="Arial"/>
        </w:rPr>
        <w:t>Pan</w:t>
      </w:r>
      <w:r>
        <w:rPr>
          <w:rFonts w:ascii="Arial" w:hAnsi="Arial" w:cs="Arial"/>
        </w:rPr>
        <w:t>-</w:t>
      </w:r>
      <w:r w:rsidRPr="00F74A06">
        <w:rPr>
          <w:rFonts w:ascii="Arial" w:hAnsi="Arial" w:cs="Arial"/>
        </w:rPr>
        <w:t>African Network for Rapid Research, Response and Preparedness for Infectious Diseases Epidemics – PANDORA-ID-NET (</w:t>
      </w:r>
      <w:hyperlink r:id="rId12" w:history="1">
        <w:r w:rsidRPr="00F74A06">
          <w:rPr>
            <w:rStyle w:val="Hyperlink"/>
            <w:rFonts w:ascii="Arial" w:hAnsi="Arial" w:cs="Arial"/>
          </w:rPr>
          <w:t>www.pandora-id.net</w:t>
        </w:r>
      </w:hyperlink>
      <w:r w:rsidRPr="00F74A06">
        <w:rPr>
          <w:rFonts w:ascii="Arial" w:hAnsi="Arial" w:cs="Arial"/>
        </w:rPr>
        <w:t>), funded through the European and Developing Countries Clinical Trials Partnership (EDCTP) (grant number RIA2016E-1609). DS is supported by a PhD studentship from the UK Biotechnology and Biological Sciences Research Council [BB/M009513/1]</w:t>
      </w:r>
      <w:r w:rsidRPr="00485630">
        <w:rPr>
          <w:rFonts w:ascii="Arial" w:hAnsi="Arial" w:cs="Arial"/>
        </w:rPr>
        <w:t>.</w:t>
      </w:r>
      <w:r>
        <w:rPr>
          <w:rFonts w:ascii="Arial" w:hAnsi="Arial" w:cs="Arial"/>
        </w:rPr>
        <w:t xml:space="preserve"> AZ is in receipt of UK NIHR Senior Investigator Award.</w:t>
      </w:r>
    </w:p>
    <w:p w14:paraId="1F90BBFB" w14:textId="1E7C59A4" w:rsidR="00D2255D" w:rsidRDefault="00D2255D" w:rsidP="00AE1C6C">
      <w:pPr>
        <w:spacing w:after="0" w:line="360" w:lineRule="auto"/>
        <w:jc w:val="both"/>
        <w:rPr>
          <w:rFonts w:ascii="Arial" w:hAnsi="Arial" w:cs="Arial"/>
          <w:b/>
          <w:bCs/>
        </w:rPr>
      </w:pPr>
    </w:p>
    <w:p w14:paraId="2387A2A6" w14:textId="4BF7E549" w:rsidR="005933E0" w:rsidRDefault="005933E0" w:rsidP="00AE1C6C">
      <w:pPr>
        <w:spacing w:after="0" w:line="360" w:lineRule="auto"/>
        <w:jc w:val="both"/>
        <w:rPr>
          <w:rFonts w:ascii="Arial" w:hAnsi="Arial" w:cs="Arial"/>
          <w:b/>
          <w:bCs/>
        </w:rPr>
      </w:pPr>
      <w:r>
        <w:rPr>
          <w:rFonts w:ascii="Arial" w:hAnsi="Arial" w:cs="Arial"/>
          <w:b/>
          <w:bCs/>
        </w:rPr>
        <w:t>Author contributions</w:t>
      </w:r>
    </w:p>
    <w:p w14:paraId="6F5FC7E3" w14:textId="19FE5DAA" w:rsidR="005933E0" w:rsidRDefault="00372361" w:rsidP="00AE1C6C">
      <w:pPr>
        <w:spacing w:after="0" w:line="360" w:lineRule="auto"/>
        <w:jc w:val="both"/>
        <w:rPr>
          <w:rFonts w:ascii="Arial" w:hAnsi="Arial" w:cs="Arial"/>
        </w:rPr>
      </w:pPr>
      <w:r>
        <w:rPr>
          <w:rFonts w:ascii="Arial" w:hAnsi="Arial" w:cs="Arial"/>
        </w:rPr>
        <w:t>Conceptualisation: LBA; Methodology</w:t>
      </w:r>
      <w:r w:rsidR="0028052B">
        <w:rPr>
          <w:rFonts w:ascii="Arial" w:hAnsi="Arial" w:cs="Arial"/>
        </w:rPr>
        <w:t>:</w:t>
      </w:r>
      <w:r>
        <w:rPr>
          <w:rFonts w:ascii="Arial" w:hAnsi="Arial" w:cs="Arial"/>
        </w:rPr>
        <w:t xml:space="preserve"> </w:t>
      </w:r>
      <w:r w:rsidR="0028052B">
        <w:rPr>
          <w:rFonts w:ascii="Arial" w:hAnsi="Arial" w:cs="Arial"/>
        </w:rPr>
        <w:t xml:space="preserve">HF, DS and LBA; Formal Analyses: HF, DS and LBA; </w:t>
      </w:r>
      <w:r w:rsidR="001E312B">
        <w:rPr>
          <w:rFonts w:ascii="Arial" w:hAnsi="Arial" w:cs="Arial"/>
        </w:rPr>
        <w:t>Investigation: HF, DS and LBA; Supervision: LBA</w:t>
      </w:r>
      <w:r w:rsidR="0028052B">
        <w:rPr>
          <w:rFonts w:ascii="Arial" w:hAnsi="Arial" w:cs="Arial"/>
        </w:rPr>
        <w:t xml:space="preserve">Data Curation: HF and DS; </w:t>
      </w:r>
      <w:r>
        <w:rPr>
          <w:rFonts w:ascii="Arial" w:hAnsi="Arial" w:cs="Arial"/>
        </w:rPr>
        <w:t>Writing – original draft preparation: HF, DS</w:t>
      </w:r>
      <w:r w:rsidR="0033706A">
        <w:rPr>
          <w:rFonts w:ascii="Arial" w:hAnsi="Arial" w:cs="Arial"/>
        </w:rPr>
        <w:t xml:space="preserve">, </w:t>
      </w:r>
      <w:r>
        <w:rPr>
          <w:rFonts w:ascii="Arial" w:hAnsi="Arial" w:cs="Arial"/>
        </w:rPr>
        <w:t xml:space="preserve">LBA; Writing – Review and Editing: </w:t>
      </w:r>
      <w:r w:rsidR="0028052B">
        <w:rPr>
          <w:rFonts w:ascii="Arial" w:hAnsi="Arial" w:cs="Arial"/>
        </w:rPr>
        <w:t xml:space="preserve">IH, </w:t>
      </w:r>
      <w:r w:rsidR="0033706A">
        <w:rPr>
          <w:rFonts w:ascii="Arial" w:hAnsi="Arial" w:cs="Arial"/>
        </w:rPr>
        <w:t>LE, NH, RA, RK</w:t>
      </w:r>
      <w:r w:rsidR="0028052B">
        <w:rPr>
          <w:rFonts w:ascii="Arial" w:hAnsi="Arial" w:cs="Arial"/>
        </w:rPr>
        <w:t>,</w:t>
      </w:r>
      <w:r w:rsidR="0033706A">
        <w:rPr>
          <w:rFonts w:ascii="Arial" w:hAnsi="Arial" w:cs="Arial"/>
        </w:rPr>
        <w:t xml:space="preserve"> FN</w:t>
      </w:r>
      <w:r w:rsidR="0028052B" w:rsidRPr="0028052B">
        <w:rPr>
          <w:rFonts w:ascii="Arial" w:hAnsi="Arial" w:cs="Arial"/>
        </w:rPr>
        <w:t xml:space="preserve"> </w:t>
      </w:r>
      <w:r w:rsidR="0028052B">
        <w:rPr>
          <w:rFonts w:ascii="Arial" w:hAnsi="Arial" w:cs="Arial"/>
        </w:rPr>
        <w:t xml:space="preserve">AZ and TMcH; </w:t>
      </w:r>
      <w:r>
        <w:rPr>
          <w:rFonts w:ascii="Arial" w:hAnsi="Arial" w:cs="Arial"/>
        </w:rPr>
        <w:t>Funding acquisition: AZ and FN</w:t>
      </w:r>
      <w:r w:rsidR="0033706A">
        <w:rPr>
          <w:rFonts w:ascii="Arial" w:hAnsi="Arial" w:cs="Arial"/>
        </w:rPr>
        <w:t>.</w:t>
      </w:r>
    </w:p>
    <w:p w14:paraId="0E7741E5" w14:textId="77777777" w:rsidR="0028052B" w:rsidRPr="0028052B" w:rsidRDefault="0028052B" w:rsidP="00AE1C6C">
      <w:pPr>
        <w:spacing w:after="0" w:line="360" w:lineRule="auto"/>
        <w:jc w:val="both"/>
        <w:rPr>
          <w:rFonts w:ascii="Arial" w:hAnsi="Arial" w:cs="Arial"/>
        </w:rPr>
      </w:pPr>
    </w:p>
    <w:p w14:paraId="7B96D515" w14:textId="42D925ED" w:rsidR="003349E0" w:rsidRDefault="003349E0" w:rsidP="00AE1C6C">
      <w:pPr>
        <w:spacing w:after="0" w:line="360" w:lineRule="auto"/>
        <w:jc w:val="both"/>
        <w:rPr>
          <w:rFonts w:ascii="Arial" w:hAnsi="Arial" w:cs="Arial"/>
          <w:b/>
          <w:bCs/>
        </w:rPr>
      </w:pPr>
      <w:r>
        <w:rPr>
          <w:rFonts w:ascii="Arial" w:hAnsi="Arial" w:cs="Arial"/>
          <w:b/>
          <w:bCs/>
        </w:rPr>
        <w:t>Data availability and reproducibility</w:t>
      </w:r>
    </w:p>
    <w:p w14:paraId="547B2DCC" w14:textId="0C8F7D85" w:rsidR="003349E0" w:rsidRDefault="003349E0" w:rsidP="00AE1C6C">
      <w:pPr>
        <w:spacing w:after="0" w:line="360" w:lineRule="auto"/>
        <w:jc w:val="both"/>
        <w:rPr>
          <w:rFonts w:ascii="Arial" w:hAnsi="Arial" w:cs="Arial"/>
        </w:rPr>
      </w:pPr>
      <w:r>
        <w:rPr>
          <w:rFonts w:ascii="Arial" w:hAnsi="Arial" w:cs="Arial"/>
        </w:rPr>
        <w:t>All data used in these analys</w:t>
      </w:r>
      <w:r w:rsidR="00954E7D">
        <w:rPr>
          <w:rFonts w:ascii="Arial" w:hAnsi="Arial" w:cs="Arial"/>
        </w:rPr>
        <w:t>e</w:t>
      </w:r>
      <w:r>
        <w:rPr>
          <w:rFonts w:ascii="Arial" w:hAnsi="Arial" w:cs="Arial"/>
        </w:rPr>
        <w:t>s are publicly available from GenBank. The accession numbers of records</w:t>
      </w:r>
      <w:r w:rsidR="00954E7D">
        <w:rPr>
          <w:rFonts w:ascii="Arial" w:hAnsi="Arial" w:cs="Arial"/>
        </w:rPr>
        <w:t xml:space="preserve"> used and code to reproduce the metadata analyses are available as an archived Git release on Zenodo (</w:t>
      </w:r>
      <w:hyperlink r:id="rId13" w:history="1">
        <w:r w:rsidR="0028052B" w:rsidRPr="0079645C">
          <w:rPr>
            <w:rStyle w:val="Hyperlink"/>
            <w:rFonts w:ascii="Arial" w:hAnsi="Arial" w:cs="Arial"/>
          </w:rPr>
          <w:t>https://doi.org/10.5281/zenodo.6340162</w:t>
        </w:r>
      </w:hyperlink>
      <w:r w:rsidR="00954E7D">
        <w:rPr>
          <w:rFonts w:ascii="Arial" w:hAnsi="Arial" w:cs="Arial"/>
        </w:rPr>
        <w:t>)</w:t>
      </w:r>
    </w:p>
    <w:p w14:paraId="76C0C2F2" w14:textId="6CD0AB09" w:rsidR="0028052B" w:rsidRDefault="0028052B" w:rsidP="00AE1C6C">
      <w:pPr>
        <w:spacing w:after="0" w:line="360" w:lineRule="auto"/>
        <w:jc w:val="both"/>
        <w:rPr>
          <w:rFonts w:ascii="Arial" w:hAnsi="Arial" w:cs="Arial"/>
        </w:rPr>
      </w:pPr>
    </w:p>
    <w:p w14:paraId="1C3E7A1F" w14:textId="341589CA" w:rsidR="0028052B" w:rsidRDefault="0028052B" w:rsidP="00AE1C6C">
      <w:pPr>
        <w:spacing w:after="0" w:line="360" w:lineRule="auto"/>
        <w:jc w:val="both"/>
        <w:rPr>
          <w:rFonts w:ascii="Arial" w:hAnsi="Arial" w:cs="Arial"/>
          <w:b/>
          <w:bCs/>
        </w:rPr>
      </w:pPr>
      <w:r w:rsidRPr="0028052B">
        <w:rPr>
          <w:rFonts w:ascii="Arial" w:hAnsi="Arial" w:cs="Arial"/>
          <w:b/>
          <w:bCs/>
        </w:rPr>
        <w:t>Conflict of interest</w:t>
      </w:r>
      <w:r>
        <w:rPr>
          <w:rFonts w:ascii="Arial" w:hAnsi="Arial" w:cs="Arial"/>
          <w:b/>
          <w:bCs/>
        </w:rPr>
        <w:t>s</w:t>
      </w:r>
    </w:p>
    <w:p w14:paraId="3953D277" w14:textId="7C21BA25" w:rsidR="0028052B" w:rsidRPr="0028052B" w:rsidRDefault="000E5450" w:rsidP="00AE1C6C">
      <w:pPr>
        <w:spacing w:after="0" w:line="360" w:lineRule="auto"/>
        <w:jc w:val="both"/>
        <w:rPr>
          <w:rFonts w:ascii="Arial" w:hAnsi="Arial" w:cs="Arial"/>
        </w:rPr>
      </w:pPr>
      <w:r>
        <w:rPr>
          <w:rFonts w:ascii="Arial" w:hAnsi="Arial" w:cs="Arial"/>
        </w:rPr>
        <w:t>The authors declare no conflict of interests</w:t>
      </w:r>
    </w:p>
    <w:p w14:paraId="67DE56B5" w14:textId="77777777" w:rsidR="0072257D" w:rsidRPr="00F74A06" w:rsidRDefault="0072257D" w:rsidP="00AE1C6C">
      <w:pPr>
        <w:spacing w:after="0" w:line="360" w:lineRule="auto"/>
        <w:jc w:val="both"/>
        <w:rPr>
          <w:rFonts w:ascii="Arial" w:hAnsi="Arial" w:cs="Arial"/>
        </w:rPr>
      </w:pPr>
    </w:p>
    <w:p w14:paraId="637DF0E8" w14:textId="05570CE0" w:rsidR="007F6BD5" w:rsidRDefault="00DD6E31" w:rsidP="00AE1C6C">
      <w:pPr>
        <w:spacing w:after="0" w:line="360" w:lineRule="auto"/>
        <w:jc w:val="both"/>
        <w:rPr>
          <w:rFonts w:ascii="Arial" w:hAnsi="Arial" w:cs="Arial"/>
          <w:b/>
          <w:bCs/>
        </w:rPr>
      </w:pPr>
      <w:r w:rsidRPr="008767A5">
        <w:rPr>
          <w:rFonts w:ascii="Arial" w:hAnsi="Arial" w:cs="Arial"/>
          <w:b/>
          <w:bCs/>
        </w:rPr>
        <w:t>References</w:t>
      </w:r>
    </w:p>
    <w:p w14:paraId="7795A3CF" w14:textId="77777777" w:rsidR="008767A5" w:rsidRPr="008767A5" w:rsidRDefault="008767A5" w:rsidP="00AE1C6C">
      <w:pPr>
        <w:spacing w:after="0" w:line="360" w:lineRule="auto"/>
        <w:jc w:val="both"/>
        <w:rPr>
          <w:rFonts w:ascii="Arial" w:hAnsi="Arial" w:cs="Arial"/>
          <w:b/>
          <w:bCs/>
        </w:rPr>
      </w:pPr>
    </w:p>
    <w:p w14:paraId="31BBB523" w14:textId="77777777" w:rsidR="00384414" w:rsidRPr="00384414" w:rsidRDefault="007F6BD5" w:rsidP="00384414">
      <w:pPr>
        <w:pStyle w:val="Bibliography"/>
        <w:rPr>
          <w:rFonts w:ascii="Calibri" w:hAnsi="Calibri" w:cs="Calibri"/>
        </w:rPr>
      </w:pPr>
      <w:r w:rsidRPr="00F74A06">
        <w:rPr>
          <w:rFonts w:ascii="Arial" w:hAnsi="Arial" w:cs="Arial"/>
        </w:rPr>
        <w:fldChar w:fldCharType="begin" w:fldLock="1"/>
      </w:r>
      <w:r w:rsidR="00490336">
        <w:rPr>
          <w:rFonts w:ascii="Arial" w:hAnsi="Arial" w:cs="Arial"/>
        </w:rPr>
        <w:instrText xml:space="preserve"> ADDIN ZOTERO_BIBL {"uncited":[],"omitted":[],"custom":[]} CSL_BIBLIOGRAPHY </w:instrText>
      </w:r>
      <w:r w:rsidRPr="00F74A06">
        <w:rPr>
          <w:rFonts w:ascii="Arial" w:hAnsi="Arial" w:cs="Arial"/>
        </w:rPr>
        <w:fldChar w:fldCharType="separate"/>
      </w:r>
      <w:r w:rsidR="00384414" w:rsidRPr="00384414">
        <w:rPr>
          <w:rFonts w:ascii="Calibri" w:hAnsi="Calibri" w:cs="Calibri"/>
        </w:rPr>
        <w:t xml:space="preserve">1. </w:t>
      </w:r>
      <w:r w:rsidR="00384414" w:rsidRPr="00384414">
        <w:rPr>
          <w:rFonts w:ascii="Calibri" w:hAnsi="Calibri" w:cs="Calibri"/>
        </w:rPr>
        <w:tab/>
        <w:t>World Health Organisation Lassa Fever Available online: https://www.who.int/health-topics/lassa-fever#tab=tab_1 (accessed on 22 February 2022).</w:t>
      </w:r>
    </w:p>
    <w:p w14:paraId="0920D67C" w14:textId="77777777" w:rsidR="00384414" w:rsidRPr="00384414" w:rsidRDefault="00384414" w:rsidP="00384414">
      <w:pPr>
        <w:pStyle w:val="Bibliography"/>
        <w:rPr>
          <w:rFonts w:ascii="Calibri" w:hAnsi="Calibri" w:cs="Calibri"/>
        </w:rPr>
      </w:pPr>
      <w:r w:rsidRPr="00384414">
        <w:rPr>
          <w:rFonts w:ascii="Calibri" w:hAnsi="Calibri" w:cs="Calibri"/>
        </w:rPr>
        <w:t xml:space="preserve">2. </w:t>
      </w:r>
      <w:r w:rsidRPr="00384414">
        <w:rPr>
          <w:rFonts w:ascii="Calibri" w:hAnsi="Calibri" w:cs="Calibri"/>
        </w:rPr>
        <w:tab/>
        <w:t xml:space="preserve">McCormick, J.B.; Webb, P.A.; Krebs, J.W.; Johnson, K.M.; Smith, E.S. A Prospective Study of the Epidemiology and Ecology of Lassa Fever. </w:t>
      </w:r>
      <w:r w:rsidRPr="00384414">
        <w:rPr>
          <w:rFonts w:ascii="Calibri" w:hAnsi="Calibri" w:cs="Calibri"/>
          <w:i/>
          <w:iCs/>
        </w:rPr>
        <w:t>J Infect Dis</w:t>
      </w:r>
      <w:r w:rsidRPr="00384414">
        <w:rPr>
          <w:rFonts w:ascii="Calibri" w:hAnsi="Calibri" w:cs="Calibri"/>
        </w:rPr>
        <w:t xml:space="preserve"> </w:t>
      </w:r>
      <w:r w:rsidRPr="00384414">
        <w:rPr>
          <w:rFonts w:ascii="Calibri" w:hAnsi="Calibri" w:cs="Calibri"/>
          <w:b/>
          <w:bCs/>
        </w:rPr>
        <w:t>1987</w:t>
      </w:r>
      <w:r w:rsidRPr="00384414">
        <w:rPr>
          <w:rFonts w:ascii="Calibri" w:hAnsi="Calibri" w:cs="Calibri"/>
        </w:rPr>
        <w:t xml:space="preserve">, </w:t>
      </w:r>
      <w:r w:rsidRPr="00384414">
        <w:rPr>
          <w:rFonts w:ascii="Calibri" w:hAnsi="Calibri" w:cs="Calibri"/>
          <w:i/>
          <w:iCs/>
        </w:rPr>
        <w:t>155</w:t>
      </w:r>
      <w:r w:rsidRPr="00384414">
        <w:rPr>
          <w:rFonts w:ascii="Calibri" w:hAnsi="Calibri" w:cs="Calibri"/>
        </w:rPr>
        <w:t>, 437–444, doi:10.1093/infdis/155.3.437.</w:t>
      </w:r>
    </w:p>
    <w:p w14:paraId="4BD1138F" w14:textId="77777777" w:rsidR="00384414" w:rsidRPr="00384414" w:rsidRDefault="00384414" w:rsidP="00384414">
      <w:pPr>
        <w:pStyle w:val="Bibliography"/>
        <w:rPr>
          <w:rFonts w:ascii="Calibri" w:hAnsi="Calibri" w:cs="Calibri"/>
        </w:rPr>
      </w:pPr>
      <w:r w:rsidRPr="00384414">
        <w:rPr>
          <w:rFonts w:ascii="Calibri" w:hAnsi="Calibri" w:cs="Calibri"/>
        </w:rPr>
        <w:t xml:space="preserve">3. </w:t>
      </w:r>
      <w:r w:rsidRPr="00384414">
        <w:rPr>
          <w:rFonts w:ascii="Calibri" w:hAnsi="Calibri" w:cs="Calibri"/>
        </w:rPr>
        <w:tab/>
        <w:t xml:space="preserve">Basinski, A.J.; Fichet-Calvet, E.; Sjodin, A.R.; Varrelman, T.J.; Remien, C.H.; Layman, N.C.; Bird, B.H.; Wolking, D.J.; Monagin, C.; Ghersi, B.M.; et al. Bridging the Gap: Using Reservoir Ecology and Human Serosurveys to Estimate Lassa Virus Spillover in West Africa. </w:t>
      </w:r>
      <w:r w:rsidRPr="00384414">
        <w:rPr>
          <w:rFonts w:ascii="Calibri" w:hAnsi="Calibri" w:cs="Calibri"/>
          <w:i/>
          <w:iCs/>
        </w:rPr>
        <w:t>PLoS Comput Biol</w:t>
      </w:r>
      <w:r w:rsidRPr="00384414">
        <w:rPr>
          <w:rFonts w:ascii="Calibri" w:hAnsi="Calibri" w:cs="Calibri"/>
        </w:rPr>
        <w:t xml:space="preserve"> </w:t>
      </w:r>
      <w:r w:rsidRPr="00384414">
        <w:rPr>
          <w:rFonts w:ascii="Calibri" w:hAnsi="Calibri" w:cs="Calibri"/>
          <w:b/>
          <w:bCs/>
        </w:rPr>
        <w:t>2021</w:t>
      </w:r>
      <w:r w:rsidRPr="00384414">
        <w:rPr>
          <w:rFonts w:ascii="Calibri" w:hAnsi="Calibri" w:cs="Calibri"/>
        </w:rPr>
        <w:t xml:space="preserve">, </w:t>
      </w:r>
      <w:r w:rsidRPr="00384414">
        <w:rPr>
          <w:rFonts w:ascii="Calibri" w:hAnsi="Calibri" w:cs="Calibri"/>
          <w:i/>
          <w:iCs/>
        </w:rPr>
        <w:t>17</w:t>
      </w:r>
      <w:r w:rsidRPr="00384414">
        <w:rPr>
          <w:rFonts w:ascii="Calibri" w:hAnsi="Calibri" w:cs="Calibri"/>
        </w:rPr>
        <w:t>, e1008811, doi:10.1371/journal.pcbi.1008811.</w:t>
      </w:r>
    </w:p>
    <w:p w14:paraId="2EE83DDA" w14:textId="77777777" w:rsidR="00384414" w:rsidRPr="00384414" w:rsidRDefault="00384414" w:rsidP="00384414">
      <w:pPr>
        <w:pStyle w:val="Bibliography"/>
        <w:rPr>
          <w:rFonts w:ascii="Calibri" w:hAnsi="Calibri" w:cs="Calibri"/>
        </w:rPr>
      </w:pPr>
      <w:r w:rsidRPr="00384414">
        <w:rPr>
          <w:rFonts w:ascii="Calibri" w:hAnsi="Calibri" w:cs="Calibri"/>
        </w:rPr>
        <w:t xml:space="preserve">4. </w:t>
      </w:r>
      <w:r w:rsidRPr="00384414">
        <w:rPr>
          <w:rFonts w:ascii="Calibri" w:hAnsi="Calibri" w:cs="Calibri"/>
        </w:rPr>
        <w:tab/>
        <w:t xml:space="preserve">Nnaji, N.D.; Onyeaka, H.; Reuben, R.C.; Uwishema, O.; Olovo, C.V.; Anyogu, A. The Deuce-Ace of Lassa Fever, Ebola Virus Disease and COVID-19 Simultaneous Infections and Epidemics in </w:t>
      </w:r>
      <w:r w:rsidRPr="00384414">
        <w:rPr>
          <w:rFonts w:ascii="Calibri" w:hAnsi="Calibri" w:cs="Calibri"/>
        </w:rPr>
        <w:lastRenderedPageBreak/>
        <w:t xml:space="preserve">West Africa: Clinical and Public Health Implications. </w:t>
      </w:r>
      <w:r w:rsidRPr="00384414">
        <w:rPr>
          <w:rFonts w:ascii="Calibri" w:hAnsi="Calibri" w:cs="Calibri"/>
          <w:i/>
          <w:iCs/>
        </w:rPr>
        <w:t>Tropical Medicine and Health</w:t>
      </w:r>
      <w:r w:rsidRPr="00384414">
        <w:rPr>
          <w:rFonts w:ascii="Calibri" w:hAnsi="Calibri" w:cs="Calibri"/>
        </w:rPr>
        <w:t xml:space="preserve"> </w:t>
      </w:r>
      <w:r w:rsidRPr="00384414">
        <w:rPr>
          <w:rFonts w:ascii="Calibri" w:hAnsi="Calibri" w:cs="Calibri"/>
          <w:b/>
          <w:bCs/>
        </w:rPr>
        <w:t>2021</w:t>
      </w:r>
      <w:r w:rsidRPr="00384414">
        <w:rPr>
          <w:rFonts w:ascii="Calibri" w:hAnsi="Calibri" w:cs="Calibri"/>
        </w:rPr>
        <w:t xml:space="preserve">, </w:t>
      </w:r>
      <w:r w:rsidRPr="00384414">
        <w:rPr>
          <w:rFonts w:ascii="Calibri" w:hAnsi="Calibri" w:cs="Calibri"/>
          <w:i/>
          <w:iCs/>
        </w:rPr>
        <w:t>49</w:t>
      </w:r>
      <w:r w:rsidRPr="00384414">
        <w:rPr>
          <w:rFonts w:ascii="Calibri" w:hAnsi="Calibri" w:cs="Calibri"/>
        </w:rPr>
        <w:t>, 102, doi:10.1186/s41182-021-00390-4.</w:t>
      </w:r>
    </w:p>
    <w:p w14:paraId="1E999310" w14:textId="77777777" w:rsidR="00384414" w:rsidRPr="00384414" w:rsidRDefault="00384414" w:rsidP="00384414">
      <w:pPr>
        <w:pStyle w:val="Bibliography"/>
        <w:rPr>
          <w:rFonts w:ascii="Calibri" w:hAnsi="Calibri" w:cs="Calibri"/>
        </w:rPr>
      </w:pPr>
      <w:r w:rsidRPr="00384414">
        <w:rPr>
          <w:rFonts w:ascii="Calibri" w:hAnsi="Calibri" w:cs="Calibri"/>
        </w:rPr>
        <w:t xml:space="preserve">5. </w:t>
      </w:r>
      <w:r w:rsidRPr="00384414">
        <w:rPr>
          <w:rFonts w:ascii="Calibri" w:hAnsi="Calibri" w:cs="Calibri"/>
        </w:rPr>
        <w:tab/>
        <w:t xml:space="preserve">Takah, N.F.; Brangel, P.; Shrestha, P.; Peeling, R. Sensitivity and Specificity of Diagnostic Tests for Lassa Fever: A Systematic Review. </w:t>
      </w:r>
      <w:r w:rsidRPr="00384414">
        <w:rPr>
          <w:rFonts w:ascii="Calibri" w:hAnsi="Calibri" w:cs="Calibri"/>
          <w:i/>
          <w:iCs/>
        </w:rPr>
        <w:t>BMC Infectious Diseases</w:t>
      </w:r>
      <w:r w:rsidRPr="00384414">
        <w:rPr>
          <w:rFonts w:ascii="Calibri" w:hAnsi="Calibri" w:cs="Calibri"/>
        </w:rPr>
        <w:t xml:space="preserve"> </w:t>
      </w:r>
      <w:r w:rsidRPr="00384414">
        <w:rPr>
          <w:rFonts w:ascii="Calibri" w:hAnsi="Calibri" w:cs="Calibri"/>
          <w:b/>
          <w:bCs/>
        </w:rPr>
        <w:t>2019</w:t>
      </w:r>
      <w:r w:rsidRPr="00384414">
        <w:rPr>
          <w:rFonts w:ascii="Calibri" w:hAnsi="Calibri" w:cs="Calibri"/>
        </w:rPr>
        <w:t xml:space="preserve">, </w:t>
      </w:r>
      <w:r w:rsidRPr="00384414">
        <w:rPr>
          <w:rFonts w:ascii="Calibri" w:hAnsi="Calibri" w:cs="Calibri"/>
          <w:i/>
          <w:iCs/>
        </w:rPr>
        <w:t>19</w:t>
      </w:r>
      <w:r w:rsidRPr="00384414">
        <w:rPr>
          <w:rFonts w:ascii="Calibri" w:hAnsi="Calibri" w:cs="Calibri"/>
        </w:rPr>
        <w:t>, 647, doi:10.1186/s12879-019-4242-6.</w:t>
      </w:r>
    </w:p>
    <w:p w14:paraId="04AB8F81" w14:textId="77777777" w:rsidR="00384414" w:rsidRPr="00384414" w:rsidRDefault="00384414" w:rsidP="00384414">
      <w:pPr>
        <w:pStyle w:val="Bibliography"/>
        <w:rPr>
          <w:rFonts w:ascii="Calibri" w:hAnsi="Calibri" w:cs="Calibri"/>
        </w:rPr>
      </w:pPr>
      <w:r w:rsidRPr="00384414">
        <w:rPr>
          <w:rFonts w:ascii="Calibri" w:hAnsi="Calibri" w:cs="Calibri"/>
        </w:rPr>
        <w:t xml:space="preserve">6. </w:t>
      </w:r>
      <w:r w:rsidRPr="00384414">
        <w:rPr>
          <w:rFonts w:ascii="Calibri" w:hAnsi="Calibri" w:cs="Calibri"/>
        </w:rPr>
        <w:tab/>
        <w:t xml:space="preserve">Andersen, K.G.; Shapiro, B.J.; Matranga, C.B.; Sealfon, R.; Lin, A.E.; Moses, L.M.; Folarin, O.A.; Goba, A.; Odia, I.; Ehiane, P.E.; et al. Clinical Sequencing Uncovers Origins and Evolution of Lassa Virus. </w:t>
      </w:r>
      <w:r w:rsidRPr="00384414">
        <w:rPr>
          <w:rFonts w:ascii="Calibri" w:hAnsi="Calibri" w:cs="Calibri"/>
          <w:i/>
          <w:iCs/>
        </w:rPr>
        <w:t>Cell</w:t>
      </w:r>
      <w:r w:rsidRPr="00384414">
        <w:rPr>
          <w:rFonts w:ascii="Calibri" w:hAnsi="Calibri" w:cs="Calibri"/>
        </w:rPr>
        <w:t xml:space="preserve"> </w:t>
      </w:r>
      <w:r w:rsidRPr="00384414">
        <w:rPr>
          <w:rFonts w:ascii="Calibri" w:hAnsi="Calibri" w:cs="Calibri"/>
          <w:b/>
          <w:bCs/>
        </w:rPr>
        <w:t>2015</w:t>
      </w:r>
      <w:r w:rsidRPr="00384414">
        <w:rPr>
          <w:rFonts w:ascii="Calibri" w:hAnsi="Calibri" w:cs="Calibri"/>
        </w:rPr>
        <w:t>, doi:10.1016/j.cell.2015.07.020.</w:t>
      </w:r>
    </w:p>
    <w:p w14:paraId="44ACEE4D" w14:textId="77777777" w:rsidR="00384414" w:rsidRPr="00384414" w:rsidRDefault="00384414" w:rsidP="00384414">
      <w:pPr>
        <w:pStyle w:val="Bibliography"/>
        <w:rPr>
          <w:rFonts w:ascii="Calibri" w:hAnsi="Calibri" w:cs="Calibri"/>
        </w:rPr>
      </w:pPr>
      <w:r w:rsidRPr="00384414">
        <w:rPr>
          <w:rFonts w:ascii="Calibri" w:hAnsi="Calibri" w:cs="Calibri"/>
        </w:rPr>
        <w:t xml:space="preserve">7. </w:t>
      </w:r>
      <w:r w:rsidRPr="00384414">
        <w:rPr>
          <w:rFonts w:ascii="Calibri" w:hAnsi="Calibri" w:cs="Calibri"/>
        </w:rPr>
        <w:tab/>
        <w:t xml:space="preserve">Bowen, M.D.; Rollin, P.E.; Ksiazek, T.G.; Hustad, H.L.; Bausch, D.G.; Demby, A.H.; Bajani, M.D.; Peters, C.J.; Nichol, S.T. Genetic Diversity among Lassa Virus Strains. </w:t>
      </w:r>
      <w:r w:rsidRPr="00384414">
        <w:rPr>
          <w:rFonts w:ascii="Calibri" w:hAnsi="Calibri" w:cs="Calibri"/>
          <w:i/>
          <w:iCs/>
        </w:rPr>
        <w:t>Journal of Virology</w:t>
      </w:r>
      <w:r w:rsidRPr="00384414">
        <w:rPr>
          <w:rFonts w:ascii="Calibri" w:hAnsi="Calibri" w:cs="Calibri"/>
        </w:rPr>
        <w:t xml:space="preserve"> </w:t>
      </w:r>
      <w:r w:rsidRPr="00384414">
        <w:rPr>
          <w:rFonts w:ascii="Calibri" w:hAnsi="Calibri" w:cs="Calibri"/>
          <w:b/>
          <w:bCs/>
        </w:rPr>
        <w:t>2000</w:t>
      </w:r>
      <w:r w:rsidRPr="00384414">
        <w:rPr>
          <w:rFonts w:ascii="Calibri" w:hAnsi="Calibri" w:cs="Calibri"/>
        </w:rPr>
        <w:t xml:space="preserve">, </w:t>
      </w:r>
      <w:r w:rsidRPr="00384414">
        <w:rPr>
          <w:rFonts w:ascii="Calibri" w:hAnsi="Calibri" w:cs="Calibri"/>
          <w:i/>
          <w:iCs/>
        </w:rPr>
        <w:t>74</w:t>
      </w:r>
      <w:r w:rsidRPr="00384414">
        <w:rPr>
          <w:rFonts w:ascii="Calibri" w:hAnsi="Calibri" w:cs="Calibri"/>
        </w:rPr>
        <w:t>, 6992–7004, doi:10.1128/jvi.74.15.6992-7004.2000.</w:t>
      </w:r>
    </w:p>
    <w:p w14:paraId="393EE0C8" w14:textId="77777777" w:rsidR="00384414" w:rsidRPr="00384414" w:rsidRDefault="00384414" w:rsidP="00384414">
      <w:pPr>
        <w:pStyle w:val="Bibliography"/>
        <w:rPr>
          <w:rFonts w:ascii="Calibri" w:hAnsi="Calibri" w:cs="Calibri"/>
        </w:rPr>
      </w:pPr>
      <w:r w:rsidRPr="00384414">
        <w:rPr>
          <w:rFonts w:ascii="Calibri" w:hAnsi="Calibri" w:cs="Calibri"/>
        </w:rPr>
        <w:t xml:space="preserve">8. </w:t>
      </w:r>
      <w:r w:rsidRPr="00384414">
        <w:rPr>
          <w:rFonts w:ascii="Calibri" w:hAnsi="Calibri" w:cs="Calibri"/>
        </w:rPr>
        <w:tab/>
        <w:t xml:space="preserve">Manning, J.T.; Forrester, N.; Paessler, S. Lassa Virus Isolates from Mali and the Ivory Coast Represent an Emerging Fifth Lineage. </w:t>
      </w:r>
      <w:r w:rsidRPr="00384414">
        <w:rPr>
          <w:rFonts w:ascii="Calibri" w:hAnsi="Calibri" w:cs="Calibri"/>
          <w:i/>
          <w:iCs/>
        </w:rPr>
        <w:t>Frontiers in Microbiology</w:t>
      </w:r>
      <w:r w:rsidRPr="00384414">
        <w:rPr>
          <w:rFonts w:ascii="Calibri" w:hAnsi="Calibri" w:cs="Calibri"/>
        </w:rPr>
        <w:t xml:space="preserve"> </w:t>
      </w:r>
      <w:r w:rsidRPr="00384414">
        <w:rPr>
          <w:rFonts w:ascii="Calibri" w:hAnsi="Calibri" w:cs="Calibri"/>
          <w:b/>
          <w:bCs/>
        </w:rPr>
        <w:t>2015</w:t>
      </w:r>
      <w:r w:rsidRPr="00384414">
        <w:rPr>
          <w:rFonts w:ascii="Calibri" w:hAnsi="Calibri" w:cs="Calibri"/>
        </w:rPr>
        <w:t>, doi:10.3389/fmicb.2015.01037.</w:t>
      </w:r>
    </w:p>
    <w:p w14:paraId="3C422635" w14:textId="77777777" w:rsidR="00384414" w:rsidRPr="00384414" w:rsidRDefault="00384414" w:rsidP="00384414">
      <w:pPr>
        <w:pStyle w:val="Bibliography"/>
        <w:rPr>
          <w:rFonts w:ascii="Calibri" w:hAnsi="Calibri" w:cs="Calibri"/>
        </w:rPr>
      </w:pPr>
      <w:r w:rsidRPr="00384414">
        <w:rPr>
          <w:rFonts w:ascii="Calibri" w:hAnsi="Calibri" w:cs="Calibri"/>
        </w:rPr>
        <w:t xml:space="preserve">9. </w:t>
      </w:r>
      <w:r w:rsidRPr="00384414">
        <w:rPr>
          <w:rFonts w:ascii="Calibri" w:hAnsi="Calibri" w:cs="Calibri"/>
        </w:rPr>
        <w:tab/>
        <w:t xml:space="preserve">Olayemi, A.; Cadar, D.; Magassouba, N.; Obadare, A.; Kourouma, F.; Oyeyiola, A.; Fasogbon, S.; Igbokwe, J.; Rieger, T.; Bockholt, S.; et al. New Hosts of The Lassa Virus. </w:t>
      </w:r>
      <w:r w:rsidRPr="00384414">
        <w:rPr>
          <w:rFonts w:ascii="Calibri" w:hAnsi="Calibri" w:cs="Calibri"/>
          <w:i/>
          <w:iCs/>
        </w:rPr>
        <w:t>Scientific Reports</w:t>
      </w:r>
      <w:r w:rsidRPr="00384414">
        <w:rPr>
          <w:rFonts w:ascii="Calibri" w:hAnsi="Calibri" w:cs="Calibri"/>
        </w:rPr>
        <w:t xml:space="preserve"> </w:t>
      </w:r>
      <w:r w:rsidRPr="00384414">
        <w:rPr>
          <w:rFonts w:ascii="Calibri" w:hAnsi="Calibri" w:cs="Calibri"/>
          <w:b/>
          <w:bCs/>
        </w:rPr>
        <w:t>2016</w:t>
      </w:r>
      <w:r w:rsidRPr="00384414">
        <w:rPr>
          <w:rFonts w:ascii="Calibri" w:hAnsi="Calibri" w:cs="Calibri"/>
        </w:rPr>
        <w:t>, doi:10.1038/srep25280.</w:t>
      </w:r>
    </w:p>
    <w:p w14:paraId="50C09904" w14:textId="77777777" w:rsidR="00384414" w:rsidRPr="00384414" w:rsidRDefault="00384414" w:rsidP="00384414">
      <w:pPr>
        <w:pStyle w:val="Bibliography"/>
        <w:rPr>
          <w:rFonts w:ascii="Calibri" w:hAnsi="Calibri" w:cs="Calibri"/>
        </w:rPr>
      </w:pPr>
      <w:r w:rsidRPr="00384414">
        <w:rPr>
          <w:rFonts w:ascii="Calibri" w:hAnsi="Calibri" w:cs="Calibri"/>
        </w:rPr>
        <w:t xml:space="preserve">10. </w:t>
      </w:r>
      <w:r w:rsidRPr="00384414">
        <w:rPr>
          <w:rFonts w:ascii="Calibri" w:hAnsi="Calibri" w:cs="Calibri"/>
        </w:rPr>
        <w:tab/>
        <w:t xml:space="preserve">Olayemi, A.; Adesina, A.S.; Strecker, T.; Magassouba, N.; Fichet-Calvet, E. Determining Ancestry between Rodent-and Human-Derived Virus Sequences in Endemic Foci: Towards a More Integral Molecular Epidemiology of Lassa Fever within West Africa. </w:t>
      </w:r>
      <w:r w:rsidRPr="00384414">
        <w:rPr>
          <w:rFonts w:ascii="Calibri" w:hAnsi="Calibri" w:cs="Calibri"/>
          <w:i/>
          <w:iCs/>
        </w:rPr>
        <w:t>Biology</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doi:10.3390/biology9020026.</w:t>
      </w:r>
    </w:p>
    <w:p w14:paraId="07BB1F86" w14:textId="77777777" w:rsidR="00384414" w:rsidRPr="00384414" w:rsidRDefault="00384414" w:rsidP="00384414">
      <w:pPr>
        <w:pStyle w:val="Bibliography"/>
        <w:rPr>
          <w:rFonts w:ascii="Calibri" w:hAnsi="Calibri" w:cs="Calibri"/>
        </w:rPr>
      </w:pPr>
      <w:r w:rsidRPr="00384414">
        <w:rPr>
          <w:rFonts w:ascii="Calibri" w:hAnsi="Calibri" w:cs="Calibri"/>
        </w:rPr>
        <w:t xml:space="preserve">11. </w:t>
      </w:r>
      <w:r w:rsidRPr="00384414">
        <w:rPr>
          <w:rFonts w:ascii="Calibri" w:hAnsi="Calibri" w:cs="Calibri"/>
        </w:rPr>
        <w:tab/>
        <w:t xml:space="preserve">Whitmer, S.L.M.; Strecker, T.; Cadar, D.; Dienes, H.P.; Faber, K.; Patel, K.; Brown, S.M.; Davis, W.G.; Klena, J.D.; Rollin, P.E.; et al. New Lineage of Lassa Virus, Togo, 2016. </w:t>
      </w:r>
      <w:r w:rsidRPr="00384414">
        <w:rPr>
          <w:rFonts w:ascii="Calibri" w:hAnsi="Calibri" w:cs="Calibri"/>
          <w:i/>
          <w:iCs/>
        </w:rPr>
        <w:t>Emerging Infectious Diseases</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xml:space="preserve">, </w:t>
      </w:r>
      <w:r w:rsidRPr="00384414">
        <w:rPr>
          <w:rFonts w:ascii="Calibri" w:hAnsi="Calibri" w:cs="Calibri"/>
          <w:i/>
          <w:iCs/>
        </w:rPr>
        <w:t>24</w:t>
      </w:r>
      <w:r w:rsidRPr="00384414">
        <w:rPr>
          <w:rFonts w:ascii="Calibri" w:hAnsi="Calibri" w:cs="Calibri"/>
        </w:rPr>
        <w:t>, 599–602, doi:10.3201/eid2403.171905.</w:t>
      </w:r>
    </w:p>
    <w:p w14:paraId="30B50ED4" w14:textId="77777777" w:rsidR="00384414" w:rsidRPr="00384414" w:rsidRDefault="00384414" w:rsidP="00384414">
      <w:pPr>
        <w:pStyle w:val="Bibliography"/>
        <w:rPr>
          <w:rFonts w:ascii="Calibri" w:hAnsi="Calibri" w:cs="Calibri"/>
        </w:rPr>
      </w:pPr>
      <w:r w:rsidRPr="00384414">
        <w:rPr>
          <w:rFonts w:ascii="Calibri" w:hAnsi="Calibri" w:cs="Calibri"/>
        </w:rPr>
        <w:t xml:space="preserve">12. </w:t>
      </w:r>
      <w:r w:rsidRPr="00384414">
        <w:rPr>
          <w:rFonts w:ascii="Calibri" w:hAnsi="Calibri" w:cs="Calibri"/>
        </w:rPr>
        <w:tab/>
        <w:t xml:space="preserve">Okoro, O.A.; Bamgboye, E.; Dan-Nwafor, C.; Umeokonkwo, C.; Ilori, E.; Yashe, R.; Balogun, M.; Nguku, P.; Ihekweazu, C. Descriptive Epidemiology of Lassa Fever in Nigeria, 2012-2017. </w:t>
      </w:r>
      <w:r w:rsidRPr="00384414">
        <w:rPr>
          <w:rFonts w:ascii="Calibri" w:hAnsi="Calibri" w:cs="Calibri"/>
          <w:i/>
          <w:iCs/>
        </w:rPr>
        <w:t>Pan Afr Med J</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xml:space="preserve">, </w:t>
      </w:r>
      <w:r w:rsidRPr="00384414">
        <w:rPr>
          <w:rFonts w:ascii="Calibri" w:hAnsi="Calibri" w:cs="Calibri"/>
          <w:i/>
          <w:iCs/>
        </w:rPr>
        <w:t>37</w:t>
      </w:r>
      <w:r w:rsidRPr="00384414">
        <w:rPr>
          <w:rFonts w:ascii="Calibri" w:hAnsi="Calibri" w:cs="Calibri"/>
        </w:rPr>
        <w:t>, 15, doi:10.11604/pamj.2020.37.15.21160.</w:t>
      </w:r>
    </w:p>
    <w:p w14:paraId="2D06A8DE" w14:textId="77777777" w:rsidR="00384414" w:rsidRPr="00384414" w:rsidRDefault="00384414" w:rsidP="00384414">
      <w:pPr>
        <w:pStyle w:val="Bibliography"/>
        <w:rPr>
          <w:rFonts w:ascii="Calibri" w:hAnsi="Calibri" w:cs="Calibri"/>
        </w:rPr>
      </w:pPr>
      <w:r w:rsidRPr="00384414">
        <w:rPr>
          <w:rFonts w:ascii="Calibri" w:hAnsi="Calibri" w:cs="Calibri"/>
        </w:rPr>
        <w:t xml:space="preserve">13. </w:t>
      </w:r>
      <w:r w:rsidRPr="00384414">
        <w:rPr>
          <w:rFonts w:ascii="Calibri" w:hAnsi="Calibri" w:cs="Calibri"/>
        </w:rPr>
        <w:tab/>
        <w:t xml:space="preserve">Bangura, U.; Buanie, J.; Lamin, J.; Davis, C.; Bongo, G.N.; Dawson, M.; Ansumana, R.; Sondufu, D.; Thomson, E.C.; Sahr, F.; et al. Lassa Virus Circulation in Small Mammal Populations in Bo District, Sierra Leone. </w:t>
      </w:r>
      <w:r w:rsidRPr="00384414">
        <w:rPr>
          <w:rFonts w:ascii="Calibri" w:hAnsi="Calibri" w:cs="Calibri"/>
          <w:i/>
          <w:iCs/>
        </w:rPr>
        <w:t>BIOLOGY-BASEL</w:t>
      </w:r>
      <w:r w:rsidRPr="00384414">
        <w:rPr>
          <w:rFonts w:ascii="Calibri" w:hAnsi="Calibri" w:cs="Calibri"/>
        </w:rPr>
        <w:t xml:space="preserve"> 2021, </w:t>
      </w:r>
      <w:r w:rsidRPr="00384414">
        <w:rPr>
          <w:rFonts w:ascii="Calibri" w:hAnsi="Calibri" w:cs="Calibri"/>
          <w:i/>
          <w:iCs/>
        </w:rPr>
        <w:t>10</w:t>
      </w:r>
      <w:r w:rsidRPr="00384414">
        <w:rPr>
          <w:rFonts w:ascii="Calibri" w:hAnsi="Calibri" w:cs="Calibri"/>
        </w:rPr>
        <w:t>.</w:t>
      </w:r>
    </w:p>
    <w:p w14:paraId="73891BEB" w14:textId="77777777" w:rsidR="00384414" w:rsidRPr="00384414" w:rsidRDefault="00384414" w:rsidP="00384414">
      <w:pPr>
        <w:pStyle w:val="Bibliography"/>
        <w:rPr>
          <w:rFonts w:ascii="Calibri" w:hAnsi="Calibri" w:cs="Calibri"/>
        </w:rPr>
      </w:pPr>
      <w:r w:rsidRPr="00384414">
        <w:rPr>
          <w:rFonts w:ascii="Calibri" w:hAnsi="Calibri" w:cs="Calibri"/>
        </w:rPr>
        <w:t xml:space="preserve">14. </w:t>
      </w:r>
      <w:r w:rsidRPr="00384414">
        <w:rPr>
          <w:rFonts w:ascii="Calibri" w:hAnsi="Calibri" w:cs="Calibri"/>
        </w:rPr>
        <w:tab/>
        <w:t xml:space="preserve">Forni, D.; Sironi, M. Population Structure of Lassa Mammarenavirus in West Africa. </w:t>
      </w:r>
      <w:r w:rsidRPr="00384414">
        <w:rPr>
          <w:rFonts w:ascii="Calibri" w:hAnsi="Calibri" w:cs="Calibri"/>
          <w:i/>
          <w:iCs/>
        </w:rPr>
        <w:t>Viruses</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xml:space="preserve">, </w:t>
      </w:r>
      <w:r w:rsidRPr="00384414">
        <w:rPr>
          <w:rFonts w:ascii="Calibri" w:hAnsi="Calibri" w:cs="Calibri"/>
          <w:i/>
          <w:iCs/>
        </w:rPr>
        <w:t>12</w:t>
      </w:r>
      <w:r w:rsidRPr="00384414">
        <w:rPr>
          <w:rFonts w:ascii="Calibri" w:hAnsi="Calibri" w:cs="Calibri"/>
        </w:rPr>
        <w:t>, 437.</w:t>
      </w:r>
    </w:p>
    <w:p w14:paraId="6E010D51" w14:textId="77777777" w:rsidR="00384414" w:rsidRPr="00384414" w:rsidRDefault="00384414" w:rsidP="00384414">
      <w:pPr>
        <w:pStyle w:val="Bibliography"/>
        <w:rPr>
          <w:rFonts w:ascii="Calibri" w:hAnsi="Calibri" w:cs="Calibri"/>
        </w:rPr>
      </w:pPr>
      <w:r w:rsidRPr="00384414">
        <w:rPr>
          <w:rFonts w:ascii="Calibri" w:hAnsi="Calibri" w:cs="Calibri"/>
        </w:rPr>
        <w:t xml:space="preserve">15. </w:t>
      </w:r>
      <w:r w:rsidRPr="00384414">
        <w:rPr>
          <w:rFonts w:ascii="Calibri" w:hAnsi="Calibri" w:cs="Calibri"/>
        </w:rPr>
        <w:tab/>
        <w:t xml:space="preserve">Lecompte, E.; Fichet-Calvet, E.; Daffis, S.; Koulémou, K.; Sylla, O.; Kourouma, F.; Doré, A.; Soropogui, B.; Aniskin, V.; Allali, B.; et al. Mastomys Natalensis and Lassa Fever, West Africa. </w:t>
      </w:r>
      <w:r w:rsidRPr="00384414">
        <w:rPr>
          <w:rFonts w:ascii="Calibri" w:hAnsi="Calibri" w:cs="Calibri"/>
          <w:i/>
          <w:iCs/>
        </w:rPr>
        <w:t>Emerging Infectious Diseases</w:t>
      </w:r>
      <w:r w:rsidRPr="00384414">
        <w:rPr>
          <w:rFonts w:ascii="Calibri" w:hAnsi="Calibri" w:cs="Calibri"/>
        </w:rPr>
        <w:t xml:space="preserve"> </w:t>
      </w:r>
      <w:r w:rsidRPr="00384414">
        <w:rPr>
          <w:rFonts w:ascii="Calibri" w:hAnsi="Calibri" w:cs="Calibri"/>
          <w:b/>
          <w:bCs/>
        </w:rPr>
        <w:t>2006</w:t>
      </w:r>
      <w:r w:rsidRPr="00384414">
        <w:rPr>
          <w:rFonts w:ascii="Calibri" w:hAnsi="Calibri" w:cs="Calibri"/>
        </w:rPr>
        <w:t>, doi:10.3201/eid1212.060812.</w:t>
      </w:r>
    </w:p>
    <w:p w14:paraId="3968BB83" w14:textId="77777777" w:rsidR="00384414" w:rsidRPr="00384414" w:rsidRDefault="00384414" w:rsidP="00384414">
      <w:pPr>
        <w:pStyle w:val="Bibliography"/>
        <w:rPr>
          <w:rFonts w:ascii="Calibri" w:hAnsi="Calibri" w:cs="Calibri"/>
        </w:rPr>
      </w:pPr>
      <w:r w:rsidRPr="00384414">
        <w:rPr>
          <w:rFonts w:ascii="Calibri" w:hAnsi="Calibri" w:cs="Calibri"/>
        </w:rPr>
        <w:t xml:space="preserve">16. </w:t>
      </w:r>
      <w:r w:rsidRPr="00384414">
        <w:rPr>
          <w:rFonts w:ascii="Calibri" w:hAnsi="Calibri" w:cs="Calibri"/>
        </w:rPr>
        <w:tab/>
        <w:t xml:space="preserve">Wulff, H.; Fabiyi, A.; Monath, T.P. Recent Isolations of Lassa Virus from Nigerian Rodents. </w:t>
      </w:r>
      <w:r w:rsidRPr="00384414">
        <w:rPr>
          <w:rFonts w:ascii="Calibri" w:hAnsi="Calibri" w:cs="Calibri"/>
          <w:i/>
          <w:iCs/>
        </w:rPr>
        <w:t>Bull World Health Organ</w:t>
      </w:r>
      <w:r w:rsidRPr="00384414">
        <w:rPr>
          <w:rFonts w:ascii="Calibri" w:hAnsi="Calibri" w:cs="Calibri"/>
        </w:rPr>
        <w:t xml:space="preserve"> </w:t>
      </w:r>
      <w:r w:rsidRPr="00384414">
        <w:rPr>
          <w:rFonts w:ascii="Calibri" w:hAnsi="Calibri" w:cs="Calibri"/>
          <w:b/>
          <w:bCs/>
        </w:rPr>
        <w:t>1975</w:t>
      </w:r>
      <w:r w:rsidRPr="00384414">
        <w:rPr>
          <w:rFonts w:ascii="Calibri" w:hAnsi="Calibri" w:cs="Calibri"/>
        </w:rPr>
        <w:t xml:space="preserve">, </w:t>
      </w:r>
      <w:r w:rsidRPr="00384414">
        <w:rPr>
          <w:rFonts w:ascii="Calibri" w:hAnsi="Calibri" w:cs="Calibri"/>
          <w:i/>
          <w:iCs/>
        </w:rPr>
        <w:t>52</w:t>
      </w:r>
      <w:r w:rsidRPr="00384414">
        <w:rPr>
          <w:rFonts w:ascii="Calibri" w:hAnsi="Calibri" w:cs="Calibri"/>
        </w:rPr>
        <w:t>, 609–613, doi:PMC2366652.</w:t>
      </w:r>
    </w:p>
    <w:p w14:paraId="01EE5767" w14:textId="77777777" w:rsidR="00384414" w:rsidRPr="00384414" w:rsidRDefault="00384414" w:rsidP="00384414">
      <w:pPr>
        <w:pStyle w:val="Bibliography"/>
        <w:rPr>
          <w:rFonts w:ascii="Calibri" w:hAnsi="Calibri" w:cs="Calibri"/>
        </w:rPr>
      </w:pPr>
      <w:r w:rsidRPr="00384414">
        <w:rPr>
          <w:rFonts w:ascii="Calibri" w:hAnsi="Calibri" w:cs="Calibri"/>
        </w:rPr>
        <w:t xml:space="preserve">17. </w:t>
      </w:r>
      <w:r w:rsidRPr="00384414">
        <w:rPr>
          <w:rFonts w:ascii="Calibri" w:hAnsi="Calibri" w:cs="Calibri"/>
        </w:rPr>
        <w:tab/>
        <w:t xml:space="preserve">Yadouleton, A.; Agolinou, A.; Kourouma, F.; Saizonou, R.; Pahlmann, M.; Bedié, S.K.; Bankolé, H.; Becker-Ziaja, B.; Gbaguidi, F.; Thielebein, A.; et al. Lassa Virus in Pygmy Mice, Benin, 2016-2017. </w:t>
      </w:r>
      <w:r w:rsidRPr="00384414">
        <w:rPr>
          <w:rFonts w:ascii="Calibri" w:hAnsi="Calibri" w:cs="Calibri"/>
          <w:i/>
          <w:iCs/>
        </w:rPr>
        <w:t>Emerging Infectious Diseases</w:t>
      </w:r>
      <w:r w:rsidRPr="00384414">
        <w:rPr>
          <w:rFonts w:ascii="Calibri" w:hAnsi="Calibri" w:cs="Calibri"/>
        </w:rPr>
        <w:t xml:space="preserve"> </w:t>
      </w:r>
      <w:r w:rsidRPr="00384414">
        <w:rPr>
          <w:rFonts w:ascii="Calibri" w:hAnsi="Calibri" w:cs="Calibri"/>
          <w:b/>
          <w:bCs/>
        </w:rPr>
        <w:t>2019</w:t>
      </w:r>
      <w:r w:rsidRPr="00384414">
        <w:rPr>
          <w:rFonts w:ascii="Calibri" w:hAnsi="Calibri" w:cs="Calibri"/>
        </w:rPr>
        <w:t>, doi:10.3201/eid2510.180523.</w:t>
      </w:r>
    </w:p>
    <w:p w14:paraId="2F9BB07C" w14:textId="77777777" w:rsidR="00384414" w:rsidRPr="00384414" w:rsidRDefault="00384414" w:rsidP="00384414">
      <w:pPr>
        <w:pStyle w:val="Bibliography"/>
        <w:rPr>
          <w:rFonts w:ascii="Calibri" w:hAnsi="Calibri" w:cs="Calibri"/>
        </w:rPr>
      </w:pPr>
      <w:r w:rsidRPr="00384414">
        <w:rPr>
          <w:rFonts w:ascii="Calibri" w:hAnsi="Calibri" w:cs="Calibri"/>
        </w:rPr>
        <w:t xml:space="preserve">18. </w:t>
      </w:r>
      <w:r w:rsidRPr="00384414">
        <w:rPr>
          <w:rFonts w:ascii="Calibri" w:hAnsi="Calibri" w:cs="Calibri"/>
        </w:rPr>
        <w:tab/>
        <w:t xml:space="preserve">Oti, V.B. A Reemerging Lassa Virus: Aspects of Its Structure, Replication, Pathogenicity and Diagnosis. In </w:t>
      </w:r>
      <w:r w:rsidRPr="00384414">
        <w:rPr>
          <w:rFonts w:ascii="Calibri" w:hAnsi="Calibri" w:cs="Calibri"/>
          <w:i/>
          <w:iCs/>
        </w:rPr>
        <w:t>Current Topics in Tropical Emerging Diseases and Travel Medicine</w:t>
      </w:r>
      <w:r w:rsidRPr="00384414">
        <w:rPr>
          <w:rFonts w:ascii="Calibri" w:hAnsi="Calibri" w:cs="Calibri"/>
        </w:rPr>
        <w:t>; Alfonso J. Rodriguez-Morales, Ed.; BoD – Books on Demand, 2018.</w:t>
      </w:r>
    </w:p>
    <w:p w14:paraId="02CE4305" w14:textId="77777777" w:rsidR="00384414" w:rsidRPr="00384414" w:rsidRDefault="00384414" w:rsidP="00384414">
      <w:pPr>
        <w:pStyle w:val="Bibliography"/>
        <w:rPr>
          <w:rFonts w:ascii="Calibri" w:hAnsi="Calibri" w:cs="Calibri"/>
        </w:rPr>
      </w:pPr>
      <w:r w:rsidRPr="00384414">
        <w:rPr>
          <w:rFonts w:ascii="Calibri" w:hAnsi="Calibri" w:cs="Calibri"/>
        </w:rPr>
        <w:t xml:space="preserve">19. </w:t>
      </w:r>
      <w:r w:rsidRPr="00384414">
        <w:rPr>
          <w:rFonts w:ascii="Calibri" w:hAnsi="Calibri" w:cs="Calibri"/>
        </w:rPr>
        <w:tab/>
        <w:t xml:space="preserve">Lo Iacono, G.; Cunningham, A.A.; Fichet-Calvet, E.; Garry, R.F.; Grant, D.S.; Khan, S.H.; Leach, M.; Moses, L.M.; Schieffelin, J.S.; Shaffer, J.G.; et al. Using Modelling to Disentangle the Relative Contributions of Zoonotic and Anthroponotic Transmission: The Case of Lassa Fever. </w:t>
      </w:r>
      <w:r w:rsidRPr="00384414">
        <w:rPr>
          <w:rFonts w:ascii="Calibri" w:hAnsi="Calibri" w:cs="Calibri"/>
          <w:i/>
          <w:iCs/>
        </w:rPr>
        <w:t>PLoS Neglected Tropical Diseases</w:t>
      </w:r>
      <w:r w:rsidRPr="00384414">
        <w:rPr>
          <w:rFonts w:ascii="Calibri" w:hAnsi="Calibri" w:cs="Calibri"/>
        </w:rPr>
        <w:t xml:space="preserve"> </w:t>
      </w:r>
      <w:r w:rsidRPr="00384414">
        <w:rPr>
          <w:rFonts w:ascii="Calibri" w:hAnsi="Calibri" w:cs="Calibri"/>
          <w:b/>
          <w:bCs/>
        </w:rPr>
        <w:t>2015</w:t>
      </w:r>
      <w:r w:rsidRPr="00384414">
        <w:rPr>
          <w:rFonts w:ascii="Calibri" w:hAnsi="Calibri" w:cs="Calibri"/>
        </w:rPr>
        <w:t>, doi:10.1371/journal.pntd.0003398.</w:t>
      </w:r>
    </w:p>
    <w:p w14:paraId="3DEDC340" w14:textId="77777777" w:rsidR="00384414" w:rsidRPr="00384414" w:rsidRDefault="00384414" w:rsidP="00384414">
      <w:pPr>
        <w:pStyle w:val="Bibliography"/>
        <w:rPr>
          <w:rFonts w:ascii="Calibri" w:hAnsi="Calibri" w:cs="Calibri"/>
        </w:rPr>
      </w:pPr>
      <w:r w:rsidRPr="00384414">
        <w:rPr>
          <w:rFonts w:ascii="Calibri" w:hAnsi="Calibri" w:cs="Calibri"/>
        </w:rPr>
        <w:t xml:space="preserve">20. </w:t>
      </w:r>
      <w:r w:rsidRPr="00384414">
        <w:rPr>
          <w:rFonts w:ascii="Calibri" w:hAnsi="Calibri" w:cs="Calibri"/>
        </w:rPr>
        <w:tab/>
        <w:t xml:space="preserve">Hallam, S.J.; Koma, T.; Maruyama, J.; Paessler, S. Review of Mammarenavirus Biology and Replication. </w:t>
      </w:r>
      <w:r w:rsidRPr="00384414">
        <w:rPr>
          <w:rFonts w:ascii="Calibri" w:hAnsi="Calibri" w:cs="Calibri"/>
          <w:i/>
          <w:iCs/>
        </w:rPr>
        <w:t>Frontiers in Microbiology</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xml:space="preserve">, </w:t>
      </w:r>
      <w:r w:rsidRPr="00384414">
        <w:rPr>
          <w:rFonts w:ascii="Calibri" w:hAnsi="Calibri" w:cs="Calibri"/>
          <w:i/>
          <w:iCs/>
        </w:rPr>
        <w:t>9</w:t>
      </w:r>
      <w:r w:rsidRPr="00384414">
        <w:rPr>
          <w:rFonts w:ascii="Calibri" w:hAnsi="Calibri" w:cs="Calibri"/>
        </w:rPr>
        <w:t>, 1–8, doi:10.3389/fmicb.2018.01751.</w:t>
      </w:r>
    </w:p>
    <w:p w14:paraId="65683D13" w14:textId="77777777" w:rsidR="00384414" w:rsidRPr="00384414" w:rsidRDefault="00384414" w:rsidP="00384414">
      <w:pPr>
        <w:pStyle w:val="Bibliography"/>
        <w:rPr>
          <w:rFonts w:ascii="Calibri" w:hAnsi="Calibri" w:cs="Calibri"/>
        </w:rPr>
      </w:pPr>
      <w:r w:rsidRPr="00384414">
        <w:rPr>
          <w:rFonts w:ascii="Calibri" w:hAnsi="Calibri" w:cs="Calibri"/>
        </w:rPr>
        <w:t xml:space="preserve">21. </w:t>
      </w:r>
      <w:r w:rsidRPr="00384414">
        <w:rPr>
          <w:rFonts w:ascii="Calibri" w:hAnsi="Calibri" w:cs="Calibri"/>
        </w:rPr>
        <w:tab/>
        <w:t xml:space="preserve">Günther, S.; Lenz, O. Lassa Virus. </w:t>
      </w:r>
      <w:r w:rsidRPr="00384414">
        <w:rPr>
          <w:rFonts w:ascii="Calibri" w:hAnsi="Calibri" w:cs="Calibri"/>
          <w:i/>
          <w:iCs/>
        </w:rPr>
        <w:t>Critical Reviews in Clinical Laboratory Sciences</w:t>
      </w:r>
      <w:r w:rsidRPr="00384414">
        <w:rPr>
          <w:rFonts w:ascii="Calibri" w:hAnsi="Calibri" w:cs="Calibri"/>
        </w:rPr>
        <w:t xml:space="preserve"> 2004.</w:t>
      </w:r>
    </w:p>
    <w:p w14:paraId="6AFBF60A" w14:textId="77777777" w:rsidR="00384414" w:rsidRPr="00384414" w:rsidRDefault="00384414" w:rsidP="00384414">
      <w:pPr>
        <w:pStyle w:val="Bibliography"/>
        <w:rPr>
          <w:rFonts w:ascii="Calibri" w:hAnsi="Calibri" w:cs="Calibri"/>
        </w:rPr>
      </w:pPr>
      <w:r w:rsidRPr="00384414">
        <w:rPr>
          <w:rFonts w:ascii="Calibri" w:hAnsi="Calibri" w:cs="Calibri"/>
        </w:rPr>
        <w:lastRenderedPageBreak/>
        <w:t xml:space="preserve">22. </w:t>
      </w:r>
      <w:r w:rsidRPr="00384414">
        <w:rPr>
          <w:rFonts w:ascii="Calibri" w:hAnsi="Calibri" w:cs="Calibri"/>
        </w:rPr>
        <w:tab/>
        <w:t xml:space="preserve">Welch, S.R.; Scholte, F.E.M.; Albariño, C.G.; Kainulainen, M.H.; Coleman-McCray, J.D.; Guerrero, L.W.; Chakrabarti, A.K.; Klena, J.D.; Nichol, S.T.; Spengler, J.R.; et al. The S Genome Segment Is Sufficient to Maintain Pathogenicity in Intra-Clade Lassa Virus Reassortants in a Guinea Pig Model. </w:t>
      </w:r>
      <w:r w:rsidRPr="00384414">
        <w:rPr>
          <w:rFonts w:ascii="Calibri" w:hAnsi="Calibri" w:cs="Calibri"/>
          <w:i/>
          <w:iCs/>
        </w:rPr>
        <w:t>Frontiers in Cellular and Infection Microbiology</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xml:space="preserve">, </w:t>
      </w:r>
      <w:r w:rsidRPr="00384414">
        <w:rPr>
          <w:rFonts w:ascii="Calibri" w:hAnsi="Calibri" w:cs="Calibri"/>
          <w:i/>
          <w:iCs/>
        </w:rPr>
        <w:t>8</w:t>
      </w:r>
      <w:r w:rsidRPr="00384414">
        <w:rPr>
          <w:rFonts w:ascii="Calibri" w:hAnsi="Calibri" w:cs="Calibri"/>
        </w:rPr>
        <w:t>.</w:t>
      </w:r>
    </w:p>
    <w:p w14:paraId="5F1ACC4D" w14:textId="77777777" w:rsidR="00384414" w:rsidRPr="00384414" w:rsidRDefault="00384414" w:rsidP="00384414">
      <w:pPr>
        <w:pStyle w:val="Bibliography"/>
        <w:rPr>
          <w:rFonts w:ascii="Calibri" w:hAnsi="Calibri" w:cs="Calibri"/>
        </w:rPr>
      </w:pPr>
      <w:r w:rsidRPr="00384414">
        <w:rPr>
          <w:rFonts w:ascii="Calibri" w:hAnsi="Calibri" w:cs="Calibri"/>
        </w:rPr>
        <w:t xml:space="preserve">23. </w:t>
      </w:r>
      <w:r w:rsidRPr="00384414">
        <w:rPr>
          <w:rFonts w:ascii="Calibri" w:hAnsi="Calibri" w:cs="Calibri"/>
        </w:rPr>
        <w:tab/>
        <w:t xml:space="preserve">Klitting, R.; Kafetzopoulou, L.E.; Thiery, W.; Dudas, G.; Gryseels, S.; Kotamarthi, A.; Vrancken, B.; Gangavarapu, K.; Momoh, M.; Sandi, J.D.; et al. </w:t>
      </w:r>
      <w:r w:rsidRPr="00384414">
        <w:rPr>
          <w:rFonts w:ascii="Calibri" w:hAnsi="Calibri" w:cs="Calibri"/>
          <w:i/>
          <w:iCs/>
        </w:rPr>
        <w:t>Predicting the Evolution of Lassa Virus Endemic Area and Population at Risk over the next Decades</w:t>
      </w:r>
      <w:r w:rsidRPr="00384414">
        <w:rPr>
          <w:rFonts w:ascii="Calibri" w:hAnsi="Calibri" w:cs="Calibri"/>
        </w:rPr>
        <w:t>; Microbiology, 2021;</w:t>
      </w:r>
    </w:p>
    <w:p w14:paraId="221C8AC1" w14:textId="77777777" w:rsidR="00384414" w:rsidRPr="00384414" w:rsidRDefault="00384414" w:rsidP="00384414">
      <w:pPr>
        <w:pStyle w:val="Bibliography"/>
        <w:rPr>
          <w:rFonts w:ascii="Calibri" w:hAnsi="Calibri" w:cs="Calibri"/>
        </w:rPr>
      </w:pPr>
      <w:r w:rsidRPr="00384414">
        <w:rPr>
          <w:rFonts w:ascii="Calibri" w:hAnsi="Calibri" w:cs="Calibri"/>
        </w:rPr>
        <w:t xml:space="preserve">24. </w:t>
      </w:r>
      <w:r w:rsidRPr="00384414">
        <w:rPr>
          <w:rFonts w:ascii="Calibri" w:hAnsi="Calibri" w:cs="Calibri"/>
        </w:rPr>
        <w:tab/>
        <w:t>National Center for Biotechnology Information National Center for Biotechnology Information Available online: https://www.ncbi.nlm.nih.gov/ (accessed on 3 February 2022).</w:t>
      </w:r>
    </w:p>
    <w:p w14:paraId="3C03CD5A" w14:textId="77777777" w:rsidR="00384414" w:rsidRPr="00384414" w:rsidRDefault="00384414" w:rsidP="00384414">
      <w:pPr>
        <w:pStyle w:val="Bibliography"/>
        <w:rPr>
          <w:rFonts w:ascii="Calibri" w:hAnsi="Calibri" w:cs="Calibri"/>
        </w:rPr>
      </w:pPr>
      <w:r w:rsidRPr="00384414">
        <w:rPr>
          <w:rFonts w:ascii="Calibri" w:hAnsi="Calibri" w:cs="Calibri"/>
        </w:rPr>
        <w:t xml:space="preserve">25. </w:t>
      </w:r>
      <w:r w:rsidRPr="00384414">
        <w:rPr>
          <w:rFonts w:ascii="Calibri" w:hAnsi="Calibri" w:cs="Calibri"/>
        </w:rPr>
        <w:tab/>
        <w:t>Becker, G.; Lawrence, M. Genbankr: Parsing GenBank Files into Semantically Useful Objects 2021.</w:t>
      </w:r>
    </w:p>
    <w:p w14:paraId="78E9DB38" w14:textId="77777777" w:rsidR="00384414" w:rsidRPr="00384414" w:rsidRDefault="00384414" w:rsidP="00384414">
      <w:pPr>
        <w:pStyle w:val="Bibliography"/>
        <w:rPr>
          <w:rFonts w:ascii="Calibri" w:hAnsi="Calibri" w:cs="Calibri"/>
        </w:rPr>
      </w:pPr>
      <w:r w:rsidRPr="00384414">
        <w:rPr>
          <w:rFonts w:ascii="Calibri" w:hAnsi="Calibri" w:cs="Calibri"/>
        </w:rPr>
        <w:t xml:space="preserve">26. </w:t>
      </w:r>
      <w:r w:rsidRPr="00384414">
        <w:rPr>
          <w:rFonts w:ascii="Calibri" w:hAnsi="Calibri" w:cs="Calibri"/>
        </w:rPr>
        <w:tab/>
        <w:t>R Core Team R: A Language and Environment for Statistical Computing 2021.</w:t>
      </w:r>
    </w:p>
    <w:p w14:paraId="3E8BF844" w14:textId="77777777" w:rsidR="00384414" w:rsidRPr="00384414" w:rsidRDefault="00384414" w:rsidP="00384414">
      <w:pPr>
        <w:pStyle w:val="Bibliography"/>
        <w:rPr>
          <w:rFonts w:ascii="Calibri" w:hAnsi="Calibri" w:cs="Calibri"/>
        </w:rPr>
      </w:pPr>
      <w:r w:rsidRPr="00384414">
        <w:rPr>
          <w:rFonts w:ascii="Calibri" w:hAnsi="Calibri" w:cs="Calibri"/>
        </w:rPr>
        <w:t xml:space="preserve">27. </w:t>
      </w:r>
      <w:r w:rsidRPr="00384414">
        <w:rPr>
          <w:rFonts w:ascii="Calibri" w:hAnsi="Calibri" w:cs="Calibri"/>
        </w:rPr>
        <w:tab/>
        <w:t xml:space="preserve">Kahle, D.; Wickham, H. Ggmap: Spatial Visualization with Ggplot2. </w:t>
      </w:r>
      <w:r w:rsidRPr="00384414">
        <w:rPr>
          <w:rFonts w:ascii="Calibri" w:hAnsi="Calibri" w:cs="Calibri"/>
          <w:i/>
          <w:iCs/>
        </w:rPr>
        <w:t>The R Journal</w:t>
      </w:r>
      <w:r w:rsidRPr="00384414">
        <w:rPr>
          <w:rFonts w:ascii="Calibri" w:hAnsi="Calibri" w:cs="Calibri"/>
        </w:rPr>
        <w:t xml:space="preserve"> </w:t>
      </w:r>
      <w:r w:rsidRPr="00384414">
        <w:rPr>
          <w:rFonts w:ascii="Calibri" w:hAnsi="Calibri" w:cs="Calibri"/>
          <w:b/>
          <w:bCs/>
        </w:rPr>
        <w:t>2013</w:t>
      </w:r>
      <w:r w:rsidRPr="00384414">
        <w:rPr>
          <w:rFonts w:ascii="Calibri" w:hAnsi="Calibri" w:cs="Calibri"/>
        </w:rPr>
        <w:t xml:space="preserve">, </w:t>
      </w:r>
      <w:r w:rsidRPr="00384414">
        <w:rPr>
          <w:rFonts w:ascii="Calibri" w:hAnsi="Calibri" w:cs="Calibri"/>
          <w:i/>
          <w:iCs/>
        </w:rPr>
        <w:t>5</w:t>
      </w:r>
      <w:r w:rsidRPr="00384414">
        <w:rPr>
          <w:rFonts w:ascii="Calibri" w:hAnsi="Calibri" w:cs="Calibri"/>
        </w:rPr>
        <w:t>, 144–161, doi:10.32614/RJ-2013-014.</w:t>
      </w:r>
    </w:p>
    <w:p w14:paraId="1AC02B89" w14:textId="77777777" w:rsidR="00384414" w:rsidRPr="00384414" w:rsidRDefault="00384414" w:rsidP="00384414">
      <w:pPr>
        <w:pStyle w:val="Bibliography"/>
        <w:rPr>
          <w:rFonts w:ascii="Calibri" w:hAnsi="Calibri" w:cs="Calibri"/>
        </w:rPr>
      </w:pPr>
      <w:r w:rsidRPr="00384414">
        <w:rPr>
          <w:rFonts w:ascii="Calibri" w:hAnsi="Calibri" w:cs="Calibri"/>
        </w:rPr>
        <w:t xml:space="preserve">28. </w:t>
      </w:r>
      <w:r w:rsidRPr="00384414">
        <w:rPr>
          <w:rFonts w:ascii="Calibri" w:hAnsi="Calibri" w:cs="Calibri"/>
        </w:rPr>
        <w:tab/>
        <w:t xml:space="preserve">Suchard, M.A.; Lemey, P.; Baele, G.; Ayres, D.L.; Drummond, A.J.; Rambaut, A. Bayesian Phylogenetic and Phylodynamic Data Integration Using BEAST 1.10. </w:t>
      </w:r>
      <w:r w:rsidRPr="00384414">
        <w:rPr>
          <w:rFonts w:ascii="Calibri" w:hAnsi="Calibri" w:cs="Calibri"/>
          <w:i/>
          <w:iCs/>
        </w:rPr>
        <w:t>Virus Evolution</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doi:10.1093/ve/vey016.</w:t>
      </w:r>
    </w:p>
    <w:p w14:paraId="5952F0A6" w14:textId="77777777" w:rsidR="00384414" w:rsidRPr="00384414" w:rsidRDefault="00384414" w:rsidP="00384414">
      <w:pPr>
        <w:pStyle w:val="Bibliography"/>
        <w:rPr>
          <w:rFonts w:ascii="Calibri" w:hAnsi="Calibri" w:cs="Calibri"/>
        </w:rPr>
      </w:pPr>
      <w:r w:rsidRPr="00384414">
        <w:rPr>
          <w:rFonts w:ascii="Calibri" w:hAnsi="Calibri" w:cs="Calibri"/>
        </w:rPr>
        <w:t xml:space="preserve">29. </w:t>
      </w:r>
      <w:r w:rsidRPr="00384414">
        <w:rPr>
          <w:rFonts w:ascii="Calibri" w:hAnsi="Calibri" w:cs="Calibri"/>
        </w:rPr>
        <w:tab/>
        <w:t xml:space="preserve">Olayemi, A.; Fichet-Calvet, E. Systematics, Ecology, and Host Switching: Attributes Affecting Emergence of the Lassa Virus in Rodents across Western Africa. </w:t>
      </w:r>
      <w:r w:rsidRPr="00384414">
        <w:rPr>
          <w:rFonts w:ascii="Calibri" w:hAnsi="Calibri" w:cs="Calibri"/>
          <w:i/>
          <w:iCs/>
        </w:rPr>
        <w:t>Viruses</w:t>
      </w:r>
      <w:r w:rsidRPr="00384414">
        <w:rPr>
          <w:rFonts w:ascii="Calibri" w:hAnsi="Calibri" w:cs="Calibri"/>
        </w:rPr>
        <w:t xml:space="preserve"> 2020.</w:t>
      </w:r>
    </w:p>
    <w:p w14:paraId="5DE6EDE3" w14:textId="77777777" w:rsidR="00384414" w:rsidRPr="00384414" w:rsidRDefault="00384414" w:rsidP="00384414">
      <w:pPr>
        <w:pStyle w:val="Bibliography"/>
        <w:rPr>
          <w:rFonts w:ascii="Calibri" w:hAnsi="Calibri" w:cs="Calibri"/>
        </w:rPr>
      </w:pPr>
      <w:r w:rsidRPr="00384414">
        <w:rPr>
          <w:rFonts w:ascii="Calibri" w:hAnsi="Calibri" w:cs="Calibri"/>
        </w:rPr>
        <w:t xml:space="preserve">30. </w:t>
      </w:r>
      <w:r w:rsidRPr="00384414">
        <w:rPr>
          <w:rFonts w:ascii="Calibri" w:hAnsi="Calibri" w:cs="Calibri"/>
        </w:rPr>
        <w:tab/>
        <w:t xml:space="preserve">Rambaut, A.; Drummond, A.J.; Xie, D.; Baele, G.; Suchard, M.A. Posterior Summarization in Bayesian Phylogenetics Using Tracer 1.7. </w:t>
      </w:r>
      <w:r w:rsidRPr="00384414">
        <w:rPr>
          <w:rFonts w:ascii="Calibri" w:hAnsi="Calibri" w:cs="Calibri"/>
          <w:i/>
          <w:iCs/>
        </w:rPr>
        <w:t>Systematic Biology</w:t>
      </w:r>
      <w:r w:rsidRPr="00384414">
        <w:rPr>
          <w:rFonts w:ascii="Calibri" w:hAnsi="Calibri" w:cs="Calibri"/>
        </w:rPr>
        <w:t xml:space="preserve"> </w:t>
      </w:r>
      <w:r w:rsidRPr="00384414">
        <w:rPr>
          <w:rFonts w:ascii="Calibri" w:hAnsi="Calibri" w:cs="Calibri"/>
          <w:b/>
          <w:bCs/>
        </w:rPr>
        <w:t>2018</w:t>
      </w:r>
      <w:r w:rsidRPr="00384414">
        <w:rPr>
          <w:rFonts w:ascii="Calibri" w:hAnsi="Calibri" w:cs="Calibri"/>
        </w:rPr>
        <w:t>, doi:10.1093/sysbio/syy032.</w:t>
      </w:r>
    </w:p>
    <w:p w14:paraId="7F4118A5" w14:textId="77777777" w:rsidR="00384414" w:rsidRPr="00384414" w:rsidRDefault="00384414" w:rsidP="00384414">
      <w:pPr>
        <w:pStyle w:val="Bibliography"/>
        <w:rPr>
          <w:rFonts w:ascii="Calibri" w:hAnsi="Calibri" w:cs="Calibri"/>
        </w:rPr>
      </w:pPr>
      <w:r w:rsidRPr="00384414">
        <w:rPr>
          <w:rFonts w:ascii="Calibri" w:hAnsi="Calibri" w:cs="Calibri"/>
        </w:rPr>
        <w:t xml:space="preserve">31. </w:t>
      </w:r>
      <w:r w:rsidRPr="00384414">
        <w:rPr>
          <w:rFonts w:ascii="Calibri" w:hAnsi="Calibri" w:cs="Calibri"/>
        </w:rPr>
        <w:tab/>
        <w:t xml:space="preserve">Lecompte, E.; Brouat, C.; Duplantier, J.M.; Galan, M.; Granjon, L.; Loiseau, A.; Mouline, K.; Cosson, J.F. Molecular Identification of Four Cryptic Species of Mastomys (Rodentia, Murinae). </w:t>
      </w:r>
      <w:r w:rsidRPr="00384414">
        <w:rPr>
          <w:rFonts w:ascii="Calibri" w:hAnsi="Calibri" w:cs="Calibri"/>
          <w:i/>
          <w:iCs/>
        </w:rPr>
        <w:t>Biochemical Systematics and Ecology</w:t>
      </w:r>
      <w:r w:rsidRPr="00384414">
        <w:rPr>
          <w:rFonts w:ascii="Calibri" w:hAnsi="Calibri" w:cs="Calibri"/>
        </w:rPr>
        <w:t xml:space="preserve"> </w:t>
      </w:r>
      <w:r w:rsidRPr="00384414">
        <w:rPr>
          <w:rFonts w:ascii="Calibri" w:hAnsi="Calibri" w:cs="Calibri"/>
          <w:b/>
          <w:bCs/>
        </w:rPr>
        <w:t>2005</w:t>
      </w:r>
      <w:r w:rsidRPr="00384414">
        <w:rPr>
          <w:rFonts w:ascii="Calibri" w:hAnsi="Calibri" w:cs="Calibri"/>
        </w:rPr>
        <w:t>, doi:10.1016/j.bse.2004.12.015.</w:t>
      </w:r>
    </w:p>
    <w:p w14:paraId="7F5B6374" w14:textId="77777777" w:rsidR="00384414" w:rsidRPr="00384414" w:rsidRDefault="00384414" w:rsidP="00384414">
      <w:pPr>
        <w:pStyle w:val="Bibliography"/>
        <w:rPr>
          <w:rFonts w:ascii="Calibri" w:hAnsi="Calibri" w:cs="Calibri"/>
        </w:rPr>
      </w:pPr>
      <w:r w:rsidRPr="00384414">
        <w:rPr>
          <w:rFonts w:ascii="Calibri" w:hAnsi="Calibri" w:cs="Calibri"/>
        </w:rPr>
        <w:t xml:space="preserve">32. </w:t>
      </w:r>
      <w:r w:rsidRPr="00384414">
        <w:rPr>
          <w:rFonts w:ascii="Calibri" w:hAnsi="Calibri" w:cs="Calibri"/>
        </w:rPr>
        <w:tab/>
        <w:t xml:space="preserve">Townsend Peterson, A.; Moses, L.M.; Bausch, D.G. Mapping Transmission Risk of Lassa Fever in West Africa: The Importance of Quality Control, Sampling Bias, and Error Weighting. </w:t>
      </w:r>
      <w:r w:rsidRPr="00384414">
        <w:rPr>
          <w:rFonts w:ascii="Calibri" w:hAnsi="Calibri" w:cs="Calibri"/>
          <w:i/>
          <w:iCs/>
        </w:rPr>
        <w:t>PLoS ONE</w:t>
      </w:r>
      <w:r w:rsidRPr="00384414">
        <w:rPr>
          <w:rFonts w:ascii="Calibri" w:hAnsi="Calibri" w:cs="Calibri"/>
        </w:rPr>
        <w:t xml:space="preserve"> </w:t>
      </w:r>
      <w:r w:rsidRPr="00384414">
        <w:rPr>
          <w:rFonts w:ascii="Calibri" w:hAnsi="Calibri" w:cs="Calibri"/>
          <w:b/>
          <w:bCs/>
        </w:rPr>
        <w:t>2014</w:t>
      </w:r>
      <w:r w:rsidRPr="00384414">
        <w:rPr>
          <w:rFonts w:ascii="Calibri" w:hAnsi="Calibri" w:cs="Calibri"/>
        </w:rPr>
        <w:t>, doi:10.1371/journal.pone.0100711.</w:t>
      </w:r>
    </w:p>
    <w:p w14:paraId="70036089" w14:textId="77777777" w:rsidR="00384414" w:rsidRPr="00384414" w:rsidRDefault="00384414" w:rsidP="00384414">
      <w:pPr>
        <w:pStyle w:val="Bibliography"/>
        <w:rPr>
          <w:rFonts w:ascii="Calibri" w:hAnsi="Calibri" w:cs="Calibri"/>
        </w:rPr>
      </w:pPr>
      <w:r w:rsidRPr="00384414">
        <w:rPr>
          <w:rFonts w:ascii="Calibri" w:hAnsi="Calibri" w:cs="Calibri"/>
        </w:rPr>
        <w:t xml:space="preserve">33. </w:t>
      </w:r>
      <w:r w:rsidRPr="00384414">
        <w:rPr>
          <w:rFonts w:ascii="Calibri" w:hAnsi="Calibri" w:cs="Calibri"/>
        </w:rPr>
        <w:tab/>
        <w:t xml:space="preserve">Ehichioya, D.U.; Hass, M.; Ölschläger, S.; Becker-Ziaja, B.; Onyebuchi Chukwu, C.O.; Coker, J.; Nasidi, A.; Ogugua, O.O.; Günther, S.; Omilabu, S.A. Lassa Fever, Nigeria, 2005-2008. </w:t>
      </w:r>
      <w:r w:rsidRPr="00384414">
        <w:rPr>
          <w:rFonts w:ascii="Calibri" w:hAnsi="Calibri" w:cs="Calibri"/>
          <w:i/>
          <w:iCs/>
        </w:rPr>
        <w:t>Emerging Infectious Diseases</w:t>
      </w:r>
      <w:r w:rsidRPr="00384414">
        <w:rPr>
          <w:rFonts w:ascii="Calibri" w:hAnsi="Calibri" w:cs="Calibri"/>
        </w:rPr>
        <w:t xml:space="preserve"> 2010.</w:t>
      </w:r>
    </w:p>
    <w:p w14:paraId="4C9B4A4D" w14:textId="77777777" w:rsidR="00384414" w:rsidRPr="00384414" w:rsidRDefault="00384414" w:rsidP="00384414">
      <w:pPr>
        <w:pStyle w:val="Bibliography"/>
        <w:rPr>
          <w:rFonts w:ascii="Calibri" w:hAnsi="Calibri" w:cs="Calibri"/>
        </w:rPr>
      </w:pPr>
      <w:r w:rsidRPr="00384414">
        <w:rPr>
          <w:rFonts w:ascii="Calibri" w:hAnsi="Calibri" w:cs="Calibri"/>
        </w:rPr>
        <w:t xml:space="preserve">34. </w:t>
      </w:r>
      <w:r w:rsidRPr="00384414">
        <w:rPr>
          <w:rFonts w:ascii="Calibri" w:hAnsi="Calibri" w:cs="Calibri"/>
        </w:rPr>
        <w:tab/>
        <w:t xml:space="preserve">Khan, S.H.; Goba, A.; Chu, M.; Roth, C.; Healing, T.; Marx, A.; Fair, J.; Guttieri, M.C.; Ferro, P.; Imes, T.; et al. New Opportunities for Field Research on the Pathogenesis and Treatment of Lassa Fever. </w:t>
      </w:r>
      <w:r w:rsidRPr="00384414">
        <w:rPr>
          <w:rFonts w:ascii="Calibri" w:hAnsi="Calibri" w:cs="Calibri"/>
          <w:i/>
          <w:iCs/>
        </w:rPr>
        <w:t>Antiviral Research</w:t>
      </w:r>
      <w:r w:rsidRPr="00384414">
        <w:rPr>
          <w:rFonts w:ascii="Calibri" w:hAnsi="Calibri" w:cs="Calibri"/>
        </w:rPr>
        <w:t xml:space="preserve"> </w:t>
      </w:r>
      <w:r w:rsidRPr="00384414">
        <w:rPr>
          <w:rFonts w:ascii="Calibri" w:hAnsi="Calibri" w:cs="Calibri"/>
          <w:b/>
          <w:bCs/>
        </w:rPr>
        <w:t>2008</w:t>
      </w:r>
      <w:r w:rsidRPr="00384414">
        <w:rPr>
          <w:rFonts w:ascii="Calibri" w:hAnsi="Calibri" w:cs="Calibri"/>
        </w:rPr>
        <w:t>, doi:10.1016/j.antiviral.2007.11.003.</w:t>
      </w:r>
    </w:p>
    <w:p w14:paraId="7C7E406A" w14:textId="77777777" w:rsidR="00384414" w:rsidRPr="00384414" w:rsidRDefault="00384414" w:rsidP="00384414">
      <w:pPr>
        <w:pStyle w:val="Bibliography"/>
        <w:rPr>
          <w:rFonts w:ascii="Calibri" w:hAnsi="Calibri" w:cs="Calibri"/>
        </w:rPr>
      </w:pPr>
      <w:r w:rsidRPr="00384414">
        <w:rPr>
          <w:rFonts w:ascii="Calibri" w:hAnsi="Calibri" w:cs="Calibri"/>
        </w:rPr>
        <w:t xml:space="preserve">35. </w:t>
      </w:r>
      <w:r w:rsidRPr="00384414">
        <w:rPr>
          <w:rFonts w:ascii="Calibri" w:hAnsi="Calibri" w:cs="Calibri"/>
        </w:rPr>
        <w:tab/>
        <w:t xml:space="preserve">Control, N.C. for D. </w:t>
      </w:r>
      <w:r w:rsidRPr="00384414">
        <w:rPr>
          <w:rFonts w:ascii="Calibri" w:hAnsi="Calibri" w:cs="Calibri"/>
          <w:i/>
          <w:iCs/>
        </w:rPr>
        <w:t>Lassa Fever Situation Report</w:t>
      </w:r>
      <w:r w:rsidRPr="00384414">
        <w:rPr>
          <w:rFonts w:ascii="Calibri" w:hAnsi="Calibri" w:cs="Calibri"/>
        </w:rPr>
        <w:t>; 2018;</w:t>
      </w:r>
    </w:p>
    <w:p w14:paraId="127A178D" w14:textId="77777777" w:rsidR="00384414" w:rsidRPr="00384414" w:rsidRDefault="00384414" w:rsidP="00384414">
      <w:pPr>
        <w:pStyle w:val="Bibliography"/>
        <w:rPr>
          <w:rFonts w:ascii="Calibri" w:hAnsi="Calibri" w:cs="Calibri"/>
        </w:rPr>
      </w:pPr>
      <w:r w:rsidRPr="00384414">
        <w:rPr>
          <w:rFonts w:ascii="Calibri" w:hAnsi="Calibri" w:cs="Calibri"/>
        </w:rPr>
        <w:t xml:space="preserve">36. </w:t>
      </w:r>
      <w:r w:rsidRPr="00384414">
        <w:rPr>
          <w:rFonts w:ascii="Calibri" w:hAnsi="Calibri" w:cs="Calibri"/>
        </w:rPr>
        <w:tab/>
        <w:t xml:space="preserve">Ibukun, F.I. Inter-Lineage Variation of Lassa Virus Glycoprotein Epitopes: A Challenge to Lassa Virus Vaccine Development. </w:t>
      </w:r>
      <w:r w:rsidRPr="00384414">
        <w:rPr>
          <w:rFonts w:ascii="Calibri" w:hAnsi="Calibri" w:cs="Calibri"/>
          <w:i/>
          <w:iCs/>
        </w:rPr>
        <w:t>Viruses</w:t>
      </w:r>
      <w:r w:rsidRPr="00384414">
        <w:rPr>
          <w:rFonts w:ascii="Calibri" w:hAnsi="Calibri" w:cs="Calibri"/>
        </w:rPr>
        <w:t xml:space="preserve"> 2020.</w:t>
      </w:r>
    </w:p>
    <w:p w14:paraId="70E62535" w14:textId="77777777" w:rsidR="00384414" w:rsidRPr="00384414" w:rsidRDefault="00384414" w:rsidP="00384414">
      <w:pPr>
        <w:pStyle w:val="Bibliography"/>
        <w:rPr>
          <w:rFonts w:ascii="Calibri" w:hAnsi="Calibri" w:cs="Calibri"/>
        </w:rPr>
      </w:pPr>
      <w:r w:rsidRPr="00384414">
        <w:rPr>
          <w:rFonts w:ascii="Calibri" w:hAnsi="Calibri" w:cs="Calibri"/>
        </w:rPr>
        <w:t xml:space="preserve">37. </w:t>
      </w:r>
      <w:r w:rsidRPr="00384414">
        <w:rPr>
          <w:rFonts w:ascii="Calibri" w:hAnsi="Calibri" w:cs="Calibri"/>
        </w:rPr>
        <w:tab/>
        <w:t xml:space="preserve">Lalis, A.; Leblois, R.; Lecompte, E.; Denys, C.; ter Meulen, J.; Wirth, T. The Impact of Human Conflict on the Genetics of Mastomys Natalensis and Lassa Virus in West Africa. </w:t>
      </w:r>
      <w:r w:rsidRPr="00384414">
        <w:rPr>
          <w:rFonts w:ascii="Calibri" w:hAnsi="Calibri" w:cs="Calibri"/>
          <w:i/>
          <w:iCs/>
        </w:rPr>
        <w:t>PLoS ONE</w:t>
      </w:r>
      <w:r w:rsidRPr="00384414">
        <w:rPr>
          <w:rFonts w:ascii="Calibri" w:hAnsi="Calibri" w:cs="Calibri"/>
        </w:rPr>
        <w:t xml:space="preserve"> </w:t>
      </w:r>
      <w:r w:rsidRPr="00384414">
        <w:rPr>
          <w:rFonts w:ascii="Calibri" w:hAnsi="Calibri" w:cs="Calibri"/>
          <w:b/>
          <w:bCs/>
        </w:rPr>
        <w:t>2013</w:t>
      </w:r>
      <w:r w:rsidRPr="00384414">
        <w:rPr>
          <w:rFonts w:ascii="Calibri" w:hAnsi="Calibri" w:cs="Calibri"/>
        </w:rPr>
        <w:t xml:space="preserve">, </w:t>
      </w:r>
      <w:r w:rsidRPr="00384414">
        <w:rPr>
          <w:rFonts w:ascii="Calibri" w:hAnsi="Calibri" w:cs="Calibri"/>
          <w:i/>
          <w:iCs/>
        </w:rPr>
        <w:t>7</w:t>
      </w:r>
      <w:r w:rsidRPr="00384414">
        <w:rPr>
          <w:rFonts w:ascii="Calibri" w:hAnsi="Calibri" w:cs="Calibri"/>
        </w:rPr>
        <w:t>, doi:10.1371/journal.pone.0037068.</w:t>
      </w:r>
    </w:p>
    <w:p w14:paraId="482E49CE" w14:textId="77777777" w:rsidR="00384414" w:rsidRPr="00384414" w:rsidRDefault="00384414" w:rsidP="00384414">
      <w:pPr>
        <w:pStyle w:val="Bibliography"/>
        <w:rPr>
          <w:rFonts w:ascii="Calibri" w:hAnsi="Calibri" w:cs="Calibri"/>
        </w:rPr>
      </w:pPr>
      <w:r w:rsidRPr="00384414">
        <w:rPr>
          <w:rFonts w:ascii="Calibri" w:hAnsi="Calibri" w:cs="Calibri"/>
        </w:rPr>
        <w:t xml:space="preserve">38. </w:t>
      </w:r>
      <w:r w:rsidRPr="00384414">
        <w:rPr>
          <w:rFonts w:ascii="Calibri" w:hAnsi="Calibri" w:cs="Calibri"/>
        </w:rPr>
        <w:tab/>
        <w:t xml:space="preserve">Wiley, M.R.; Fakoli, L.; Letizia, A.G.; Welch, S.R.; Ladner, J.T.; Prieto, K.; Reyes, D.; Espy, N.; Chitty, J.A.; Pratt, C.B.; et al. Lassa Virus Circulating in Liberia: A Retrospective Genomic Characterisation. </w:t>
      </w:r>
      <w:r w:rsidRPr="00384414">
        <w:rPr>
          <w:rFonts w:ascii="Calibri" w:hAnsi="Calibri" w:cs="Calibri"/>
          <w:i/>
          <w:iCs/>
        </w:rPr>
        <w:t>The Lancet Infectious Diseases</w:t>
      </w:r>
      <w:r w:rsidRPr="00384414">
        <w:rPr>
          <w:rFonts w:ascii="Calibri" w:hAnsi="Calibri" w:cs="Calibri"/>
        </w:rPr>
        <w:t xml:space="preserve"> </w:t>
      </w:r>
      <w:r w:rsidRPr="00384414">
        <w:rPr>
          <w:rFonts w:ascii="Calibri" w:hAnsi="Calibri" w:cs="Calibri"/>
          <w:b/>
          <w:bCs/>
        </w:rPr>
        <w:t>2019</w:t>
      </w:r>
      <w:r w:rsidRPr="00384414">
        <w:rPr>
          <w:rFonts w:ascii="Calibri" w:hAnsi="Calibri" w:cs="Calibri"/>
        </w:rPr>
        <w:t>, doi:10.1016/S1473-3099(19)30486-4.</w:t>
      </w:r>
    </w:p>
    <w:p w14:paraId="32D23EE0" w14:textId="77777777" w:rsidR="00384414" w:rsidRPr="00384414" w:rsidRDefault="00384414" w:rsidP="00384414">
      <w:pPr>
        <w:pStyle w:val="Bibliography"/>
        <w:rPr>
          <w:rFonts w:ascii="Calibri" w:hAnsi="Calibri" w:cs="Calibri"/>
        </w:rPr>
      </w:pPr>
      <w:r w:rsidRPr="00384414">
        <w:rPr>
          <w:rFonts w:ascii="Calibri" w:hAnsi="Calibri" w:cs="Calibri"/>
        </w:rPr>
        <w:t xml:space="preserve">39. </w:t>
      </w:r>
      <w:r w:rsidRPr="00384414">
        <w:rPr>
          <w:rFonts w:ascii="Calibri" w:hAnsi="Calibri" w:cs="Calibri"/>
        </w:rPr>
        <w:tab/>
        <w:t xml:space="preserve">Yadouleton, A.; Picard, C.; Rieger, T.; Loko, F.; Cadar, D.; Kouthon, E.C.; Job, E.O.; Bankolé, H.; Oestereich, L.; Gbaguidi, F.; et al. Lassa Fever in Benin: Description of the 2014 and 2016 Epidemics and Genetic Characterization of a New Lassa Virus. </w:t>
      </w:r>
      <w:r w:rsidRPr="00384414">
        <w:rPr>
          <w:rFonts w:ascii="Calibri" w:hAnsi="Calibri" w:cs="Calibri"/>
          <w:i/>
          <w:iCs/>
        </w:rPr>
        <w:t>Emerging Microbes &amp; Infections</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1–23.</w:t>
      </w:r>
    </w:p>
    <w:p w14:paraId="46C2E573" w14:textId="77777777" w:rsidR="00384414" w:rsidRPr="00384414" w:rsidRDefault="00384414" w:rsidP="00384414">
      <w:pPr>
        <w:pStyle w:val="Bibliography"/>
        <w:rPr>
          <w:rFonts w:ascii="Calibri" w:hAnsi="Calibri" w:cs="Calibri"/>
        </w:rPr>
      </w:pPr>
      <w:r w:rsidRPr="00384414">
        <w:rPr>
          <w:rFonts w:ascii="Calibri" w:hAnsi="Calibri" w:cs="Calibri"/>
        </w:rPr>
        <w:t xml:space="preserve">40. </w:t>
      </w:r>
      <w:r w:rsidRPr="00384414">
        <w:rPr>
          <w:rFonts w:ascii="Calibri" w:hAnsi="Calibri" w:cs="Calibri"/>
        </w:rPr>
        <w:tab/>
        <w:t xml:space="preserve">Naidoo, D.; Ihekweazu, C. Nigeria’s Efforts to Strengthen Laboratory Diagnostics – Why Access to Reliable and Affordable Diagnostics Is Key to Building Resilient Laboratory Systems. </w:t>
      </w:r>
      <w:r w:rsidRPr="00384414">
        <w:rPr>
          <w:rFonts w:ascii="Calibri" w:hAnsi="Calibri" w:cs="Calibri"/>
          <w:i/>
          <w:iCs/>
        </w:rPr>
        <w:t>African Journal of Laboratory Medicine</w:t>
      </w:r>
      <w:r w:rsidRPr="00384414">
        <w:rPr>
          <w:rFonts w:ascii="Calibri" w:hAnsi="Calibri" w:cs="Calibri"/>
        </w:rPr>
        <w:t xml:space="preserve"> </w:t>
      </w:r>
      <w:r w:rsidRPr="00384414">
        <w:rPr>
          <w:rFonts w:ascii="Calibri" w:hAnsi="Calibri" w:cs="Calibri"/>
          <w:b/>
          <w:bCs/>
        </w:rPr>
        <w:t>2020</w:t>
      </w:r>
      <w:r w:rsidRPr="00384414">
        <w:rPr>
          <w:rFonts w:ascii="Calibri" w:hAnsi="Calibri" w:cs="Calibri"/>
        </w:rPr>
        <w:t xml:space="preserve">, </w:t>
      </w:r>
      <w:r w:rsidRPr="00384414">
        <w:rPr>
          <w:rFonts w:ascii="Calibri" w:hAnsi="Calibri" w:cs="Calibri"/>
          <w:i/>
          <w:iCs/>
        </w:rPr>
        <w:t>9</w:t>
      </w:r>
      <w:r w:rsidRPr="00384414">
        <w:rPr>
          <w:rFonts w:ascii="Calibri" w:hAnsi="Calibri" w:cs="Calibri"/>
        </w:rPr>
        <w:t>, doi:10.4102/ajlm.v9i2.1019.</w:t>
      </w:r>
    </w:p>
    <w:p w14:paraId="3DE950F5" w14:textId="77777777" w:rsidR="00384414" w:rsidRPr="00384414" w:rsidRDefault="00384414" w:rsidP="00384414">
      <w:pPr>
        <w:pStyle w:val="Bibliography"/>
        <w:rPr>
          <w:rFonts w:ascii="Calibri" w:hAnsi="Calibri" w:cs="Calibri"/>
        </w:rPr>
      </w:pPr>
      <w:r w:rsidRPr="00384414">
        <w:rPr>
          <w:rFonts w:ascii="Calibri" w:hAnsi="Calibri" w:cs="Calibri"/>
        </w:rPr>
        <w:lastRenderedPageBreak/>
        <w:t xml:space="preserve">41. </w:t>
      </w:r>
      <w:r w:rsidRPr="00384414">
        <w:rPr>
          <w:rFonts w:ascii="Calibri" w:hAnsi="Calibri" w:cs="Calibri"/>
        </w:rPr>
        <w:tab/>
        <w:t xml:space="preserve">Ehichioya, D.U.; Hass, M.; Becker-Ziaja, B.; Ehimuan, J.; Asogun, D.A.; Fichet-Calvet, E.; Kleinsteuber, K.; Lelke, M.; Ter Meulen, J.; Akpede, G.O.; et al. Current Molecular Epidemiology of Lassa Virus in Nigeria. </w:t>
      </w:r>
      <w:r w:rsidRPr="00384414">
        <w:rPr>
          <w:rFonts w:ascii="Calibri" w:hAnsi="Calibri" w:cs="Calibri"/>
          <w:i/>
          <w:iCs/>
        </w:rPr>
        <w:t>Journal of Clinical Microbiology</w:t>
      </w:r>
      <w:r w:rsidRPr="00384414">
        <w:rPr>
          <w:rFonts w:ascii="Calibri" w:hAnsi="Calibri" w:cs="Calibri"/>
        </w:rPr>
        <w:t xml:space="preserve"> </w:t>
      </w:r>
      <w:r w:rsidRPr="00384414">
        <w:rPr>
          <w:rFonts w:ascii="Calibri" w:hAnsi="Calibri" w:cs="Calibri"/>
          <w:b/>
          <w:bCs/>
        </w:rPr>
        <w:t>2011</w:t>
      </w:r>
      <w:r w:rsidRPr="00384414">
        <w:rPr>
          <w:rFonts w:ascii="Calibri" w:hAnsi="Calibri" w:cs="Calibri"/>
        </w:rPr>
        <w:t>, doi:10.1128/JCM.01891-10.</w:t>
      </w:r>
    </w:p>
    <w:p w14:paraId="3AD39B39" w14:textId="77777777" w:rsidR="00384414" w:rsidRPr="00384414" w:rsidRDefault="00384414" w:rsidP="00384414">
      <w:pPr>
        <w:pStyle w:val="Bibliography"/>
        <w:rPr>
          <w:rFonts w:ascii="Calibri" w:hAnsi="Calibri" w:cs="Calibri"/>
        </w:rPr>
      </w:pPr>
      <w:r w:rsidRPr="00384414">
        <w:rPr>
          <w:rFonts w:ascii="Calibri" w:hAnsi="Calibri" w:cs="Calibri"/>
        </w:rPr>
        <w:t xml:space="preserve">42. </w:t>
      </w:r>
      <w:r w:rsidRPr="00384414">
        <w:rPr>
          <w:rFonts w:ascii="Calibri" w:hAnsi="Calibri" w:cs="Calibri"/>
        </w:rPr>
        <w:tab/>
        <w:t xml:space="preserve">Hastie, K.M.; Saphire, E.O. Lassa Virus Glycoprotein: Stopping a Moving Target. </w:t>
      </w:r>
      <w:r w:rsidRPr="00384414">
        <w:rPr>
          <w:rFonts w:ascii="Calibri" w:hAnsi="Calibri" w:cs="Calibri"/>
          <w:i/>
          <w:iCs/>
        </w:rPr>
        <w:t>Current Opinion in Virology</w:t>
      </w:r>
      <w:r w:rsidRPr="00384414">
        <w:rPr>
          <w:rFonts w:ascii="Calibri" w:hAnsi="Calibri" w:cs="Calibri"/>
        </w:rPr>
        <w:t xml:space="preserve"> 2018.</w:t>
      </w:r>
    </w:p>
    <w:p w14:paraId="3E205DF7" w14:textId="0CA4A09D" w:rsidR="007F6BD5" w:rsidRDefault="007F6BD5" w:rsidP="00AE1C6C">
      <w:pPr>
        <w:spacing w:after="0" w:line="360" w:lineRule="auto"/>
        <w:jc w:val="both"/>
        <w:rPr>
          <w:rFonts w:ascii="Arial" w:hAnsi="Arial" w:cs="Arial"/>
        </w:rPr>
      </w:pPr>
      <w:r w:rsidRPr="00F74A06">
        <w:rPr>
          <w:rFonts w:ascii="Arial" w:hAnsi="Arial" w:cs="Arial"/>
        </w:rPr>
        <w:fldChar w:fldCharType="end"/>
      </w:r>
    </w:p>
    <w:p w14:paraId="76A48319" w14:textId="07CF4A8B" w:rsidR="007F6BD5" w:rsidRPr="00604C3B" w:rsidRDefault="007F6BD5" w:rsidP="00AE1C6C">
      <w:pPr>
        <w:spacing w:after="0" w:line="360" w:lineRule="auto"/>
        <w:jc w:val="both"/>
        <w:rPr>
          <w:rFonts w:ascii="Arial" w:hAnsi="Arial" w:cs="Arial"/>
        </w:rPr>
      </w:pPr>
    </w:p>
    <w:sectPr w:rsidR="007F6BD5" w:rsidRPr="00604C3B" w:rsidSect="006F3866">
      <w:headerReference w:type="default" r:id="rId14"/>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F84DF" w14:textId="77777777" w:rsidR="0035097F" w:rsidRDefault="0035097F" w:rsidP="00587F99">
      <w:pPr>
        <w:spacing w:after="0" w:line="240" w:lineRule="auto"/>
      </w:pPr>
      <w:r>
        <w:separator/>
      </w:r>
    </w:p>
  </w:endnote>
  <w:endnote w:type="continuationSeparator" w:id="0">
    <w:p w14:paraId="3EDF1762" w14:textId="77777777" w:rsidR="0035097F" w:rsidRDefault="0035097F" w:rsidP="0058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96DF4" w14:textId="77777777" w:rsidR="0035097F" w:rsidRDefault="0035097F" w:rsidP="00587F99">
      <w:pPr>
        <w:spacing w:after="0" w:line="240" w:lineRule="auto"/>
      </w:pPr>
      <w:r>
        <w:separator/>
      </w:r>
    </w:p>
  </w:footnote>
  <w:footnote w:type="continuationSeparator" w:id="0">
    <w:p w14:paraId="4395F9F6" w14:textId="77777777" w:rsidR="0035097F" w:rsidRDefault="0035097F" w:rsidP="00587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1318336367"/>
      <w:docPartObj>
        <w:docPartGallery w:val="Page Numbers (Top of Page)"/>
        <w:docPartUnique/>
      </w:docPartObj>
    </w:sdtPr>
    <w:sdtContent>
      <w:p w14:paraId="55D82574" w14:textId="77777777" w:rsidR="00587F99" w:rsidRPr="00587F99" w:rsidRDefault="00587F99">
        <w:pPr>
          <w:pStyle w:val="Header"/>
          <w:jc w:val="right"/>
          <w:rPr>
            <w:rFonts w:ascii="Arial" w:hAnsi="Arial" w:cs="Arial"/>
            <w:sz w:val="20"/>
            <w:szCs w:val="20"/>
          </w:rPr>
        </w:pPr>
        <w:r w:rsidRPr="00587F99">
          <w:rPr>
            <w:rFonts w:ascii="Arial" w:hAnsi="Arial" w:cs="Arial"/>
            <w:sz w:val="20"/>
            <w:szCs w:val="20"/>
          </w:rPr>
          <w:t xml:space="preserve">Page </w:t>
        </w:r>
        <w:r w:rsidRPr="00587F99">
          <w:rPr>
            <w:rFonts w:ascii="Arial" w:hAnsi="Arial" w:cs="Arial"/>
            <w:sz w:val="20"/>
            <w:szCs w:val="20"/>
          </w:rPr>
          <w:fldChar w:fldCharType="begin"/>
        </w:r>
        <w:r w:rsidRPr="00587F99">
          <w:rPr>
            <w:rFonts w:ascii="Arial" w:hAnsi="Arial" w:cs="Arial"/>
            <w:sz w:val="20"/>
            <w:szCs w:val="20"/>
          </w:rPr>
          <w:instrText xml:space="preserve"> PAGE </w:instrText>
        </w:r>
        <w:r w:rsidRPr="00587F99">
          <w:rPr>
            <w:rFonts w:ascii="Arial" w:hAnsi="Arial" w:cs="Arial"/>
            <w:sz w:val="20"/>
            <w:szCs w:val="20"/>
          </w:rPr>
          <w:fldChar w:fldCharType="separate"/>
        </w:r>
        <w:r w:rsidRPr="00587F99">
          <w:rPr>
            <w:rFonts w:ascii="Arial" w:hAnsi="Arial" w:cs="Arial"/>
            <w:noProof/>
            <w:sz w:val="20"/>
            <w:szCs w:val="20"/>
          </w:rPr>
          <w:t>2</w:t>
        </w:r>
        <w:r w:rsidRPr="00587F99">
          <w:rPr>
            <w:rFonts w:ascii="Arial" w:hAnsi="Arial" w:cs="Arial"/>
            <w:sz w:val="20"/>
            <w:szCs w:val="20"/>
          </w:rPr>
          <w:fldChar w:fldCharType="end"/>
        </w:r>
        <w:r w:rsidRPr="00587F99">
          <w:rPr>
            <w:rFonts w:ascii="Arial" w:hAnsi="Arial" w:cs="Arial"/>
            <w:sz w:val="20"/>
            <w:szCs w:val="20"/>
          </w:rPr>
          <w:t xml:space="preserve"> of </w:t>
        </w:r>
        <w:r w:rsidRPr="00587F99">
          <w:rPr>
            <w:rFonts w:ascii="Arial" w:hAnsi="Arial" w:cs="Arial"/>
            <w:sz w:val="20"/>
            <w:szCs w:val="20"/>
          </w:rPr>
          <w:fldChar w:fldCharType="begin"/>
        </w:r>
        <w:r w:rsidRPr="00587F99">
          <w:rPr>
            <w:rFonts w:ascii="Arial" w:hAnsi="Arial" w:cs="Arial"/>
            <w:sz w:val="20"/>
            <w:szCs w:val="20"/>
          </w:rPr>
          <w:instrText xml:space="preserve"> NUMPAGES  </w:instrText>
        </w:r>
        <w:r w:rsidRPr="00587F99">
          <w:rPr>
            <w:rFonts w:ascii="Arial" w:hAnsi="Arial" w:cs="Arial"/>
            <w:sz w:val="20"/>
            <w:szCs w:val="20"/>
          </w:rPr>
          <w:fldChar w:fldCharType="separate"/>
        </w:r>
        <w:r w:rsidRPr="00587F99">
          <w:rPr>
            <w:rFonts w:ascii="Arial" w:hAnsi="Arial" w:cs="Arial"/>
            <w:noProof/>
            <w:sz w:val="20"/>
            <w:szCs w:val="20"/>
          </w:rPr>
          <w:t>2</w:t>
        </w:r>
        <w:r w:rsidRPr="00587F99">
          <w:rPr>
            <w:rFonts w:ascii="Arial" w:hAnsi="Arial" w:cs="Arial"/>
            <w:sz w:val="20"/>
            <w:szCs w:val="20"/>
          </w:rPr>
          <w:fldChar w:fldCharType="end"/>
        </w:r>
      </w:p>
    </w:sdtContent>
  </w:sdt>
  <w:p w14:paraId="41B85A0B" w14:textId="77777777" w:rsidR="00587F99" w:rsidRDefault="00587F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865"/>
    <w:multiLevelType w:val="multilevel"/>
    <w:tmpl w:val="624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A43C0"/>
    <w:multiLevelType w:val="hybridMultilevel"/>
    <w:tmpl w:val="58C635FE"/>
    <w:lvl w:ilvl="0" w:tplc="1076D66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3770A"/>
    <w:multiLevelType w:val="hybridMultilevel"/>
    <w:tmpl w:val="F37ED6B6"/>
    <w:lvl w:ilvl="0" w:tplc="8C6EF2B6">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11428D"/>
    <w:multiLevelType w:val="multilevel"/>
    <w:tmpl w:val="B8E6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567E0"/>
    <w:multiLevelType w:val="multilevel"/>
    <w:tmpl w:val="3C38C18E"/>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D8F5811"/>
    <w:multiLevelType w:val="hybridMultilevel"/>
    <w:tmpl w:val="8440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C958E8"/>
    <w:multiLevelType w:val="multilevel"/>
    <w:tmpl w:val="1814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42B6D"/>
    <w:multiLevelType w:val="hybridMultilevel"/>
    <w:tmpl w:val="47421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DA7F33"/>
    <w:multiLevelType w:val="hybridMultilevel"/>
    <w:tmpl w:val="2B5A83EC"/>
    <w:lvl w:ilvl="0" w:tplc="72F2147C">
      <w:start w:val="437"/>
      <w:numFmt w:val="decimal"/>
      <w:lvlText w:val="%1"/>
      <w:lvlJc w:val="left"/>
      <w:pPr>
        <w:ind w:left="720" w:hanging="360"/>
      </w:pPr>
      <w:rPr>
        <w:rFonts w:ascii="Helvetica" w:hAnsi="Helvetica" w:cs="Helvetica" w:hint="default"/>
        <w:color w:val="2C5CFB"/>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06974"/>
    <w:multiLevelType w:val="hybridMultilevel"/>
    <w:tmpl w:val="7436A5B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90141549">
    <w:abstractNumId w:val="9"/>
  </w:num>
  <w:num w:numId="2" w16cid:durableId="1887790873">
    <w:abstractNumId w:val="5"/>
  </w:num>
  <w:num w:numId="3" w16cid:durableId="90588260">
    <w:abstractNumId w:val="3"/>
  </w:num>
  <w:num w:numId="4" w16cid:durableId="70008648">
    <w:abstractNumId w:val="6"/>
  </w:num>
  <w:num w:numId="5" w16cid:durableId="1396127697">
    <w:abstractNumId w:val="7"/>
  </w:num>
  <w:num w:numId="6" w16cid:durableId="1544054738">
    <w:abstractNumId w:val="0"/>
  </w:num>
  <w:num w:numId="7" w16cid:durableId="201484203">
    <w:abstractNumId w:val="8"/>
  </w:num>
  <w:num w:numId="8" w16cid:durableId="339939381">
    <w:abstractNumId w:val="1"/>
  </w:num>
  <w:num w:numId="9" w16cid:durableId="926302489">
    <w:abstractNumId w:val="2"/>
  </w:num>
  <w:num w:numId="10" w16cid:durableId="73270377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imons">
    <w15:presenceInfo w15:providerId="None" w15:userId="David Sim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TU1NDI0NjYxNTRX0lEKTi0uzszPAykwtKwFAKTYpI4tAAAA"/>
  </w:docVars>
  <w:rsids>
    <w:rsidRoot w:val="00155CEB"/>
    <w:rsid w:val="000124E0"/>
    <w:rsid w:val="00021284"/>
    <w:rsid w:val="00023AFE"/>
    <w:rsid w:val="000279D2"/>
    <w:rsid w:val="00045FEE"/>
    <w:rsid w:val="0006111A"/>
    <w:rsid w:val="000664E2"/>
    <w:rsid w:val="000667F6"/>
    <w:rsid w:val="00084EC1"/>
    <w:rsid w:val="00085EA1"/>
    <w:rsid w:val="000932E7"/>
    <w:rsid w:val="00093C05"/>
    <w:rsid w:val="00095AE3"/>
    <w:rsid w:val="000B0F89"/>
    <w:rsid w:val="000B3274"/>
    <w:rsid w:val="000C031B"/>
    <w:rsid w:val="000C0454"/>
    <w:rsid w:val="000C0787"/>
    <w:rsid w:val="000C2940"/>
    <w:rsid w:val="000C4341"/>
    <w:rsid w:val="000C7955"/>
    <w:rsid w:val="000E39AC"/>
    <w:rsid w:val="000E5450"/>
    <w:rsid w:val="000F4FC4"/>
    <w:rsid w:val="000F7C64"/>
    <w:rsid w:val="00101176"/>
    <w:rsid w:val="00102392"/>
    <w:rsid w:val="001041A5"/>
    <w:rsid w:val="0011476B"/>
    <w:rsid w:val="00114B2D"/>
    <w:rsid w:val="00132488"/>
    <w:rsid w:val="00145B23"/>
    <w:rsid w:val="00152B4E"/>
    <w:rsid w:val="00152FB0"/>
    <w:rsid w:val="00155CEB"/>
    <w:rsid w:val="001561B5"/>
    <w:rsid w:val="001702FE"/>
    <w:rsid w:val="00172EAB"/>
    <w:rsid w:val="0018570C"/>
    <w:rsid w:val="001870F1"/>
    <w:rsid w:val="0018775D"/>
    <w:rsid w:val="001907C6"/>
    <w:rsid w:val="00192DF7"/>
    <w:rsid w:val="00195BCA"/>
    <w:rsid w:val="001A25EE"/>
    <w:rsid w:val="001A640C"/>
    <w:rsid w:val="001B0589"/>
    <w:rsid w:val="001B39DC"/>
    <w:rsid w:val="001B44AF"/>
    <w:rsid w:val="001C1D98"/>
    <w:rsid w:val="001C5651"/>
    <w:rsid w:val="001D4848"/>
    <w:rsid w:val="001D5ABA"/>
    <w:rsid w:val="001D75B8"/>
    <w:rsid w:val="001E312B"/>
    <w:rsid w:val="001E3B8A"/>
    <w:rsid w:val="001E7D49"/>
    <w:rsid w:val="001F175C"/>
    <w:rsid w:val="001F240D"/>
    <w:rsid w:val="001F383A"/>
    <w:rsid w:val="001F42BA"/>
    <w:rsid w:val="001F5013"/>
    <w:rsid w:val="001F5273"/>
    <w:rsid w:val="0020348C"/>
    <w:rsid w:val="00205517"/>
    <w:rsid w:val="00214516"/>
    <w:rsid w:val="0021487E"/>
    <w:rsid w:val="002153D8"/>
    <w:rsid w:val="00226D4E"/>
    <w:rsid w:val="00234863"/>
    <w:rsid w:val="00240A03"/>
    <w:rsid w:val="002416EB"/>
    <w:rsid w:val="00257EBC"/>
    <w:rsid w:val="00263926"/>
    <w:rsid w:val="00267202"/>
    <w:rsid w:val="002800E3"/>
    <w:rsid w:val="0028052B"/>
    <w:rsid w:val="00280B96"/>
    <w:rsid w:val="00283689"/>
    <w:rsid w:val="002A6E95"/>
    <w:rsid w:val="002F0756"/>
    <w:rsid w:val="00310732"/>
    <w:rsid w:val="00321FC0"/>
    <w:rsid w:val="00322781"/>
    <w:rsid w:val="00331ECD"/>
    <w:rsid w:val="00334611"/>
    <w:rsid w:val="003349E0"/>
    <w:rsid w:val="00335C38"/>
    <w:rsid w:val="0033706A"/>
    <w:rsid w:val="00347970"/>
    <w:rsid w:val="0035097F"/>
    <w:rsid w:val="00351FE8"/>
    <w:rsid w:val="0035248B"/>
    <w:rsid w:val="00355656"/>
    <w:rsid w:val="003649F9"/>
    <w:rsid w:val="00372361"/>
    <w:rsid w:val="00384414"/>
    <w:rsid w:val="003920B9"/>
    <w:rsid w:val="003A12FC"/>
    <w:rsid w:val="003A31A4"/>
    <w:rsid w:val="003A4FA2"/>
    <w:rsid w:val="003A7085"/>
    <w:rsid w:val="003C316A"/>
    <w:rsid w:val="003C6165"/>
    <w:rsid w:val="003D4680"/>
    <w:rsid w:val="003D604F"/>
    <w:rsid w:val="003E205E"/>
    <w:rsid w:val="003E39F1"/>
    <w:rsid w:val="003E5CB0"/>
    <w:rsid w:val="003E60D9"/>
    <w:rsid w:val="004055E8"/>
    <w:rsid w:val="00405CAD"/>
    <w:rsid w:val="00406BA5"/>
    <w:rsid w:val="0042286B"/>
    <w:rsid w:val="004235E5"/>
    <w:rsid w:val="0042699E"/>
    <w:rsid w:val="004355FE"/>
    <w:rsid w:val="004502B7"/>
    <w:rsid w:val="00457E70"/>
    <w:rsid w:val="00462DA5"/>
    <w:rsid w:val="00463C69"/>
    <w:rsid w:val="00470D57"/>
    <w:rsid w:val="00485CBF"/>
    <w:rsid w:val="00490336"/>
    <w:rsid w:val="00494154"/>
    <w:rsid w:val="0049457A"/>
    <w:rsid w:val="00495EEE"/>
    <w:rsid w:val="004A00E7"/>
    <w:rsid w:val="004A079A"/>
    <w:rsid w:val="004A55F6"/>
    <w:rsid w:val="004F389A"/>
    <w:rsid w:val="004F39B6"/>
    <w:rsid w:val="004F4588"/>
    <w:rsid w:val="005035A5"/>
    <w:rsid w:val="00503F49"/>
    <w:rsid w:val="00504C6E"/>
    <w:rsid w:val="0050662E"/>
    <w:rsid w:val="00506893"/>
    <w:rsid w:val="00521C40"/>
    <w:rsid w:val="00526385"/>
    <w:rsid w:val="005303BC"/>
    <w:rsid w:val="0053543F"/>
    <w:rsid w:val="0054247C"/>
    <w:rsid w:val="0054325D"/>
    <w:rsid w:val="00553E5C"/>
    <w:rsid w:val="005655A0"/>
    <w:rsid w:val="00570412"/>
    <w:rsid w:val="005807ED"/>
    <w:rsid w:val="00581E49"/>
    <w:rsid w:val="00583935"/>
    <w:rsid w:val="00587F99"/>
    <w:rsid w:val="00590CCD"/>
    <w:rsid w:val="005933E0"/>
    <w:rsid w:val="005955B5"/>
    <w:rsid w:val="0059647A"/>
    <w:rsid w:val="005A1907"/>
    <w:rsid w:val="005A3F91"/>
    <w:rsid w:val="005A68FB"/>
    <w:rsid w:val="005B0341"/>
    <w:rsid w:val="005B4509"/>
    <w:rsid w:val="005C1360"/>
    <w:rsid w:val="005C157E"/>
    <w:rsid w:val="005C49F8"/>
    <w:rsid w:val="005D24AA"/>
    <w:rsid w:val="005D646F"/>
    <w:rsid w:val="005D7218"/>
    <w:rsid w:val="005D730C"/>
    <w:rsid w:val="00604C3B"/>
    <w:rsid w:val="00605A6F"/>
    <w:rsid w:val="00621664"/>
    <w:rsid w:val="0065643F"/>
    <w:rsid w:val="00675970"/>
    <w:rsid w:val="00681C3C"/>
    <w:rsid w:val="00687585"/>
    <w:rsid w:val="0069585B"/>
    <w:rsid w:val="006970A0"/>
    <w:rsid w:val="006C2203"/>
    <w:rsid w:val="006D6A1A"/>
    <w:rsid w:val="006E390B"/>
    <w:rsid w:val="006F07A4"/>
    <w:rsid w:val="006F3866"/>
    <w:rsid w:val="006F5EC8"/>
    <w:rsid w:val="00706049"/>
    <w:rsid w:val="0072257D"/>
    <w:rsid w:val="00723B45"/>
    <w:rsid w:val="00732A6E"/>
    <w:rsid w:val="0073355A"/>
    <w:rsid w:val="007360D4"/>
    <w:rsid w:val="00740926"/>
    <w:rsid w:val="00741DBF"/>
    <w:rsid w:val="007424FF"/>
    <w:rsid w:val="007433EF"/>
    <w:rsid w:val="00757C3B"/>
    <w:rsid w:val="0076061C"/>
    <w:rsid w:val="00760D35"/>
    <w:rsid w:val="00760F32"/>
    <w:rsid w:val="00763129"/>
    <w:rsid w:val="00766946"/>
    <w:rsid w:val="00770BDD"/>
    <w:rsid w:val="0077219E"/>
    <w:rsid w:val="00783792"/>
    <w:rsid w:val="007863DD"/>
    <w:rsid w:val="007875FD"/>
    <w:rsid w:val="00792238"/>
    <w:rsid w:val="00795E95"/>
    <w:rsid w:val="00797457"/>
    <w:rsid w:val="007E5ED2"/>
    <w:rsid w:val="007F471E"/>
    <w:rsid w:val="007F4837"/>
    <w:rsid w:val="007F6BD5"/>
    <w:rsid w:val="00802120"/>
    <w:rsid w:val="00811BEE"/>
    <w:rsid w:val="00814E64"/>
    <w:rsid w:val="00815E89"/>
    <w:rsid w:val="0082701C"/>
    <w:rsid w:val="008423EF"/>
    <w:rsid w:val="008602F4"/>
    <w:rsid w:val="008767A5"/>
    <w:rsid w:val="008770F9"/>
    <w:rsid w:val="008961DF"/>
    <w:rsid w:val="008A63E5"/>
    <w:rsid w:val="008C055D"/>
    <w:rsid w:val="008C17DE"/>
    <w:rsid w:val="008C4B6A"/>
    <w:rsid w:val="008C5BD6"/>
    <w:rsid w:val="008C7473"/>
    <w:rsid w:val="008D35F3"/>
    <w:rsid w:val="008D5D5A"/>
    <w:rsid w:val="008D725B"/>
    <w:rsid w:val="008E77EF"/>
    <w:rsid w:val="008F0E0D"/>
    <w:rsid w:val="00901151"/>
    <w:rsid w:val="00904705"/>
    <w:rsid w:val="009140E7"/>
    <w:rsid w:val="00921D4D"/>
    <w:rsid w:val="00923492"/>
    <w:rsid w:val="00923781"/>
    <w:rsid w:val="009279C6"/>
    <w:rsid w:val="009348F4"/>
    <w:rsid w:val="009462C7"/>
    <w:rsid w:val="00946594"/>
    <w:rsid w:val="00954E7D"/>
    <w:rsid w:val="00974998"/>
    <w:rsid w:val="00992089"/>
    <w:rsid w:val="00993845"/>
    <w:rsid w:val="009A0D32"/>
    <w:rsid w:val="009A1791"/>
    <w:rsid w:val="009C0E85"/>
    <w:rsid w:val="009C1767"/>
    <w:rsid w:val="009C4C64"/>
    <w:rsid w:val="009D5864"/>
    <w:rsid w:val="009E1DCF"/>
    <w:rsid w:val="009E5A02"/>
    <w:rsid w:val="009F0BF9"/>
    <w:rsid w:val="009F0DA9"/>
    <w:rsid w:val="009F30BF"/>
    <w:rsid w:val="00A04859"/>
    <w:rsid w:val="00A04AAB"/>
    <w:rsid w:val="00A10391"/>
    <w:rsid w:val="00A16679"/>
    <w:rsid w:val="00A22EFD"/>
    <w:rsid w:val="00A25D0E"/>
    <w:rsid w:val="00A37DBD"/>
    <w:rsid w:val="00A418FD"/>
    <w:rsid w:val="00A42AA7"/>
    <w:rsid w:val="00A44C25"/>
    <w:rsid w:val="00A61991"/>
    <w:rsid w:val="00A65B1D"/>
    <w:rsid w:val="00A6659B"/>
    <w:rsid w:val="00A708B2"/>
    <w:rsid w:val="00A77D12"/>
    <w:rsid w:val="00A86A0D"/>
    <w:rsid w:val="00A93E50"/>
    <w:rsid w:val="00AA5630"/>
    <w:rsid w:val="00AB24D9"/>
    <w:rsid w:val="00AC6B81"/>
    <w:rsid w:val="00AD24EB"/>
    <w:rsid w:val="00AE0A56"/>
    <w:rsid w:val="00AE1C6C"/>
    <w:rsid w:val="00AF27CA"/>
    <w:rsid w:val="00AF62D7"/>
    <w:rsid w:val="00B079C4"/>
    <w:rsid w:val="00B17059"/>
    <w:rsid w:val="00B35AAE"/>
    <w:rsid w:val="00B368D7"/>
    <w:rsid w:val="00B420DB"/>
    <w:rsid w:val="00B45821"/>
    <w:rsid w:val="00B53AE8"/>
    <w:rsid w:val="00B55B4A"/>
    <w:rsid w:val="00B62839"/>
    <w:rsid w:val="00B62CBA"/>
    <w:rsid w:val="00B7007C"/>
    <w:rsid w:val="00B705FB"/>
    <w:rsid w:val="00B70AFE"/>
    <w:rsid w:val="00B74C8B"/>
    <w:rsid w:val="00B80286"/>
    <w:rsid w:val="00B874E0"/>
    <w:rsid w:val="00B87663"/>
    <w:rsid w:val="00B906CE"/>
    <w:rsid w:val="00B913BC"/>
    <w:rsid w:val="00B9403F"/>
    <w:rsid w:val="00B965DD"/>
    <w:rsid w:val="00BA0BDA"/>
    <w:rsid w:val="00BC0799"/>
    <w:rsid w:val="00BC2397"/>
    <w:rsid w:val="00BC3728"/>
    <w:rsid w:val="00BF0F1A"/>
    <w:rsid w:val="00BF6342"/>
    <w:rsid w:val="00C10B82"/>
    <w:rsid w:val="00C262F8"/>
    <w:rsid w:val="00C411D0"/>
    <w:rsid w:val="00C43FF1"/>
    <w:rsid w:val="00C52828"/>
    <w:rsid w:val="00C646AF"/>
    <w:rsid w:val="00C64A06"/>
    <w:rsid w:val="00C73291"/>
    <w:rsid w:val="00C74D7B"/>
    <w:rsid w:val="00C8150B"/>
    <w:rsid w:val="00C83C31"/>
    <w:rsid w:val="00C86C3F"/>
    <w:rsid w:val="00C91490"/>
    <w:rsid w:val="00CC2F55"/>
    <w:rsid w:val="00CC457D"/>
    <w:rsid w:val="00CC72F6"/>
    <w:rsid w:val="00CC7627"/>
    <w:rsid w:val="00CC7FEE"/>
    <w:rsid w:val="00CD0084"/>
    <w:rsid w:val="00CD3F76"/>
    <w:rsid w:val="00CE039D"/>
    <w:rsid w:val="00CF103A"/>
    <w:rsid w:val="00CF3751"/>
    <w:rsid w:val="00D07100"/>
    <w:rsid w:val="00D15ACE"/>
    <w:rsid w:val="00D2255D"/>
    <w:rsid w:val="00D25F5B"/>
    <w:rsid w:val="00D260F4"/>
    <w:rsid w:val="00D44D0E"/>
    <w:rsid w:val="00D50160"/>
    <w:rsid w:val="00D56301"/>
    <w:rsid w:val="00D60555"/>
    <w:rsid w:val="00D72E48"/>
    <w:rsid w:val="00D83B78"/>
    <w:rsid w:val="00D86B10"/>
    <w:rsid w:val="00DA012A"/>
    <w:rsid w:val="00DB040B"/>
    <w:rsid w:val="00DB0E02"/>
    <w:rsid w:val="00DB4F87"/>
    <w:rsid w:val="00DD6E31"/>
    <w:rsid w:val="00DE62FD"/>
    <w:rsid w:val="00E03543"/>
    <w:rsid w:val="00E15375"/>
    <w:rsid w:val="00E2090A"/>
    <w:rsid w:val="00E3345A"/>
    <w:rsid w:val="00E46501"/>
    <w:rsid w:val="00E71930"/>
    <w:rsid w:val="00E77468"/>
    <w:rsid w:val="00E7768D"/>
    <w:rsid w:val="00E82A7D"/>
    <w:rsid w:val="00E86A4D"/>
    <w:rsid w:val="00E87FD2"/>
    <w:rsid w:val="00EB36F3"/>
    <w:rsid w:val="00EB4E0E"/>
    <w:rsid w:val="00EB6B73"/>
    <w:rsid w:val="00ED34D7"/>
    <w:rsid w:val="00F149A2"/>
    <w:rsid w:val="00F2513A"/>
    <w:rsid w:val="00F318EC"/>
    <w:rsid w:val="00F335AB"/>
    <w:rsid w:val="00F60C0F"/>
    <w:rsid w:val="00F62792"/>
    <w:rsid w:val="00F71B21"/>
    <w:rsid w:val="00F74A06"/>
    <w:rsid w:val="00F750DD"/>
    <w:rsid w:val="00F7586C"/>
    <w:rsid w:val="00F77742"/>
    <w:rsid w:val="00F8425A"/>
    <w:rsid w:val="00F949B5"/>
    <w:rsid w:val="00F97DF6"/>
    <w:rsid w:val="00FA28A4"/>
    <w:rsid w:val="00FB567D"/>
    <w:rsid w:val="00FB7ADE"/>
    <w:rsid w:val="00FC2D4E"/>
    <w:rsid w:val="00FC4B3C"/>
    <w:rsid w:val="00FC69A5"/>
    <w:rsid w:val="00FE0E29"/>
    <w:rsid w:val="00FE52C0"/>
    <w:rsid w:val="00FE5813"/>
    <w:rsid w:val="00FF0315"/>
    <w:rsid w:val="00FF16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50F11"/>
  <w15:chartTrackingRefBased/>
  <w15:docId w15:val="{3B53BA5B-BBF6-6541-A714-5ED24B9F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0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1B05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C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CEB"/>
    <w:rPr>
      <w:rFonts w:ascii="Segoe UI" w:hAnsi="Segoe UI" w:cs="Segoe UI"/>
      <w:sz w:val="18"/>
      <w:szCs w:val="18"/>
    </w:rPr>
  </w:style>
  <w:style w:type="paragraph" w:styleId="ListParagraph">
    <w:name w:val="List Paragraph"/>
    <w:basedOn w:val="Normal"/>
    <w:uiPriority w:val="34"/>
    <w:qFormat/>
    <w:rsid w:val="00B35AAE"/>
    <w:pPr>
      <w:ind w:left="720"/>
      <w:contextualSpacing/>
    </w:pPr>
  </w:style>
  <w:style w:type="character" w:styleId="Hyperlink">
    <w:name w:val="Hyperlink"/>
    <w:basedOn w:val="DefaultParagraphFont"/>
    <w:uiPriority w:val="99"/>
    <w:unhideWhenUsed/>
    <w:rsid w:val="00B35AAE"/>
    <w:rPr>
      <w:color w:val="0563C1" w:themeColor="hyperlink"/>
      <w:u w:val="single"/>
    </w:rPr>
  </w:style>
  <w:style w:type="character" w:styleId="UnresolvedMention">
    <w:name w:val="Unresolved Mention"/>
    <w:basedOn w:val="DefaultParagraphFont"/>
    <w:uiPriority w:val="99"/>
    <w:semiHidden/>
    <w:unhideWhenUsed/>
    <w:rsid w:val="00B35AAE"/>
    <w:rPr>
      <w:color w:val="605E5C"/>
      <w:shd w:val="clear" w:color="auto" w:fill="E1DFDD"/>
    </w:rPr>
  </w:style>
  <w:style w:type="character" w:styleId="CommentReference">
    <w:name w:val="annotation reference"/>
    <w:basedOn w:val="DefaultParagraphFont"/>
    <w:uiPriority w:val="99"/>
    <w:semiHidden/>
    <w:unhideWhenUsed/>
    <w:rsid w:val="008C4B6A"/>
    <w:rPr>
      <w:sz w:val="16"/>
      <w:szCs w:val="16"/>
    </w:rPr>
  </w:style>
  <w:style w:type="paragraph" w:styleId="CommentText">
    <w:name w:val="annotation text"/>
    <w:basedOn w:val="Normal"/>
    <w:link w:val="CommentTextChar"/>
    <w:uiPriority w:val="99"/>
    <w:unhideWhenUsed/>
    <w:rsid w:val="008C4B6A"/>
    <w:pPr>
      <w:spacing w:line="240" w:lineRule="auto"/>
    </w:pPr>
    <w:rPr>
      <w:sz w:val="20"/>
      <w:szCs w:val="20"/>
    </w:rPr>
  </w:style>
  <w:style w:type="character" w:customStyle="1" w:styleId="CommentTextChar">
    <w:name w:val="Comment Text Char"/>
    <w:basedOn w:val="DefaultParagraphFont"/>
    <w:link w:val="CommentText"/>
    <w:uiPriority w:val="99"/>
    <w:rsid w:val="008C4B6A"/>
    <w:rPr>
      <w:sz w:val="20"/>
      <w:szCs w:val="20"/>
    </w:rPr>
  </w:style>
  <w:style w:type="paragraph" w:styleId="CommentSubject">
    <w:name w:val="annotation subject"/>
    <w:basedOn w:val="CommentText"/>
    <w:next w:val="CommentText"/>
    <w:link w:val="CommentSubjectChar"/>
    <w:uiPriority w:val="99"/>
    <w:semiHidden/>
    <w:unhideWhenUsed/>
    <w:rsid w:val="008C4B6A"/>
    <w:rPr>
      <w:b/>
      <w:bCs/>
    </w:rPr>
  </w:style>
  <w:style w:type="character" w:customStyle="1" w:styleId="CommentSubjectChar">
    <w:name w:val="Comment Subject Char"/>
    <w:basedOn w:val="CommentTextChar"/>
    <w:link w:val="CommentSubject"/>
    <w:uiPriority w:val="99"/>
    <w:semiHidden/>
    <w:rsid w:val="008C4B6A"/>
    <w:rPr>
      <w:b/>
      <w:bCs/>
      <w:sz w:val="20"/>
      <w:szCs w:val="20"/>
    </w:rPr>
  </w:style>
  <w:style w:type="paragraph" w:styleId="Caption">
    <w:name w:val="caption"/>
    <w:basedOn w:val="Normal"/>
    <w:next w:val="Normal"/>
    <w:uiPriority w:val="35"/>
    <w:unhideWhenUsed/>
    <w:qFormat/>
    <w:rsid w:val="007F471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140E7"/>
    <w:rPr>
      <w:rFonts w:ascii="Times New Roman" w:eastAsia="Times New Roman" w:hAnsi="Times New Roman" w:cs="Times New Roman"/>
      <w:b/>
      <w:bCs/>
      <w:kern w:val="36"/>
      <w:sz w:val="48"/>
      <w:szCs w:val="48"/>
      <w:lang w:eastAsia="en-GB"/>
    </w:rPr>
  </w:style>
  <w:style w:type="character" w:customStyle="1" w:styleId="period">
    <w:name w:val="period"/>
    <w:basedOn w:val="DefaultParagraphFont"/>
    <w:rsid w:val="009140E7"/>
  </w:style>
  <w:style w:type="character" w:customStyle="1" w:styleId="cit">
    <w:name w:val="cit"/>
    <w:basedOn w:val="DefaultParagraphFont"/>
    <w:rsid w:val="009140E7"/>
  </w:style>
  <w:style w:type="character" w:customStyle="1" w:styleId="citation-doi">
    <w:name w:val="citation-doi"/>
    <w:basedOn w:val="DefaultParagraphFont"/>
    <w:rsid w:val="009140E7"/>
  </w:style>
  <w:style w:type="character" w:customStyle="1" w:styleId="authors-list-item">
    <w:name w:val="authors-list-item"/>
    <w:basedOn w:val="DefaultParagraphFont"/>
    <w:rsid w:val="009140E7"/>
  </w:style>
  <w:style w:type="character" w:customStyle="1" w:styleId="comma">
    <w:name w:val="comma"/>
    <w:basedOn w:val="DefaultParagraphFont"/>
    <w:rsid w:val="009140E7"/>
  </w:style>
  <w:style w:type="character" w:customStyle="1" w:styleId="identifier">
    <w:name w:val="identifier"/>
    <w:basedOn w:val="DefaultParagraphFont"/>
    <w:rsid w:val="009140E7"/>
  </w:style>
  <w:style w:type="character" w:customStyle="1" w:styleId="id-label">
    <w:name w:val="id-label"/>
    <w:basedOn w:val="DefaultParagraphFont"/>
    <w:rsid w:val="009140E7"/>
  </w:style>
  <w:style w:type="character" w:styleId="Strong">
    <w:name w:val="Strong"/>
    <w:basedOn w:val="DefaultParagraphFont"/>
    <w:uiPriority w:val="22"/>
    <w:qFormat/>
    <w:rsid w:val="009140E7"/>
    <w:rPr>
      <w:b/>
      <w:bCs/>
    </w:rPr>
  </w:style>
  <w:style w:type="paragraph" w:styleId="Header">
    <w:name w:val="header"/>
    <w:basedOn w:val="Normal"/>
    <w:link w:val="HeaderChar"/>
    <w:uiPriority w:val="99"/>
    <w:unhideWhenUsed/>
    <w:rsid w:val="00587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F99"/>
  </w:style>
  <w:style w:type="paragraph" w:styleId="Footer">
    <w:name w:val="footer"/>
    <w:basedOn w:val="Normal"/>
    <w:link w:val="FooterChar"/>
    <w:uiPriority w:val="99"/>
    <w:unhideWhenUsed/>
    <w:rsid w:val="00587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F99"/>
  </w:style>
  <w:style w:type="character" w:styleId="LineNumber">
    <w:name w:val="line number"/>
    <w:basedOn w:val="DefaultParagraphFont"/>
    <w:uiPriority w:val="99"/>
    <w:semiHidden/>
    <w:unhideWhenUsed/>
    <w:rsid w:val="006F3866"/>
  </w:style>
  <w:style w:type="table" w:styleId="TableGrid">
    <w:name w:val="Table Grid"/>
    <w:basedOn w:val="TableNormal"/>
    <w:uiPriority w:val="39"/>
    <w:rsid w:val="00435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E0E29"/>
    <w:pPr>
      <w:spacing w:after="0" w:line="240" w:lineRule="auto"/>
    </w:pPr>
  </w:style>
  <w:style w:type="character" w:customStyle="1" w:styleId="apple-converted-space">
    <w:name w:val="apple-converted-space"/>
    <w:basedOn w:val="DefaultParagraphFont"/>
    <w:rsid w:val="002F0756"/>
  </w:style>
  <w:style w:type="character" w:customStyle="1" w:styleId="u-visually-hidden">
    <w:name w:val="u-visually-hidden"/>
    <w:basedOn w:val="DefaultParagraphFont"/>
    <w:rsid w:val="002F0756"/>
  </w:style>
  <w:style w:type="character" w:customStyle="1" w:styleId="fm-vol-iss-date">
    <w:name w:val="fm-vol-iss-date"/>
    <w:basedOn w:val="DefaultParagraphFont"/>
    <w:rsid w:val="0021487E"/>
  </w:style>
  <w:style w:type="character" w:customStyle="1" w:styleId="doi">
    <w:name w:val="doi"/>
    <w:basedOn w:val="DefaultParagraphFont"/>
    <w:rsid w:val="0021487E"/>
  </w:style>
  <w:style w:type="paragraph" w:styleId="Bibliography">
    <w:name w:val="Bibliography"/>
    <w:basedOn w:val="Normal"/>
    <w:next w:val="Normal"/>
    <w:uiPriority w:val="37"/>
    <w:unhideWhenUsed/>
    <w:rsid w:val="008E77EF"/>
    <w:pPr>
      <w:tabs>
        <w:tab w:val="left" w:pos="504"/>
      </w:tabs>
      <w:spacing w:after="0" w:line="240" w:lineRule="auto"/>
      <w:ind w:left="504" w:hanging="504"/>
    </w:pPr>
  </w:style>
  <w:style w:type="paragraph" w:customStyle="1" w:styleId="Default">
    <w:name w:val="Default"/>
    <w:rsid w:val="001561B5"/>
    <w:pPr>
      <w:autoSpaceDE w:val="0"/>
      <w:autoSpaceDN w:val="0"/>
      <w:adjustRightInd w:val="0"/>
      <w:spacing w:after="0" w:line="240" w:lineRule="auto"/>
    </w:pPr>
    <w:rPr>
      <w:rFonts w:ascii="Calibri" w:eastAsia="Calibri" w:hAnsi="Calibri" w:cs="Calibri"/>
      <w:color w:val="000000"/>
      <w:sz w:val="24"/>
      <w:szCs w:val="24"/>
      <w:lang w:eastAsia="en-GB"/>
    </w:rPr>
  </w:style>
  <w:style w:type="character" w:customStyle="1" w:styleId="Heading3Char">
    <w:name w:val="Heading 3 Char"/>
    <w:basedOn w:val="DefaultParagraphFont"/>
    <w:link w:val="Heading3"/>
    <w:uiPriority w:val="9"/>
    <w:semiHidden/>
    <w:rsid w:val="001B05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0537">
      <w:bodyDiv w:val="1"/>
      <w:marLeft w:val="0"/>
      <w:marRight w:val="0"/>
      <w:marTop w:val="0"/>
      <w:marBottom w:val="0"/>
      <w:divBdr>
        <w:top w:val="none" w:sz="0" w:space="0" w:color="auto"/>
        <w:left w:val="none" w:sz="0" w:space="0" w:color="auto"/>
        <w:bottom w:val="none" w:sz="0" w:space="0" w:color="auto"/>
        <w:right w:val="none" w:sz="0" w:space="0" w:color="auto"/>
      </w:divBdr>
    </w:div>
    <w:div w:id="579877003">
      <w:bodyDiv w:val="1"/>
      <w:marLeft w:val="0"/>
      <w:marRight w:val="0"/>
      <w:marTop w:val="0"/>
      <w:marBottom w:val="0"/>
      <w:divBdr>
        <w:top w:val="none" w:sz="0" w:space="0" w:color="auto"/>
        <w:left w:val="none" w:sz="0" w:space="0" w:color="auto"/>
        <w:bottom w:val="none" w:sz="0" w:space="0" w:color="auto"/>
        <w:right w:val="none" w:sz="0" w:space="0" w:color="auto"/>
      </w:divBdr>
    </w:div>
    <w:div w:id="613096694">
      <w:bodyDiv w:val="1"/>
      <w:marLeft w:val="0"/>
      <w:marRight w:val="0"/>
      <w:marTop w:val="0"/>
      <w:marBottom w:val="0"/>
      <w:divBdr>
        <w:top w:val="none" w:sz="0" w:space="0" w:color="auto"/>
        <w:left w:val="none" w:sz="0" w:space="0" w:color="auto"/>
        <w:bottom w:val="none" w:sz="0" w:space="0" w:color="auto"/>
        <w:right w:val="none" w:sz="0" w:space="0" w:color="auto"/>
      </w:divBdr>
    </w:div>
    <w:div w:id="620189577">
      <w:bodyDiv w:val="1"/>
      <w:marLeft w:val="0"/>
      <w:marRight w:val="0"/>
      <w:marTop w:val="0"/>
      <w:marBottom w:val="0"/>
      <w:divBdr>
        <w:top w:val="none" w:sz="0" w:space="0" w:color="auto"/>
        <w:left w:val="none" w:sz="0" w:space="0" w:color="auto"/>
        <w:bottom w:val="none" w:sz="0" w:space="0" w:color="auto"/>
        <w:right w:val="none" w:sz="0" w:space="0" w:color="auto"/>
      </w:divBdr>
    </w:div>
    <w:div w:id="1178693314">
      <w:bodyDiv w:val="1"/>
      <w:marLeft w:val="0"/>
      <w:marRight w:val="0"/>
      <w:marTop w:val="0"/>
      <w:marBottom w:val="0"/>
      <w:divBdr>
        <w:top w:val="none" w:sz="0" w:space="0" w:color="auto"/>
        <w:left w:val="none" w:sz="0" w:space="0" w:color="auto"/>
        <w:bottom w:val="none" w:sz="0" w:space="0" w:color="auto"/>
        <w:right w:val="none" w:sz="0" w:space="0" w:color="auto"/>
      </w:divBdr>
    </w:div>
    <w:div w:id="1268931807">
      <w:bodyDiv w:val="1"/>
      <w:marLeft w:val="0"/>
      <w:marRight w:val="0"/>
      <w:marTop w:val="0"/>
      <w:marBottom w:val="0"/>
      <w:divBdr>
        <w:top w:val="none" w:sz="0" w:space="0" w:color="auto"/>
        <w:left w:val="none" w:sz="0" w:space="0" w:color="auto"/>
        <w:bottom w:val="none" w:sz="0" w:space="0" w:color="auto"/>
        <w:right w:val="none" w:sz="0" w:space="0" w:color="auto"/>
      </w:divBdr>
      <w:divsChild>
        <w:div w:id="158548531">
          <w:marLeft w:val="0"/>
          <w:marRight w:val="0"/>
          <w:marTop w:val="0"/>
          <w:marBottom w:val="0"/>
          <w:divBdr>
            <w:top w:val="none" w:sz="0" w:space="0" w:color="auto"/>
            <w:left w:val="none" w:sz="0" w:space="0" w:color="auto"/>
            <w:bottom w:val="none" w:sz="0" w:space="0" w:color="auto"/>
            <w:right w:val="none" w:sz="0" w:space="0" w:color="auto"/>
          </w:divBdr>
          <w:divsChild>
            <w:div w:id="20611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6603">
      <w:bodyDiv w:val="1"/>
      <w:marLeft w:val="0"/>
      <w:marRight w:val="0"/>
      <w:marTop w:val="0"/>
      <w:marBottom w:val="0"/>
      <w:divBdr>
        <w:top w:val="none" w:sz="0" w:space="0" w:color="auto"/>
        <w:left w:val="none" w:sz="0" w:space="0" w:color="auto"/>
        <w:bottom w:val="none" w:sz="0" w:space="0" w:color="auto"/>
        <w:right w:val="none" w:sz="0" w:space="0" w:color="auto"/>
      </w:divBdr>
      <w:divsChild>
        <w:div w:id="1370958065">
          <w:marLeft w:val="0"/>
          <w:marRight w:val="0"/>
          <w:marTop w:val="0"/>
          <w:marBottom w:val="0"/>
          <w:divBdr>
            <w:top w:val="none" w:sz="0" w:space="0" w:color="auto"/>
            <w:left w:val="none" w:sz="0" w:space="0" w:color="auto"/>
            <w:bottom w:val="none" w:sz="0" w:space="0" w:color="auto"/>
            <w:right w:val="none" w:sz="0" w:space="0" w:color="auto"/>
          </w:divBdr>
          <w:divsChild>
            <w:div w:id="2095275750">
              <w:marLeft w:val="0"/>
              <w:marRight w:val="0"/>
              <w:marTop w:val="0"/>
              <w:marBottom w:val="0"/>
              <w:divBdr>
                <w:top w:val="none" w:sz="0" w:space="0" w:color="auto"/>
                <w:left w:val="none" w:sz="0" w:space="0" w:color="auto"/>
                <w:bottom w:val="none" w:sz="0" w:space="0" w:color="auto"/>
                <w:right w:val="none" w:sz="0" w:space="0" w:color="auto"/>
              </w:divBdr>
              <w:divsChild>
                <w:div w:id="19942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11264">
          <w:marLeft w:val="0"/>
          <w:marRight w:val="0"/>
          <w:marTop w:val="0"/>
          <w:marBottom w:val="0"/>
          <w:divBdr>
            <w:top w:val="none" w:sz="0" w:space="0" w:color="auto"/>
            <w:left w:val="none" w:sz="0" w:space="0" w:color="auto"/>
            <w:bottom w:val="none" w:sz="0" w:space="0" w:color="auto"/>
            <w:right w:val="none" w:sz="0" w:space="0" w:color="auto"/>
          </w:divBdr>
          <w:divsChild>
            <w:div w:id="249050272">
              <w:marLeft w:val="0"/>
              <w:marRight w:val="0"/>
              <w:marTop w:val="0"/>
              <w:marBottom w:val="0"/>
              <w:divBdr>
                <w:top w:val="none" w:sz="0" w:space="0" w:color="auto"/>
                <w:left w:val="none" w:sz="0" w:space="0" w:color="auto"/>
                <w:bottom w:val="none" w:sz="0" w:space="0" w:color="auto"/>
                <w:right w:val="none" w:sz="0" w:space="0" w:color="auto"/>
              </w:divBdr>
              <w:divsChild>
                <w:div w:id="265239703">
                  <w:marLeft w:val="0"/>
                  <w:marRight w:val="0"/>
                  <w:marTop w:val="0"/>
                  <w:marBottom w:val="0"/>
                  <w:divBdr>
                    <w:top w:val="none" w:sz="0" w:space="0" w:color="auto"/>
                    <w:left w:val="none" w:sz="0" w:space="0" w:color="auto"/>
                    <w:bottom w:val="none" w:sz="0" w:space="0" w:color="auto"/>
                    <w:right w:val="none" w:sz="0" w:space="0" w:color="auto"/>
                  </w:divBdr>
                  <w:divsChild>
                    <w:div w:id="19636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66570">
      <w:bodyDiv w:val="1"/>
      <w:marLeft w:val="0"/>
      <w:marRight w:val="0"/>
      <w:marTop w:val="0"/>
      <w:marBottom w:val="0"/>
      <w:divBdr>
        <w:top w:val="none" w:sz="0" w:space="0" w:color="auto"/>
        <w:left w:val="none" w:sz="0" w:space="0" w:color="auto"/>
        <w:bottom w:val="none" w:sz="0" w:space="0" w:color="auto"/>
        <w:right w:val="none" w:sz="0" w:space="0" w:color="auto"/>
      </w:divBdr>
    </w:div>
    <w:div w:id="1467164618">
      <w:bodyDiv w:val="1"/>
      <w:marLeft w:val="0"/>
      <w:marRight w:val="0"/>
      <w:marTop w:val="0"/>
      <w:marBottom w:val="0"/>
      <w:divBdr>
        <w:top w:val="none" w:sz="0" w:space="0" w:color="auto"/>
        <w:left w:val="none" w:sz="0" w:space="0" w:color="auto"/>
        <w:bottom w:val="none" w:sz="0" w:space="0" w:color="auto"/>
        <w:right w:val="none" w:sz="0" w:space="0" w:color="auto"/>
      </w:divBdr>
    </w:div>
    <w:div w:id="1599215803">
      <w:bodyDiv w:val="1"/>
      <w:marLeft w:val="0"/>
      <w:marRight w:val="0"/>
      <w:marTop w:val="0"/>
      <w:marBottom w:val="0"/>
      <w:divBdr>
        <w:top w:val="none" w:sz="0" w:space="0" w:color="auto"/>
        <w:left w:val="none" w:sz="0" w:space="0" w:color="auto"/>
        <w:bottom w:val="none" w:sz="0" w:space="0" w:color="auto"/>
        <w:right w:val="none" w:sz="0" w:space="0" w:color="auto"/>
      </w:divBdr>
    </w:div>
    <w:div w:id="1657681307">
      <w:bodyDiv w:val="1"/>
      <w:marLeft w:val="0"/>
      <w:marRight w:val="0"/>
      <w:marTop w:val="0"/>
      <w:marBottom w:val="0"/>
      <w:divBdr>
        <w:top w:val="none" w:sz="0" w:space="0" w:color="auto"/>
        <w:left w:val="none" w:sz="0" w:space="0" w:color="auto"/>
        <w:bottom w:val="none" w:sz="0" w:space="0" w:color="auto"/>
        <w:right w:val="none" w:sz="0" w:space="0" w:color="auto"/>
      </w:divBdr>
    </w:div>
    <w:div w:id="1682314128">
      <w:bodyDiv w:val="1"/>
      <w:marLeft w:val="0"/>
      <w:marRight w:val="0"/>
      <w:marTop w:val="0"/>
      <w:marBottom w:val="0"/>
      <w:divBdr>
        <w:top w:val="none" w:sz="0" w:space="0" w:color="auto"/>
        <w:left w:val="none" w:sz="0" w:space="0" w:color="auto"/>
        <w:bottom w:val="none" w:sz="0" w:space="0" w:color="auto"/>
        <w:right w:val="none" w:sz="0" w:space="0" w:color="auto"/>
      </w:divBdr>
    </w:div>
    <w:div w:id="1789546934">
      <w:bodyDiv w:val="1"/>
      <w:marLeft w:val="0"/>
      <w:marRight w:val="0"/>
      <w:marTop w:val="0"/>
      <w:marBottom w:val="0"/>
      <w:divBdr>
        <w:top w:val="none" w:sz="0" w:space="0" w:color="auto"/>
        <w:left w:val="none" w:sz="0" w:space="0" w:color="auto"/>
        <w:bottom w:val="none" w:sz="0" w:space="0" w:color="auto"/>
        <w:right w:val="none" w:sz="0" w:space="0" w:color="auto"/>
      </w:divBdr>
    </w:div>
    <w:div w:id="1831361460">
      <w:bodyDiv w:val="1"/>
      <w:marLeft w:val="0"/>
      <w:marRight w:val="0"/>
      <w:marTop w:val="0"/>
      <w:marBottom w:val="0"/>
      <w:divBdr>
        <w:top w:val="none" w:sz="0" w:space="0" w:color="auto"/>
        <w:left w:val="none" w:sz="0" w:space="0" w:color="auto"/>
        <w:bottom w:val="none" w:sz="0" w:space="0" w:color="auto"/>
        <w:right w:val="none" w:sz="0" w:space="0" w:color="auto"/>
      </w:divBdr>
    </w:div>
    <w:div w:id="1992326888">
      <w:bodyDiv w:val="1"/>
      <w:marLeft w:val="0"/>
      <w:marRight w:val="0"/>
      <w:marTop w:val="0"/>
      <w:marBottom w:val="0"/>
      <w:divBdr>
        <w:top w:val="none" w:sz="0" w:space="0" w:color="auto"/>
        <w:left w:val="none" w:sz="0" w:space="0" w:color="auto"/>
        <w:bottom w:val="none" w:sz="0" w:space="0" w:color="auto"/>
        <w:right w:val="none" w:sz="0" w:space="0" w:color="auto"/>
      </w:divBdr>
      <w:divsChild>
        <w:div w:id="444815312">
          <w:marLeft w:val="0"/>
          <w:marRight w:val="0"/>
          <w:marTop w:val="0"/>
          <w:marBottom w:val="0"/>
          <w:divBdr>
            <w:top w:val="none" w:sz="0" w:space="0" w:color="auto"/>
            <w:left w:val="none" w:sz="0" w:space="0" w:color="auto"/>
            <w:bottom w:val="none" w:sz="0" w:space="0" w:color="auto"/>
            <w:right w:val="none" w:sz="0" w:space="0" w:color="auto"/>
          </w:divBdr>
          <w:divsChild>
            <w:div w:id="1205099377">
              <w:marLeft w:val="0"/>
              <w:marRight w:val="0"/>
              <w:marTop w:val="0"/>
              <w:marBottom w:val="0"/>
              <w:divBdr>
                <w:top w:val="none" w:sz="0" w:space="0" w:color="auto"/>
                <w:left w:val="none" w:sz="0" w:space="0" w:color="auto"/>
                <w:bottom w:val="none" w:sz="0" w:space="0" w:color="auto"/>
                <w:right w:val="none" w:sz="0" w:space="0" w:color="auto"/>
              </w:divBdr>
              <w:divsChild>
                <w:div w:id="4834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281/zenodo.634016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andora-id.net"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198212F-4DA0-4525-A100-D24B5E43F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17</Pages>
  <Words>29294</Words>
  <Characters>166979</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Free</dc:creator>
  <cp:keywords/>
  <dc:description/>
  <cp:lastModifiedBy>David Simons</cp:lastModifiedBy>
  <cp:revision>11</cp:revision>
  <cp:lastPrinted>2022-03-16T22:45:00Z</cp:lastPrinted>
  <dcterms:created xsi:type="dcterms:W3CDTF">2022-03-16T20:08:00Z</dcterms:created>
  <dcterms:modified xsi:type="dcterms:W3CDTF">2022-10-06T17:39:00Z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34855c81-4419-33c5-a2ad-d9d874892a54</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zotero-version="6.0.13"&gt;&lt;session id="NTGrjKBC"/&gt;&lt;style id="http://www.zotero.org/styles/viruses" hasBibliography="1" bibliographyStyleHasBeenSet="1"/&gt;&lt;prefs&gt;&lt;pref name="fieldType" value="Field"/&gt;&lt;/prefs&gt;&lt;/data&gt;</vt:lpwstr>
  </property>
</Properties>
</file>